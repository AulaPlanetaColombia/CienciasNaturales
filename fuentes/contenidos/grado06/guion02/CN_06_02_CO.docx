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978" w:type="dxa"/>
        <w:tblInd w:w="-5" w:type="dxa"/>
        <w:tblLook w:val="04A0" w:firstRow="1" w:lastRow="0" w:firstColumn="1" w:lastColumn="0" w:noHBand="0" w:noVBand="1"/>
      </w:tblPr>
      <w:tblGrid>
        <w:gridCol w:w="1951"/>
        <w:gridCol w:w="7027"/>
      </w:tblGrid>
      <w:tr w:rsidR="0092226A" w:rsidRPr="0039598C" w:rsidTr="004B3712">
        <w:tc>
          <w:tcPr>
            <w:tcW w:w="1951" w:type="dxa"/>
            <w:shd w:val="clear" w:color="auto" w:fill="000000" w:themeFill="text1"/>
          </w:tcPr>
          <w:p w:rsidR="0092226A" w:rsidRPr="0039598C" w:rsidRDefault="0092226A" w:rsidP="004B3712">
            <w:pPr>
              <w:tabs>
                <w:tab w:val="right" w:pos="8498"/>
              </w:tabs>
              <w:rPr>
                <w:rFonts w:ascii="Times New Roman" w:hAnsi="Times New Roman" w:cs="Times New Roman"/>
                <w:sz w:val="24"/>
                <w:szCs w:val="24"/>
              </w:rPr>
            </w:pPr>
            <w:r w:rsidRPr="0039598C">
              <w:rPr>
                <w:rFonts w:ascii="Times New Roman" w:hAnsi="Times New Roman" w:cs="Times New Roman"/>
                <w:sz w:val="24"/>
                <w:szCs w:val="24"/>
              </w:rPr>
              <w:t>Título del guion</w:t>
            </w:r>
          </w:p>
        </w:tc>
        <w:tc>
          <w:tcPr>
            <w:tcW w:w="7027" w:type="dxa"/>
          </w:tcPr>
          <w:p w:rsidR="0092226A" w:rsidRPr="0039598C" w:rsidRDefault="0092226A" w:rsidP="004B3712">
            <w:pPr>
              <w:tabs>
                <w:tab w:val="right" w:pos="8498"/>
              </w:tabs>
              <w:rPr>
                <w:rFonts w:ascii="Times New Roman" w:hAnsi="Times New Roman" w:cs="Times New Roman"/>
                <w:sz w:val="24"/>
                <w:szCs w:val="24"/>
                <w:highlight w:val="yellow"/>
              </w:rPr>
            </w:pPr>
            <w:r w:rsidRPr="0039598C">
              <w:rPr>
                <w:rFonts w:ascii="Times New Roman" w:hAnsi="Times New Roman" w:cs="Times New Roman"/>
                <w:b/>
                <w:sz w:val="24"/>
                <w:szCs w:val="24"/>
              </w:rPr>
              <w:t>La célula, unidad estructural y funcional</w:t>
            </w:r>
          </w:p>
        </w:tc>
      </w:tr>
      <w:tr w:rsidR="0092226A" w:rsidRPr="0039598C" w:rsidTr="004B3712">
        <w:tc>
          <w:tcPr>
            <w:tcW w:w="1951" w:type="dxa"/>
            <w:shd w:val="clear" w:color="auto" w:fill="000000" w:themeFill="text1"/>
          </w:tcPr>
          <w:p w:rsidR="0092226A" w:rsidRPr="0039598C" w:rsidRDefault="0092226A" w:rsidP="004B3712">
            <w:pPr>
              <w:tabs>
                <w:tab w:val="right" w:pos="8498"/>
              </w:tabs>
              <w:rPr>
                <w:rFonts w:ascii="Times New Roman" w:hAnsi="Times New Roman" w:cs="Times New Roman"/>
                <w:sz w:val="24"/>
                <w:szCs w:val="24"/>
              </w:rPr>
            </w:pPr>
            <w:r w:rsidRPr="0039598C">
              <w:rPr>
                <w:rFonts w:ascii="Times New Roman" w:hAnsi="Times New Roman" w:cs="Times New Roman"/>
                <w:sz w:val="24"/>
                <w:szCs w:val="24"/>
              </w:rPr>
              <w:t>Código del guion</w:t>
            </w:r>
          </w:p>
        </w:tc>
        <w:tc>
          <w:tcPr>
            <w:tcW w:w="7027" w:type="dxa"/>
          </w:tcPr>
          <w:p w:rsidR="0092226A" w:rsidRPr="0039598C" w:rsidRDefault="0092226A" w:rsidP="004B3712">
            <w:pPr>
              <w:tabs>
                <w:tab w:val="right" w:pos="8498"/>
              </w:tabs>
              <w:rPr>
                <w:rFonts w:ascii="Times New Roman" w:hAnsi="Times New Roman" w:cs="Times New Roman"/>
                <w:sz w:val="24"/>
                <w:szCs w:val="24"/>
                <w:highlight w:val="yellow"/>
              </w:rPr>
            </w:pPr>
            <w:r w:rsidRPr="0039598C">
              <w:rPr>
                <w:rFonts w:ascii="Times New Roman" w:hAnsi="Times New Roman" w:cs="Times New Roman"/>
                <w:sz w:val="24"/>
                <w:szCs w:val="24"/>
              </w:rPr>
              <w:t>GUION CN_06_02_CO</w:t>
            </w:r>
          </w:p>
        </w:tc>
      </w:tr>
      <w:tr w:rsidR="0092226A" w:rsidRPr="0039598C" w:rsidTr="004B3712">
        <w:tc>
          <w:tcPr>
            <w:tcW w:w="1951" w:type="dxa"/>
            <w:shd w:val="clear" w:color="auto" w:fill="000000" w:themeFill="text1"/>
          </w:tcPr>
          <w:p w:rsidR="0092226A" w:rsidRPr="0039598C" w:rsidRDefault="0092226A" w:rsidP="004B3712">
            <w:pPr>
              <w:tabs>
                <w:tab w:val="right" w:pos="8498"/>
              </w:tabs>
              <w:rPr>
                <w:rFonts w:ascii="Times New Roman" w:hAnsi="Times New Roman" w:cs="Times New Roman"/>
                <w:sz w:val="24"/>
                <w:szCs w:val="24"/>
              </w:rPr>
            </w:pPr>
            <w:r w:rsidRPr="0039598C">
              <w:rPr>
                <w:rFonts w:ascii="Times New Roman" w:hAnsi="Times New Roman" w:cs="Times New Roman"/>
                <w:sz w:val="24"/>
                <w:szCs w:val="24"/>
              </w:rPr>
              <w:t>Descripción</w:t>
            </w:r>
          </w:p>
        </w:tc>
        <w:tc>
          <w:tcPr>
            <w:tcW w:w="7027" w:type="dxa"/>
          </w:tcPr>
          <w:p w:rsidR="0092226A" w:rsidRPr="0039598C" w:rsidRDefault="0092226A" w:rsidP="004B3712">
            <w:pPr>
              <w:tabs>
                <w:tab w:val="right" w:pos="8498"/>
              </w:tabs>
              <w:jc w:val="both"/>
              <w:rPr>
                <w:rFonts w:ascii="Times New Roman" w:hAnsi="Times New Roman" w:cs="Times New Roman"/>
                <w:sz w:val="24"/>
                <w:szCs w:val="24"/>
              </w:rPr>
            </w:pPr>
            <w:r w:rsidRPr="0039598C">
              <w:rPr>
                <w:rFonts w:ascii="Times New Roman" w:hAnsi="Times New Roman" w:cs="Times New Roman"/>
                <w:sz w:val="24"/>
                <w:szCs w:val="24"/>
              </w:rPr>
              <w:t>La célula es la unidad fundamental de vida. Los seres vivos están hechos de células</w:t>
            </w:r>
            <w:r w:rsidRPr="0039598C">
              <w:rPr>
                <w:rFonts w:ascii="Times New Roman" w:hAnsi="Times New Roman" w:cs="Times New Roman"/>
                <w:color w:val="FF0000"/>
                <w:sz w:val="24"/>
                <w:szCs w:val="24"/>
              </w:rPr>
              <w:t>.</w:t>
            </w:r>
            <w:r w:rsidRPr="0039598C">
              <w:rPr>
                <w:rFonts w:ascii="Times New Roman" w:hAnsi="Times New Roman" w:cs="Times New Roman"/>
                <w:sz w:val="24"/>
                <w:szCs w:val="24"/>
              </w:rPr>
              <w:t xml:space="preserve"> Adéntrate en este tema y descubre de qué está hecha la materia viva.</w:t>
            </w:r>
          </w:p>
        </w:tc>
      </w:tr>
    </w:tbl>
    <w:p w:rsidR="00F67F58" w:rsidRPr="0039598C" w:rsidRDefault="00F67F58" w:rsidP="00581841">
      <w:pPr>
        <w:tabs>
          <w:tab w:val="right" w:pos="8498"/>
        </w:tabs>
        <w:spacing w:after="0"/>
        <w:jc w:val="both"/>
        <w:rPr>
          <w:rFonts w:ascii="Times New Roman" w:hAnsi="Times New Roman" w:cs="Times New Roman"/>
          <w:highlight w:val="yellow"/>
        </w:rPr>
      </w:pPr>
    </w:p>
    <w:p w:rsidR="002973CB" w:rsidRPr="0039598C" w:rsidRDefault="00081745" w:rsidP="00A530DD">
      <w:pPr>
        <w:tabs>
          <w:tab w:val="left" w:pos="6369"/>
          <w:tab w:val="right" w:pos="8498"/>
        </w:tabs>
        <w:spacing w:after="0"/>
        <w:jc w:val="both"/>
        <w:rPr>
          <w:rFonts w:ascii="Times New Roman" w:hAnsi="Times New Roman" w:cs="Times New Roman"/>
          <w:b/>
        </w:rPr>
      </w:pPr>
      <w:r w:rsidRPr="0039598C">
        <w:rPr>
          <w:rFonts w:ascii="Times New Roman" w:hAnsi="Times New Roman" w:cs="Times New Roman"/>
          <w:highlight w:val="yellow"/>
        </w:rPr>
        <w:t>[SECCIÓN 1]</w:t>
      </w:r>
      <w:r w:rsidR="00616DBC" w:rsidRPr="0039598C">
        <w:rPr>
          <w:rFonts w:ascii="Times New Roman" w:hAnsi="Times New Roman" w:cs="Times New Roman"/>
        </w:rPr>
        <w:t xml:space="preserve"> </w:t>
      </w:r>
      <w:r w:rsidRPr="0039598C">
        <w:rPr>
          <w:rFonts w:ascii="Times New Roman" w:hAnsi="Times New Roman" w:cs="Times New Roman"/>
          <w:b/>
        </w:rPr>
        <w:t>1</w:t>
      </w:r>
      <w:r w:rsidR="002973CB" w:rsidRPr="0039598C">
        <w:rPr>
          <w:rFonts w:ascii="Times New Roman" w:hAnsi="Times New Roman" w:cs="Times New Roman"/>
          <w:b/>
        </w:rPr>
        <w:t xml:space="preserve"> </w:t>
      </w:r>
      <w:r w:rsidR="004B3712" w:rsidRPr="0039598C">
        <w:rPr>
          <w:rFonts w:ascii="Times New Roman" w:hAnsi="Times New Roman" w:cs="Times New Roman"/>
          <w:b/>
        </w:rPr>
        <w:t>La célula, su estructura y su función</w:t>
      </w:r>
    </w:p>
    <w:p w:rsidR="00D408F4" w:rsidRPr="0039598C" w:rsidRDefault="00D408F4" w:rsidP="00581841">
      <w:pPr>
        <w:spacing w:after="0"/>
        <w:jc w:val="both"/>
        <w:rPr>
          <w:rFonts w:ascii="Times New Roman" w:hAnsi="Times New Roman" w:cs="Times New Roman"/>
        </w:rPr>
      </w:pPr>
    </w:p>
    <w:p w:rsidR="004B3712" w:rsidRPr="0039598C" w:rsidRDefault="004B3712" w:rsidP="00A530DD">
      <w:pPr>
        <w:tabs>
          <w:tab w:val="left" w:pos="7713"/>
        </w:tabs>
        <w:spacing w:after="0"/>
        <w:jc w:val="both"/>
        <w:rPr>
          <w:rFonts w:ascii="Times New Roman" w:hAnsi="Times New Roman" w:cs="Times New Roman"/>
        </w:rPr>
      </w:pPr>
      <w:r w:rsidRPr="0039598C">
        <w:rPr>
          <w:rFonts w:ascii="Times New Roman" w:hAnsi="Times New Roman" w:cs="Times New Roman"/>
        </w:rPr>
        <w:t xml:space="preserve">Si observas una pared, al principio podrías pensar que se trata de una estructura uniforme. Sin embargo, si observas detrás de la pintura comprobarás que está compuesta por numerosos ladrillos o unidades. Esto mismo ocurre con los seres vivos: están compuestos por pequeñas unidades denominadas </w:t>
      </w:r>
      <w:r w:rsidRPr="0039598C">
        <w:rPr>
          <w:rFonts w:ascii="Times New Roman" w:hAnsi="Times New Roman" w:cs="Times New Roman"/>
          <w:b/>
        </w:rPr>
        <w:t>células</w:t>
      </w:r>
      <w:r w:rsidRPr="0039598C">
        <w:rPr>
          <w:rFonts w:ascii="Times New Roman" w:hAnsi="Times New Roman" w:cs="Times New Roman"/>
        </w:rPr>
        <w:t xml:space="preserve">. Nuestro cuerpo y el de muchos organismos como los perros, las plantas </w:t>
      </w:r>
      <w:r w:rsidR="00B20BB4" w:rsidRPr="0039598C">
        <w:rPr>
          <w:rFonts w:ascii="Times New Roman" w:hAnsi="Times New Roman" w:cs="Times New Roman"/>
        </w:rPr>
        <w:t>y</w:t>
      </w:r>
      <w:r w:rsidRPr="0039598C">
        <w:rPr>
          <w:rFonts w:ascii="Times New Roman" w:hAnsi="Times New Roman" w:cs="Times New Roman"/>
        </w:rPr>
        <w:t xml:space="preserve"> los hongos, está formado por millones de ellas. </w:t>
      </w:r>
    </w:p>
    <w:p w:rsidR="004B3712" w:rsidRPr="0039598C" w:rsidRDefault="004B3712" w:rsidP="004B3712">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70F6F" w:rsidRPr="0039598C" w:rsidTr="005D1738">
        <w:tc>
          <w:tcPr>
            <w:tcW w:w="9033" w:type="dxa"/>
            <w:gridSpan w:val="2"/>
            <w:shd w:val="clear" w:color="auto" w:fill="0D0D0D" w:themeFill="text1" w:themeFillTint="F2"/>
          </w:tcPr>
          <w:p w:rsidR="00053744" w:rsidRPr="0039598C" w:rsidRDefault="00053744" w:rsidP="00581841">
            <w:pPr>
              <w:jc w:val="center"/>
              <w:rPr>
                <w:rFonts w:ascii="Times New Roman" w:hAnsi="Times New Roman" w:cs="Times New Roman"/>
                <w:b/>
                <w:sz w:val="24"/>
                <w:szCs w:val="24"/>
              </w:rPr>
            </w:pPr>
            <w:r w:rsidRPr="0039598C">
              <w:rPr>
                <w:rFonts w:ascii="Times New Roman" w:hAnsi="Times New Roman" w:cs="Times New Roman"/>
                <w:b/>
                <w:sz w:val="24"/>
                <w:szCs w:val="24"/>
              </w:rPr>
              <w:t>Imagen (fotografía, gráfica o ilustración)</w:t>
            </w:r>
          </w:p>
        </w:tc>
      </w:tr>
      <w:tr w:rsidR="00170F6F" w:rsidRPr="0039598C" w:rsidTr="00726376">
        <w:tc>
          <w:tcPr>
            <w:tcW w:w="2518" w:type="dxa"/>
          </w:tcPr>
          <w:p w:rsidR="00726376" w:rsidRPr="0039598C" w:rsidRDefault="00726376" w:rsidP="00581841">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6515" w:type="dxa"/>
          </w:tcPr>
          <w:p w:rsidR="00726376" w:rsidRPr="0039598C" w:rsidRDefault="003E421D" w:rsidP="00170F6F">
            <w:pPr>
              <w:jc w:val="both"/>
              <w:rPr>
                <w:rFonts w:ascii="Times New Roman" w:hAnsi="Times New Roman" w:cs="Times New Roman"/>
                <w:b/>
                <w:sz w:val="24"/>
                <w:szCs w:val="24"/>
              </w:rPr>
            </w:pPr>
            <w:r w:rsidRPr="0039598C">
              <w:rPr>
                <w:rFonts w:ascii="Times New Roman" w:hAnsi="Times New Roman" w:cs="Times New Roman"/>
                <w:sz w:val="24"/>
                <w:szCs w:val="24"/>
              </w:rPr>
              <w:t>CN</w:t>
            </w:r>
            <w:r w:rsidR="00726376" w:rsidRPr="0039598C">
              <w:rPr>
                <w:rFonts w:ascii="Times New Roman" w:hAnsi="Times New Roman" w:cs="Times New Roman"/>
                <w:sz w:val="24"/>
                <w:szCs w:val="24"/>
              </w:rPr>
              <w:t>_</w:t>
            </w:r>
            <w:r w:rsidRPr="0039598C">
              <w:rPr>
                <w:rFonts w:ascii="Times New Roman" w:hAnsi="Times New Roman" w:cs="Times New Roman"/>
                <w:sz w:val="24"/>
                <w:szCs w:val="24"/>
              </w:rPr>
              <w:t>06</w:t>
            </w:r>
            <w:r w:rsidR="00726376" w:rsidRPr="0039598C">
              <w:rPr>
                <w:rFonts w:ascii="Times New Roman" w:hAnsi="Times New Roman" w:cs="Times New Roman"/>
                <w:sz w:val="24"/>
                <w:szCs w:val="24"/>
              </w:rPr>
              <w:t>_</w:t>
            </w:r>
            <w:r w:rsidRPr="0039598C">
              <w:rPr>
                <w:rFonts w:ascii="Times New Roman" w:hAnsi="Times New Roman" w:cs="Times New Roman"/>
                <w:sz w:val="24"/>
                <w:szCs w:val="24"/>
              </w:rPr>
              <w:t>02</w:t>
            </w:r>
            <w:r w:rsidR="00726376" w:rsidRPr="0039598C">
              <w:rPr>
                <w:rFonts w:ascii="Times New Roman" w:hAnsi="Times New Roman" w:cs="Times New Roman"/>
                <w:sz w:val="24"/>
                <w:szCs w:val="24"/>
              </w:rPr>
              <w:t>_IMG</w:t>
            </w:r>
            <w:r w:rsidRPr="0039598C">
              <w:rPr>
                <w:rFonts w:ascii="Times New Roman" w:hAnsi="Times New Roman" w:cs="Times New Roman"/>
                <w:sz w:val="24"/>
                <w:szCs w:val="24"/>
              </w:rPr>
              <w:t>01</w:t>
            </w:r>
          </w:p>
        </w:tc>
      </w:tr>
      <w:tr w:rsidR="00170F6F" w:rsidRPr="0039598C" w:rsidTr="00726376">
        <w:tc>
          <w:tcPr>
            <w:tcW w:w="2518" w:type="dxa"/>
          </w:tcPr>
          <w:p w:rsidR="00726376" w:rsidRPr="0039598C" w:rsidRDefault="00726376" w:rsidP="00581841">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6515" w:type="dxa"/>
          </w:tcPr>
          <w:p w:rsidR="00726376" w:rsidRPr="0039598C" w:rsidRDefault="006C6A5B" w:rsidP="00581841">
            <w:pPr>
              <w:jc w:val="both"/>
              <w:rPr>
                <w:rFonts w:ascii="Times New Roman" w:hAnsi="Times New Roman" w:cs="Times New Roman"/>
                <w:sz w:val="24"/>
                <w:szCs w:val="24"/>
              </w:rPr>
            </w:pPr>
            <w:r w:rsidRPr="0039598C">
              <w:rPr>
                <w:rFonts w:ascii="Times New Roman" w:hAnsi="Times New Roman" w:cs="Times New Roman"/>
                <w:sz w:val="24"/>
                <w:szCs w:val="24"/>
              </w:rPr>
              <w:t>Seres vivos</w:t>
            </w:r>
          </w:p>
        </w:tc>
      </w:tr>
      <w:tr w:rsidR="00170F6F" w:rsidRPr="0039598C" w:rsidTr="00726376">
        <w:tc>
          <w:tcPr>
            <w:tcW w:w="2518" w:type="dxa"/>
          </w:tcPr>
          <w:p w:rsidR="00726376" w:rsidRPr="0039598C" w:rsidRDefault="00726376" w:rsidP="00581841">
            <w:pPr>
              <w:jc w:val="both"/>
              <w:rPr>
                <w:rFonts w:ascii="Times New Roman" w:hAnsi="Times New Roman" w:cs="Times New Roman"/>
                <w:sz w:val="24"/>
                <w:szCs w:val="24"/>
              </w:rPr>
            </w:pPr>
            <w:r w:rsidRPr="0039598C">
              <w:rPr>
                <w:rFonts w:ascii="Times New Roman" w:hAnsi="Times New Roman" w:cs="Times New Roman"/>
                <w:b/>
                <w:sz w:val="24"/>
                <w:szCs w:val="24"/>
              </w:rPr>
              <w:t xml:space="preserve">Código </w:t>
            </w:r>
            <w:proofErr w:type="spellStart"/>
            <w:r w:rsidRPr="0039598C">
              <w:rPr>
                <w:rFonts w:ascii="Times New Roman" w:hAnsi="Times New Roman" w:cs="Times New Roman"/>
                <w:b/>
                <w:sz w:val="24"/>
                <w:szCs w:val="24"/>
              </w:rPr>
              <w:t>Shutterstock</w:t>
            </w:r>
            <w:proofErr w:type="spellEnd"/>
            <w:r w:rsidRPr="0039598C">
              <w:rPr>
                <w:rFonts w:ascii="Times New Roman" w:hAnsi="Times New Roman" w:cs="Times New Roman"/>
                <w:b/>
                <w:sz w:val="24"/>
                <w:szCs w:val="24"/>
              </w:rPr>
              <w:t xml:space="preserve"> (o URL</w:t>
            </w:r>
            <w:r w:rsidR="00783C10" w:rsidRPr="0039598C">
              <w:rPr>
                <w:rFonts w:ascii="Times New Roman" w:hAnsi="Times New Roman" w:cs="Times New Roman"/>
                <w:b/>
                <w:sz w:val="24"/>
                <w:szCs w:val="24"/>
              </w:rPr>
              <w:t xml:space="preserve"> o la ruta en </w:t>
            </w:r>
            <w:proofErr w:type="spellStart"/>
            <w:r w:rsidR="00783C10" w:rsidRPr="0039598C">
              <w:rPr>
                <w:rFonts w:ascii="Times New Roman" w:hAnsi="Times New Roman" w:cs="Times New Roman"/>
                <w:b/>
                <w:sz w:val="24"/>
                <w:szCs w:val="24"/>
              </w:rPr>
              <w:t>AulaPlaneta</w:t>
            </w:r>
            <w:proofErr w:type="spellEnd"/>
            <w:r w:rsidRPr="0039598C">
              <w:rPr>
                <w:rFonts w:ascii="Times New Roman" w:hAnsi="Times New Roman" w:cs="Times New Roman"/>
                <w:b/>
                <w:sz w:val="24"/>
                <w:szCs w:val="24"/>
              </w:rPr>
              <w:t>)</w:t>
            </w:r>
          </w:p>
        </w:tc>
        <w:tc>
          <w:tcPr>
            <w:tcW w:w="6515" w:type="dxa"/>
          </w:tcPr>
          <w:p w:rsidR="00726376" w:rsidRPr="0039598C" w:rsidRDefault="006C6A5B" w:rsidP="00581841">
            <w:pPr>
              <w:jc w:val="both"/>
              <w:rPr>
                <w:rFonts w:ascii="Times New Roman" w:hAnsi="Times New Roman" w:cs="Times New Roman"/>
                <w:sz w:val="24"/>
                <w:szCs w:val="24"/>
              </w:rPr>
            </w:pPr>
            <w:r w:rsidRPr="0039598C">
              <w:rPr>
                <w:rFonts w:ascii="Times New Roman" w:hAnsi="Times New Roman" w:cs="Times New Roman"/>
                <w:sz w:val="24"/>
                <w:szCs w:val="24"/>
              </w:rPr>
              <w:t>http://seresvivosliyi.blogspot.com/</w:t>
            </w:r>
          </w:p>
        </w:tc>
      </w:tr>
      <w:tr w:rsidR="00726376" w:rsidRPr="0039598C" w:rsidTr="00726376">
        <w:tc>
          <w:tcPr>
            <w:tcW w:w="2518" w:type="dxa"/>
          </w:tcPr>
          <w:p w:rsidR="00726376" w:rsidRPr="0039598C" w:rsidRDefault="00726376" w:rsidP="00581841">
            <w:pPr>
              <w:jc w:val="both"/>
              <w:rPr>
                <w:rFonts w:ascii="Times New Roman" w:hAnsi="Times New Roman" w:cs="Times New Roman"/>
                <w:sz w:val="24"/>
                <w:szCs w:val="24"/>
              </w:rPr>
            </w:pPr>
            <w:r w:rsidRPr="0039598C">
              <w:rPr>
                <w:rFonts w:ascii="Times New Roman" w:hAnsi="Times New Roman" w:cs="Times New Roman"/>
                <w:b/>
                <w:sz w:val="24"/>
                <w:szCs w:val="24"/>
              </w:rPr>
              <w:t>Pie de imagen</w:t>
            </w:r>
          </w:p>
        </w:tc>
        <w:tc>
          <w:tcPr>
            <w:tcW w:w="6515" w:type="dxa"/>
          </w:tcPr>
          <w:p w:rsidR="00726376" w:rsidRPr="0039598C" w:rsidRDefault="00F85404" w:rsidP="0060347B">
            <w:pPr>
              <w:jc w:val="both"/>
              <w:rPr>
                <w:rFonts w:ascii="Times New Roman" w:hAnsi="Times New Roman" w:cs="Times New Roman"/>
                <w:sz w:val="24"/>
                <w:szCs w:val="24"/>
              </w:rPr>
            </w:pPr>
            <w:r w:rsidRPr="0039598C">
              <w:rPr>
                <w:rFonts w:ascii="Times New Roman" w:hAnsi="Times New Roman" w:cs="Times New Roman"/>
                <w:sz w:val="24"/>
                <w:szCs w:val="24"/>
              </w:rPr>
              <w:t>Todos los seres vivos que existen en nuestro planeta están constituidos por células</w:t>
            </w:r>
            <w:r w:rsidR="00B20BB4" w:rsidRPr="0039598C">
              <w:rPr>
                <w:rFonts w:ascii="Times New Roman" w:hAnsi="Times New Roman" w:cs="Times New Roman"/>
                <w:sz w:val="24"/>
                <w:szCs w:val="24"/>
              </w:rPr>
              <w:t>.</w:t>
            </w:r>
            <w:ins w:id="0" w:author="CARLOS ROMAN" w:date="2015-03-29T20:22:00Z">
              <w:r w:rsidR="0060347B">
                <w:rPr>
                  <w:rFonts w:ascii="Times New Roman" w:hAnsi="Times New Roman" w:cs="Times New Roman"/>
                  <w:sz w:val="24"/>
                  <w:szCs w:val="24"/>
                </w:rPr>
                <w:t xml:space="preserve"> </w:t>
              </w:r>
            </w:ins>
            <w:ins w:id="1" w:author="CARLOS ROMAN" w:date="2015-03-29T20:25:00Z">
              <w:r w:rsidR="0060347B">
                <w:rPr>
                  <w:rFonts w:ascii="Times New Roman" w:hAnsi="Times New Roman" w:cs="Times New Roman"/>
                  <w:sz w:val="24"/>
                  <w:szCs w:val="24"/>
                </w:rPr>
                <w:t>Una célula es capaz de desempeñar todas las funciones b</w:t>
              </w:r>
            </w:ins>
            <w:ins w:id="2" w:author="CARLOS ROMAN" w:date="2015-03-29T20:27:00Z">
              <w:r w:rsidR="0060347B">
                <w:rPr>
                  <w:rFonts w:ascii="Times New Roman" w:hAnsi="Times New Roman" w:cs="Times New Roman"/>
                  <w:sz w:val="24"/>
                  <w:szCs w:val="24"/>
                </w:rPr>
                <w:t>ásicas de la vida.</w:t>
              </w:r>
            </w:ins>
            <w:ins w:id="3" w:author="CARLOS ROMAN" w:date="2015-03-29T20:25:00Z">
              <w:r w:rsidR="0060347B">
                <w:rPr>
                  <w:rFonts w:ascii="Times New Roman" w:hAnsi="Times New Roman" w:cs="Times New Roman"/>
                  <w:sz w:val="24"/>
                  <w:szCs w:val="24"/>
                </w:rPr>
                <w:t xml:space="preserve"> </w:t>
              </w:r>
            </w:ins>
          </w:p>
        </w:tc>
      </w:tr>
    </w:tbl>
    <w:p w:rsidR="003E421D" w:rsidRPr="0039598C" w:rsidRDefault="003E421D" w:rsidP="00581841">
      <w:pPr>
        <w:spacing w:after="0"/>
        <w:jc w:val="both"/>
        <w:rPr>
          <w:rFonts w:ascii="Times New Roman" w:hAnsi="Times New Roman" w:cs="Times New Roman"/>
        </w:rPr>
      </w:pPr>
    </w:p>
    <w:p w:rsidR="004B3712" w:rsidRPr="0039598C" w:rsidRDefault="004B3712" w:rsidP="004B3712">
      <w:pPr>
        <w:spacing w:after="0"/>
        <w:jc w:val="both"/>
        <w:rPr>
          <w:rFonts w:ascii="Times New Roman" w:hAnsi="Times New Roman" w:cs="Times New Roman"/>
        </w:rPr>
      </w:pPr>
      <w:r w:rsidRPr="0039598C">
        <w:rPr>
          <w:rFonts w:ascii="Times New Roman" w:hAnsi="Times New Roman" w:cs="Times New Roman"/>
        </w:rPr>
        <w:t xml:space="preserve">Una célula puede definirse como la unidad </w:t>
      </w:r>
      <w:r w:rsidRPr="0039598C">
        <w:rPr>
          <w:rFonts w:ascii="Times New Roman" w:hAnsi="Times New Roman" w:cs="Times New Roman"/>
          <w:b/>
        </w:rPr>
        <w:t>estructural</w:t>
      </w:r>
      <w:r w:rsidRPr="0039598C">
        <w:rPr>
          <w:rFonts w:ascii="Times New Roman" w:hAnsi="Times New Roman" w:cs="Times New Roman"/>
        </w:rPr>
        <w:t xml:space="preserve"> y </w:t>
      </w:r>
      <w:r w:rsidRPr="0039598C">
        <w:rPr>
          <w:rFonts w:ascii="Times New Roman" w:hAnsi="Times New Roman" w:cs="Times New Roman"/>
          <w:b/>
        </w:rPr>
        <w:t>funcional</w:t>
      </w:r>
      <w:r w:rsidRPr="0039598C">
        <w:rPr>
          <w:rFonts w:ascii="Times New Roman" w:hAnsi="Times New Roman" w:cs="Times New Roman"/>
        </w:rPr>
        <w:t xml:space="preserve"> de todo ser vivo, es capaz de metabolizar (utilizar la energía que recibe del medio para realizar sus funciones vitales) y de </w:t>
      </w:r>
      <w:proofErr w:type="spellStart"/>
      <w:r w:rsidRPr="0039598C">
        <w:rPr>
          <w:rFonts w:ascii="Times New Roman" w:hAnsi="Times New Roman" w:cs="Times New Roman"/>
        </w:rPr>
        <w:t>autoperpetuarse</w:t>
      </w:r>
      <w:proofErr w:type="spellEnd"/>
      <w:r w:rsidRPr="0039598C">
        <w:rPr>
          <w:rFonts w:ascii="Times New Roman" w:hAnsi="Times New Roman" w:cs="Times New Roman"/>
        </w:rPr>
        <w:t xml:space="preserve"> (reproducirse). Las células pueden ser de diferentes tipos y presentar distintas formas; además, son tan pequeñas que solo pueden observarse a través de un </w:t>
      </w:r>
      <w:r w:rsidRPr="0039598C">
        <w:rPr>
          <w:rFonts w:ascii="Times New Roman" w:hAnsi="Times New Roman" w:cs="Times New Roman"/>
          <w:b/>
        </w:rPr>
        <w:t xml:space="preserve">microscopio, </w:t>
      </w:r>
      <w:r w:rsidRPr="0039598C">
        <w:rPr>
          <w:rFonts w:ascii="Times New Roman" w:hAnsi="Times New Roman" w:cs="Times New Roman"/>
        </w:rPr>
        <w:t>un aparato que combina una serie de lentes. [</w:t>
      </w:r>
      <w:hyperlink r:id="rId9" w:history="1">
        <w:r w:rsidRPr="0039598C">
          <w:rPr>
            <w:rStyle w:val="Hipervnculo"/>
            <w:rFonts w:ascii="Times New Roman" w:hAnsi="Times New Roman" w:cs="Times New Roman"/>
            <w:u w:val="none"/>
          </w:rPr>
          <w:t>VER</w:t>
        </w:r>
      </w:hyperlink>
      <w:r w:rsidRPr="0039598C">
        <w:rPr>
          <w:rFonts w:ascii="Times New Roman" w:hAnsi="Times New Roman" w:cs="Times New Roman"/>
        </w:rPr>
        <w:t>]</w:t>
      </w:r>
    </w:p>
    <w:p w:rsidR="00DB261C" w:rsidRPr="0039598C" w:rsidRDefault="00DB261C" w:rsidP="00581841">
      <w:pPr>
        <w:spacing w:after="0"/>
        <w:jc w:val="both"/>
        <w:rPr>
          <w:rFonts w:ascii="Times New Roman" w:hAnsi="Times New Roman" w:cs="Times New Roman"/>
        </w:rPr>
      </w:pPr>
    </w:p>
    <w:p w:rsidR="00DB261C" w:rsidRPr="0039598C" w:rsidRDefault="004B3712" w:rsidP="00581841">
      <w:pPr>
        <w:spacing w:after="0"/>
        <w:jc w:val="both"/>
        <w:rPr>
          <w:rFonts w:ascii="Times New Roman" w:hAnsi="Times New Roman" w:cs="Times New Roman"/>
          <w:b/>
        </w:rPr>
      </w:pPr>
      <w:r w:rsidRPr="0039598C">
        <w:rPr>
          <w:rFonts w:ascii="Times New Roman" w:hAnsi="Times New Roman" w:cs="Times New Roman"/>
        </w:rPr>
        <w:t xml:space="preserve">La teoría celular sintetiza la importancia </w:t>
      </w:r>
      <w:r w:rsidR="00C61D73" w:rsidRPr="0039598C">
        <w:rPr>
          <w:rFonts w:ascii="Times New Roman" w:hAnsi="Times New Roman" w:cs="Times New Roman"/>
        </w:rPr>
        <w:t>de las células para los seres vivos. Esta teoría puede resumirse en cuatro</w:t>
      </w:r>
      <w:r w:rsidR="004C68B3" w:rsidRPr="0039598C">
        <w:rPr>
          <w:rFonts w:ascii="Times New Roman" w:hAnsi="Times New Roman" w:cs="Times New Roman"/>
        </w:rPr>
        <w:t xml:space="preserve"> principios</w:t>
      </w:r>
      <w:r w:rsidR="00C61D73" w:rsidRPr="0039598C">
        <w:rPr>
          <w:rFonts w:ascii="Times New Roman" w:hAnsi="Times New Roman" w:cs="Times New Roman"/>
        </w:rPr>
        <w:t>:</w:t>
      </w:r>
      <w:r w:rsidRPr="0039598C">
        <w:rPr>
          <w:rFonts w:ascii="Times New Roman" w:hAnsi="Times New Roman" w:cs="Times New Roman"/>
        </w:rPr>
        <w:t xml:space="preserve"> </w:t>
      </w:r>
    </w:p>
    <w:p w:rsidR="00C61D73" w:rsidRPr="0039598C" w:rsidRDefault="00C61D73" w:rsidP="00581841">
      <w:pPr>
        <w:spacing w:after="0"/>
        <w:jc w:val="both"/>
        <w:rPr>
          <w:rFonts w:ascii="Times New Roman" w:hAnsi="Times New Roman" w:cs="Times New Roman"/>
          <w:b/>
        </w:rPr>
      </w:pPr>
    </w:p>
    <w:p w:rsidR="00C61D73" w:rsidRPr="0039598C" w:rsidRDefault="00C61D73" w:rsidP="00C61D73">
      <w:pPr>
        <w:spacing w:after="0"/>
        <w:jc w:val="both"/>
        <w:rPr>
          <w:rFonts w:ascii="Times New Roman" w:hAnsi="Times New Roman" w:cs="Times New Roman"/>
        </w:rPr>
      </w:pPr>
      <w:r w:rsidRPr="0039598C">
        <w:rPr>
          <w:rFonts w:ascii="Times New Roman" w:hAnsi="Times New Roman" w:cs="Times New Roman"/>
        </w:rPr>
        <w:t xml:space="preserve">1. Todos los organismos están compuestos </w:t>
      </w:r>
      <w:r w:rsidR="004C68B3" w:rsidRPr="0039598C">
        <w:rPr>
          <w:rFonts w:ascii="Times New Roman" w:hAnsi="Times New Roman" w:cs="Times New Roman"/>
        </w:rPr>
        <w:t xml:space="preserve">por </w:t>
      </w:r>
      <w:r w:rsidRPr="0039598C">
        <w:rPr>
          <w:rFonts w:ascii="Times New Roman" w:hAnsi="Times New Roman" w:cs="Times New Roman"/>
        </w:rPr>
        <w:t>células.</w:t>
      </w:r>
    </w:p>
    <w:p w:rsidR="00C61D73" w:rsidRPr="0039598C" w:rsidRDefault="00C61D73" w:rsidP="00C61D73">
      <w:pPr>
        <w:spacing w:after="0"/>
        <w:jc w:val="both"/>
        <w:rPr>
          <w:rFonts w:ascii="Times New Roman" w:hAnsi="Times New Roman" w:cs="Times New Roman"/>
        </w:rPr>
      </w:pPr>
    </w:p>
    <w:p w:rsidR="00C61D73" w:rsidRPr="0039598C" w:rsidRDefault="00C61D73" w:rsidP="00C61D73">
      <w:pPr>
        <w:spacing w:after="0"/>
        <w:jc w:val="both"/>
        <w:rPr>
          <w:rFonts w:ascii="Times New Roman" w:hAnsi="Times New Roman" w:cs="Times New Roman"/>
        </w:rPr>
      </w:pPr>
      <w:r w:rsidRPr="0039598C">
        <w:rPr>
          <w:rFonts w:ascii="Times New Roman" w:hAnsi="Times New Roman" w:cs="Times New Roman"/>
        </w:rPr>
        <w:t>2. En las células tienen lugar las reacciones metabólicas del organismo.</w:t>
      </w:r>
    </w:p>
    <w:p w:rsidR="00C61D73" w:rsidRPr="0039598C" w:rsidRDefault="00C61D73" w:rsidP="00C61D73">
      <w:pPr>
        <w:spacing w:after="0"/>
        <w:jc w:val="both"/>
        <w:rPr>
          <w:rFonts w:ascii="Times New Roman" w:hAnsi="Times New Roman" w:cs="Times New Roman"/>
        </w:rPr>
      </w:pPr>
    </w:p>
    <w:p w:rsidR="00C61D73" w:rsidRPr="0039598C" w:rsidRDefault="00C61D73" w:rsidP="00C61D73">
      <w:pPr>
        <w:spacing w:after="0"/>
        <w:jc w:val="both"/>
        <w:rPr>
          <w:rFonts w:ascii="Times New Roman" w:hAnsi="Times New Roman" w:cs="Times New Roman"/>
        </w:rPr>
      </w:pPr>
      <w:r w:rsidRPr="0039598C">
        <w:rPr>
          <w:rFonts w:ascii="Times New Roman" w:hAnsi="Times New Roman" w:cs="Times New Roman"/>
        </w:rPr>
        <w:t>3. Las células provienen tan solo de otras células preexistentes.</w:t>
      </w:r>
    </w:p>
    <w:p w:rsidR="00C61D73" w:rsidRPr="0039598C" w:rsidRDefault="00C61D73" w:rsidP="00C61D73">
      <w:pPr>
        <w:spacing w:after="0"/>
        <w:jc w:val="both"/>
        <w:rPr>
          <w:rFonts w:ascii="Times New Roman" w:hAnsi="Times New Roman" w:cs="Times New Roman"/>
        </w:rPr>
      </w:pPr>
    </w:p>
    <w:p w:rsidR="00C61D73" w:rsidRPr="0039598C" w:rsidRDefault="00C61D73" w:rsidP="00C61D73">
      <w:pPr>
        <w:spacing w:after="0"/>
        <w:jc w:val="both"/>
        <w:rPr>
          <w:rFonts w:ascii="Times New Roman" w:hAnsi="Times New Roman" w:cs="Times New Roman"/>
        </w:rPr>
      </w:pPr>
      <w:r w:rsidRPr="0039598C">
        <w:rPr>
          <w:rFonts w:ascii="Times New Roman" w:hAnsi="Times New Roman" w:cs="Times New Roman"/>
        </w:rPr>
        <w:t>4. Las células contienen el material hereditario.</w:t>
      </w:r>
    </w:p>
    <w:p w:rsidR="00C61D73" w:rsidRPr="0039598C" w:rsidRDefault="00C61D73" w:rsidP="00C61D73">
      <w:pPr>
        <w:spacing w:after="0"/>
        <w:jc w:val="both"/>
        <w:rPr>
          <w:rFonts w:ascii="Times New Roman" w:hAnsi="Times New Roman" w:cs="Times New Roman"/>
          <w:b/>
        </w:rPr>
      </w:pPr>
    </w:p>
    <w:p w:rsidR="003E421D" w:rsidRPr="0039598C" w:rsidRDefault="00C61D73" w:rsidP="00581841">
      <w:pPr>
        <w:spacing w:after="0"/>
        <w:jc w:val="both"/>
        <w:rPr>
          <w:rFonts w:ascii="Times New Roman" w:hAnsi="Times New Roman" w:cs="Times New Roman"/>
          <w:b/>
        </w:rPr>
      </w:pPr>
      <w:r w:rsidRPr="0039598C">
        <w:rPr>
          <w:rFonts w:ascii="Times New Roman" w:hAnsi="Times New Roman" w:cs="Times New Roman"/>
        </w:rPr>
        <w:t xml:space="preserve">En esta página puedes </w:t>
      </w:r>
      <w:r w:rsidR="0039598C">
        <w:rPr>
          <w:rFonts w:ascii="Times New Roman" w:hAnsi="Times New Roman" w:cs="Times New Roman"/>
        </w:rPr>
        <w:t xml:space="preserve">conocer más sobre </w:t>
      </w:r>
      <w:r w:rsidRPr="0039598C">
        <w:rPr>
          <w:rFonts w:ascii="Times New Roman" w:hAnsi="Times New Roman" w:cs="Times New Roman"/>
        </w:rPr>
        <w:t>la historia de la teoría celular</w:t>
      </w:r>
      <w:r w:rsidR="004C68B3" w:rsidRPr="0039598C">
        <w:rPr>
          <w:rFonts w:ascii="Times New Roman" w:hAnsi="Times New Roman" w:cs="Times New Roman"/>
        </w:rPr>
        <w:t>.</w:t>
      </w:r>
      <w:r w:rsidRPr="0039598C">
        <w:rPr>
          <w:rFonts w:ascii="Times New Roman" w:hAnsi="Times New Roman" w:cs="Times New Roman"/>
        </w:rPr>
        <w:t xml:space="preserve"> </w:t>
      </w:r>
      <w:r w:rsidRPr="0039598C">
        <w:rPr>
          <w:rFonts w:ascii="Times New Roman" w:hAnsi="Times New Roman" w:cs="Times New Roman"/>
          <w:b/>
        </w:rPr>
        <w:t>[</w:t>
      </w:r>
      <w:r w:rsidR="0060347B" w:rsidRPr="0060347B">
        <w:rPr>
          <w:rPrChange w:id="4" w:author="CARLOS ROMAN" w:date="2015-03-29T20:28:00Z">
            <w:rPr/>
          </w:rPrChange>
        </w:rPr>
        <w:fldChar w:fldCharType="begin"/>
      </w:r>
      <w:r w:rsidR="0060347B" w:rsidRPr="0060347B">
        <w:rPr>
          <w:rPrChange w:id="5" w:author="CARLOS ROMAN" w:date="2015-03-29T20:28:00Z">
            <w:rPr/>
          </w:rPrChange>
        </w:rPr>
        <w:instrText xml:space="preserve"> HYPERLINK "http://www.profesorenlinea.cl/Ciencias/CelularTeoria.htm" </w:instrText>
      </w:r>
      <w:r w:rsidR="0060347B" w:rsidRPr="0060347B">
        <w:rPr>
          <w:rPrChange w:id="6" w:author="CARLOS ROMAN" w:date="2015-03-29T20:28:00Z">
            <w:rPr/>
          </w:rPrChange>
        </w:rPr>
        <w:fldChar w:fldCharType="separate"/>
      </w:r>
      <w:r w:rsidRPr="0060347B">
        <w:rPr>
          <w:rStyle w:val="Hipervnculo"/>
          <w:rFonts w:ascii="Times New Roman" w:hAnsi="Times New Roman" w:cs="Times New Roman"/>
          <w:u w:val="none"/>
          <w:rPrChange w:id="7" w:author="CARLOS ROMAN" w:date="2015-03-29T20:28:00Z">
            <w:rPr>
              <w:rStyle w:val="Hipervnculo"/>
              <w:rFonts w:ascii="Times New Roman" w:hAnsi="Times New Roman" w:cs="Times New Roman"/>
              <w:b/>
            </w:rPr>
          </w:rPrChange>
        </w:rPr>
        <w:t>VER</w:t>
      </w:r>
      <w:r w:rsidR="0060347B" w:rsidRPr="0060347B">
        <w:rPr>
          <w:rStyle w:val="Hipervnculo"/>
          <w:rFonts w:ascii="Times New Roman" w:hAnsi="Times New Roman" w:cs="Times New Roman"/>
          <w:u w:val="none"/>
          <w:rPrChange w:id="8" w:author="CARLOS ROMAN" w:date="2015-03-29T20:28:00Z">
            <w:rPr>
              <w:rStyle w:val="Hipervnculo"/>
              <w:rFonts w:ascii="Times New Roman" w:hAnsi="Times New Roman" w:cs="Times New Roman"/>
              <w:b/>
            </w:rPr>
          </w:rPrChange>
        </w:rPr>
        <w:fldChar w:fldCharType="end"/>
      </w:r>
      <w:r w:rsidRPr="0039598C">
        <w:rPr>
          <w:rFonts w:ascii="Times New Roman" w:hAnsi="Times New Roman" w:cs="Times New Roman"/>
          <w:b/>
        </w:rPr>
        <w:t>]</w:t>
      </w:r>
    </w:p>
    <w:p w:rsidR="00C61D73" w:rsidRPr="0039598C" w:rsidRDefault="00C61D73" w:rsidP="00581841">
      <w:pPr>
        <w:spacing w:after="0"/>
        <w:jc w:val="both"/>
        <w:rPr>
          <w:rFonts w:ascii="Times New Roman" w:hAnsi="Times New Roman" w:cs="Times New Roman"/>
        </w:rPr>
      </w:pPr>
    </w:p>
    <w:tbl>
      <w:tblPr>
        <w:tblStyle w:val="Tablaconcuadrcula"/>
        <w:tblpPr w:leftFromText="141" w:rightFromText="141" w:vertAnchor="text" w:horzAnchor="margin" w:tblpY="20"/>
        <w:tblW w:w="0" w:type="auto"/>
        <w:tblLook w:val="04A0" w:firstRow="1" w:lastRow="0" w:firstColumn="1" w:lastColumn="0" w:noHBand="0" w:noVBand="1"/>
      </w:tblPr>
      <w:tblGrid>
        <w:gridCol w:w="2518"/>
        <w:gridCol w:w="6460"/>
      </w:tblGrid>
      <w:tr w:rsidR="00170F6F" w:rsidRPr="0039598C" w:rsidTr="003E421D">
        <w:tc>
          <w:tcPr>
            <w:tcW w:w="8978" w:type="dxa"/>
            <w:gridSpan w:val="2"/>
            <w:shd w:val="clear" w:color="auto" w:fill="000000" w:themeFill="text1"/>
          </w:tcPr>
          <w:p w:rsidR="003E421D" w:rsidRPr="0039598C" w:rsidRDefault="003E421D" w:rsidP="00581841">
            <w:pPr>
              <w:jc w:val="center"/>
              <w:rPr>
                <w:rFonts w:ascii="Times New Roman" w:hAnsi="Times New Roman" w:cs="Times New Roman"/>
                <w:b/>
                <w:sz w:val="24"/>
                <w:szCs w:val="24"/>
              </w:rPr>
            </w:pPr>
            <w:r w:rsidRPr="0039598C">
              <w:rPr>
                <w:rFonts w:ascii="Times New Roman" w:hAnsi="Times New Roman" w:cs="Times New Roman"/>
                <w:b/>
                <w:sz w:val="24"/>
                <w:szCs w:val="24"/>
              </w:rPr>
              <w:t>Destacado</w:t>
            </w:r>
          </w:p>
        </w:tc>
      </w:tr>
      <w:tr w:rsidR="00170F6F" w:rsidRPr="0039598C" w:rsidTr="003E421D">
        <w:tc>
          <w:tcPr>
            <w:tcW w:w="2518" w:type="dxa"/>
          </w:tcPr>
          <w:p w:rsidR="003E421D" w:rsidRPr="0039598C" w:rsidRDefault="003E421D" w:rsidP="00581841">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6460" w:type="dxa"/>
          </w:tcPr>
          <w:p w:rsidR="003E421D" w:rsidRPr="0039598C" w:rsidRDefault="003E421D" w:rsidP="00581841">
            <w:pPr>
              <w:jc w:val="both"/>
              <w:rPr>
                <w:rFonts w:ascii="Times New Roman" w:hAnsi="Times New Roman" w:cs="Times New Roman"/>
                <w:b/>
                <w:sz w:val="24"/>
                <w:szCs w:val="24"/>
              </w:rPr>
            </w:pPr>
            <w:r w:rsidRPr="0039598C">
              <w:rPr>
                <w:rFonts w:ascii="Times New Roman" w:hAnsi="Times New Roman" w:cs="Times New Roman"/>
                <w:b/>
                <w:sz w:val="24"/>
                <w:szCs w:val="24"/>
              </w:rPr>
              <w:t>Grandes científicos: Robert Hooke</w:t>
            </w:r>
          </w:p>
        </w:tc>
      </w:tr>
      <w:tr w:rsidR="00170F6F" w:rsidRPr="0039598C" w:rsidTr="003E421D">
        <w:tc>
          <w:tcPr>
            <w:tcW w:w="2518" w:type="dxa"/>
          </w:tcPr>
          <w:p w:rsidR="003E421D" w:rsidRPr="0039598C" w:rsidRDefault="003E421D" w:rsidP="00581841">
            <w:pPr>
              <w:jc w:val="both"/>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6460" w:type="dxa"/>
          </w:tcPr>
          <w:p w:rsidR="003E421D" w:rsidRPr="0039598C" w:rsidRDefault="003E421D" w:rsidP="00581841">
            <w:pPr>
              <w:jc w:val="both"/>
              <w:rPr>
                <w:rFonts w:ascii="Times New Roman" w:hAnsi="Times New Roman" w:cs="Times New Roman"/>
                <w:sz w:val="24"/>
                <w:szCs w:val="24"/>
              </w:rPr>
            </w:pPr>
            <w:r w:rsidRPr="0039598C">
              <w:rPr>
                <w:rFonts w:ascii="Times New Roman" w:hAnsi="Times New Roman" w:cs="Times New Roman"/>
                <w:sz w:val="24"/>
                <w:szCs w:val="24"/>
              </w:rPr>
              <w:t xml:space="preserve">El inglés Robert Hooke fue uno de los científicos más brillantes </w:t>
            </w:r>
            <w:r w:rsidRPr="0039598C">
              <w:rPr>
                <w:rFonts w:ascii="Times New Roman" w:hAnsi="Times New Roman" w:cs="Times New Roman"/>
                <w:sz w:val="24"/>
                <w:szCs w:val="24"/>
              </w:rPr>
              <w:lastRenderedPageBreak/>
              <w:t xml:space="preserve">del siglo XVII. Entre sus numerosos hallazgos destaca el </w:t>
            </w:r>
            <w:r w:rsidRPr="0039598C">
              <w:rPr>
                <w:rFonts w:ascii="Times New Roman" w:hAnsi="Times New Roman" w:cs="Times New Roman"/>
                <w:b/>
                <w:sz w:val="24"/>
                <w:szCs w:val="24"/>
              </w:rPr>
              <w:t>descubrimiento de la célula</w:t>
            </w:r>
            <w:r w:rsidRPr="0039598C">
              <w:rPr>
                <w:rFonts w:ascii="Times New Roman" w:hAnsi="Times New Roman" w:cs="Times New Roman"/>
                <w:sz w:val="24"/>
                <w:szCs w:val="24"/>
              </w:rPr>
              <w:t>, que pudo observar y describir en torno a 1665 a través de un microscopio. La muestra observada pertenecía a un trozo de corcho, en el que contempló las típicas celdas hexagonales de las células vegetales. A estas celdas las llamó células. Aunque no pudo demostrar que todos los seres vivos estaban formados por células, gracias a él comenzaron a investigarse.</w:t>
            </w:r>
          </w:p>
        </w:tc>
      </w:tr>
    </w:tbl>
    <w:p w:rsidR="003E421D" w:rsidRPr="0039598C" w:rsidRDefault="003E421D" w:rsidP="00581841">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170F6F" w:rsidRPr="0039598C" w:rsidTr="005D1738">
        <w:tc>
          <w:tcPr>
            <w:tcW w:w="8978" w:type="dxa"/>
            <w:gridSpan w:val="2"/>
            <w:shd w:val="clear" w:color="auto" w:fill="000000" w:themeFill="text1"/>
          </w:tcPr>
          <w:p w:rsidR="0056372C" w:rsidRPr="0039598C" w:rsidRDefault="0056372C" w:rsidP="00581841">
            <w:pPr>
              <w:jc w:val="center"/>
              <w:rPr>
                <w:rFonts w:ascii="Times New Roman" w:hAnsi="Times New Roman" w:cs="Times New Roman"/>
                <w:b/>
                <w:sz w:val="24"/>
                <w:szCs w:val="24"/>
              </w:rPr>
            </w:pPr>
            <w:r w:rsidRPr="0039598C">
              <w:rPr>
                <w:rFonts w:ascii="Times New Roman" w:hAnsi="Times New Roman" w:cs="Times New Roman"/>
                <w:b/>
                <w:sz w:val="24"/>
                <w:szCs w:val="24"/>
              </w:rPr>
              <w:t>Recuerda</w:t>
            </w:r>
          </w:p>
        </w:tc>
      </w:tr>
      <w:tr w:rsidR="0056372C" w:rsidRPr="0039598C" w:rsidTr="0056372C">
        <w:tc>
          <w:tcPr>
            <w:tcW w:w="2518" w:type="dxa"/>
          </w:tcPr>
          <w:p w:rsidR="0056372C" w:rsidRPr="0039598C" w:rsidRDefault="0056372C" w:rsidP="00581841">
            <w:pPr>
              <w:jc w:val="both"/>
              <w:rPr>
                <w:rFonts w:ascii="Times New Roman" w:hAnsi="Times New Roman" w:cs="Times New Roman"/>
                <w:b/>
                <w:sz w:val="24"/>
                <w:szCs w:val="24"/>
              </w:rPr>
            </w:pPr>
            <w:r w:rsidRPr="0039598C">
              <w:rPr>
                <w:rFonts w:ascii="Times New Roman" w:hAnsi="Times New Roman" w:cs="Times New Roman"/>
                <w:b/>
                <w:sz w:val="24"/>
                <w:szCs w:val="24"/>
              </w:rPr>
              <w:t>Contenido</w:t>
            </w:r>
          </w:p>
        </w:tc>
        <w:tc>
          <w:tcPr>
            <w:tcW w:w="6460" w:type="dxa"/>
          </w:tcPr>
          <w:p w:rsidR="0056372C" w:rsidRPr="0060347B" w:rsidRDefault="00740D5E" w:rsidP="00581841">
            <w:pPr>
              <w:jc w:val="both"/>
              <w:rPr>
                <w:rFonts w:ascii="Times New Roman" w:hAnsi="Times New Roman" w:cs="Times New Roman"/>
                <w:sz w:val="24"/>
                <w:szCs w:val="24"/>
                <w:rPrChange w:id="9" w:author="CARLOS ROMAN" w:date="2015-03-29T20:29:00Z">
                  <w:rPr>
                    <w:rFonts w:ascii="Times New Roman" w:hAnsi="Times New Roman" w:cs="Times New Roman"/>
                    <w:b/>
                    <w:sz w:val="24"/>
                    <w:szCs w:val="24"/>
                  </w:rPr>
                </w:rPrChange>
              </w:rPr>
            </w:pPr>
            <w:r w:rsidRPr="0060347B">
              <w:rPr>
                <w:rFonts w:ascii="Times New Roman" w:hAnsi="Times New Roman" w:cs="Times New Roman"/>
                <w:sz w:val="24"/>
                <w:szCs w:val="24"/>
                <w:rPrChange w:id="10" w:author="CARLOS ROMAN" w:date="2015-03-29T20:29:00Z">
                  <w:rPr>
                    <w:rFonts w:ascii="Times New Roman" w:hAnsi="Times New Roman" w:cs="Times New Roman"/>
                    <w:b/>
                    <w:sz w:val="24"/>
                    <w:szCs w:val="24"/>
                  </w:rPr>
                </w:rPrChange>
              </w:rPr>
              <w:t>Célula</w:t>
            </w:r>
            <w:r w:rsidR="00470880" w:rsidRPr="0060347B">
              <w:rPr>
                <w:rFonts w:ascii="Times New Roman" w:hAnsi="Times New Roman" w:cs="Times New Roman"/>
                <w:sz w:val="24"/>
                <w:szCs w:val="24"/>
                <w:rPrChange w:id="11" w:author="CARLOS ROMAN" w:date="2015-03-29T20:29:00Z">
                  <w:rPr>
                    <w:rFonts w:ascii="Times New Roman" w:hAnsi="Times New Roman" w:cs="Times New Roman"/>
                    <w:b/>
                    <w:sz w:val="24"/>
                    <w:szCs w:val="24"/>
                  </w:rPr>
                </w:rPrChange>
              </w:rPr>
              <w:t>: unidad estructural y funcional de todo ser vivo</w:t>
            </w:r>
            <w:r w:rsidR="008F6E5D" w:rsidRPr="0060347B">
              <w:rPr>
                <w:rFonts w:ascii="Times New Roman" w:hAnsi="Times New Roman" w:cs="Times New Roman"/>
                <w:sz w:val="24"/>
                <w:szCs w:val="24"/>
                <w:rPrChange w:id="12" w:author="CARLOS ROMAN" w:date="2015-03-29T20:29:00Z">
                  <w:rPr>
                    <w:rFonts w:ascii="Times New Roman" w:hAnsi="Times New Roman" w:cs="Times New Roman"/>
                    <w:b/>
                    <w:sz w:val="24"/>
                    <w:szCs w:val="24"/>
                  </w:rPr>
                </w:rPrChange>
              </w:rPr>
              <w:t>,</w:t>
            </w:r>
            <w:r w:rsidR="00470880" w:rsidRPr="0060347B">
              <w:rPr>
                <w:rFonts w:ascii="Times New Roman" w:hAnsi="Times New Roman" w:cs="Times New Roman"/>
                <w:sz w:val="24"/>
                <w:szCs w:val="24"/>
                <w:rPrChange w:id="13" w:author="CARLOS ROMAN" w:date="2015-03-29T20:29:00Z">
                  <w:rPr>
                    <w:rFonts w:ascii="Times New Roman" w:hAnsi="Times New Roman" w:cs="Times New Roman"/>
                    <w:b/>
                    <w:sz w:val="24"/>
                    <w:szCs w:val="24"/>
                  </w:rPr>
                </w:rPrChange>
              </w:rPr>
              <w:t xml:space="preserve"> capaz de metabolizar y </w:t>
            </w:r>
            <w:proofErr w:type="spellStart"/>
            <w:r w:rsidR="00470880" w:rsidRPr="0060347B">
              <w:rPr>
                <w:rFonts w:ascii="Times New Roman" w:hAnsi="Times New Roman" w:cs="Times New Roman"/>
                <w:sz w:val="24"/>
                <w:szCs w:val="24"/>
                <w:rPrChange w:id="14" w:author="CARLOS ROMAN" w:date="2015-03-29T20:29:00Z">
                  <w:rPr>
                    <w:rFonts w:ascii="Times New Roman" w:hAnsi="Times New Roman" w:cs="Times New Roman"/>
                    <w:b/>
                    <w:sz w:val="24"/>
                    <w:szCs w:val="24"/>
                  </w:rPr>
                </w:rPrChange>
              </w:rPr>
              <w:t>autoperpetuarse</w:t>
            </w:r>
            <w:proofErr w:type="spellEnd"/>
            <w:r w:rsidR="00470880" w:rsidRPr="0060347B">
              <w:rPr>
                <w:rFonts w:ascii="Times New Roman" w:hAnsi="Times New Roman" w:cs="Times New Roman"/>
                <w:sz w:val="24"/>
                <w:szCs w:val="24"/>
                <w:rPrChange w:id="15" w:author="CARLOS ROMAN" w:date="2015-03-29T20:29:00Z">
                  <w:rPr>
                    <w:rFonts w:ascii="Times New Roman" w:hAnsi="Times New Roman" w:cs="Times New Roman"/>
                    <w:b/>
                    <w:sz w:val="24"/>
                    <w:szCs w:val="24"/>
                  </w:rPr>
                </w:rPrChange>
              </w:rPr>
              <w:t>.</w:t>
            </w:r>
          </w:p>
        </w:tc>
      </w:tr>
    </w:tbl>
    <w:p w:rsidR="0056372C" w:rsidRPr="0039598C" w:rsidRDefault="0056372C" w:rsidP="00581841">
      <w:pPr>
        <w:spacing w:after="0"/>
        <w:jc w:val="both"/>
        <w:rPr>
          <w:rFonts w:ascii="Times New Roman" w:hAnsi="Times New Roman" w:cs="Times New Roman"/>
        </w:rPr>
      </w:pPr>
    </w:p>
    <w:p w:rsidR="005D1738" w:rsidRPr="0039598C" w:rsidRDefault="005D1738" w:rsidP="00581841">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 xml:space="preserve">1.1 </w:t>
      </w:r>
      <w:r w:rsidR="004E1317" w:rsidRPr="0039598C">
        <w:rPr>
          <w:rFonts w:ascii="Times New Roman" w:hAnsi="Times New Roman" w:cs="Times New Roman"/>
          <w:b/>
        </w:rPr>
        <w:t>Las funciones de la célula</w:t>
      </w:r>
    </w:p>
    <w:p w:rsidR="00740D5E" w:rsidRPr="0039598C" w:rsidRDefault="00740D5E" w:rsidP="00740D5E">
      <w:pPr>
        <w:spacing w:after="0"/>
        <w:jc w:val="both"/>
        <w:rPr>
          <w:rFonts w:ascii="Times New Roman" w:hAnsi="Times New Roman" w:cs="Times New Roman"/>
        </w:rPr>
      </w:pPr>
    </w:p>
    <w:p w:rsidR="00B770B8" w:rsidRPr="0039598C" w:rsidRDefault="00B770B8" w:rsidP="00B770B8">
      <w:pPr>
        <w:spacing w:after="0"/>
        <w:jc w:val="both"/>
        <w:rPr>
          <w:rFonts w:ascii="Times New Roman" w:hAnsi="Times New Roman" w:cs="Times New Roman"/>
        </w:rPr>
      </w:pPr>
      <w:r w:rsidRPr="0039598C">
        <w:rPr>
          <w:rFonts w:ascii="Times New Roman" w:hAnsi="Times New Roman" w:cs="Times New Roman"/>
        </w:rPr>
        <w:t>Como ya sabemos que los seres vivos están compuestos por células, podemos entender que los procesos y las funciones que estos realizan dependen de ellas. Por esta razón, las</w:t>
      </w:r>
      <w:r w:rsidR="00AB672D" w:rsidRPr="0039598C">
        <w:rPr>
          <w:rFonts w:ascii="Times New Roman" w:hAnsi="Times New Roman" w:cs="Times New Roman"/>
        </w:rPr>
        <w:t xml:space="preserve"> </w:t>
      </w:r>
      <w:r w:rsidRPr="0039598C">
        <w:rPr>
          <w:rFonts w:ascii="Times New Roman" w:hAnsi="Times New Roman" w:cs="Times New Roman"/>
          <w:b/>
        </w:rPr>
        <w:t>funciones vitales</w:t>
      </w:r>
      <w:r w:rsidRPr="0039598C">
        <w:rPr>
          <w:rFonts w:ascii="Times New Roman" w:hAnsi="Times New Roman" w:cs="Times New Roman"/>
        </w:rPr>
        <w:t xml:space="preserve"> de las células son la </w:t>
      </w:r>
      <w:r w:rsidRPr="0039598C">
        <w:rPr>
          <w:rFonts w:ascii="Times New Roman" w:hAnsi="Times New Roman" w:cs="Times New Roman"/>
          <w:b/>
        </w:rPr>
        <w:t>nutrición</w:t>
      </w:r>
      <w:r w:rsidRPr="0039598C">
        <w:rPr>
          <w:rFonts w:ascii="Times New Roman" w:hAnsi="Times New Roman" w:cs="Times New Roman"/>
        </w:rPr>
        <w:t xml:space="preserve">, la </w:t>
      </w:r>
      <w:r w:rsidRPr="0039598C">
        <w:rPr>
          <w:rFonts w:ascii="Times New Roman" w:hAnsi="Times New Roman" w:cs="Times New Roman"/>
          <w:b/>
        </w:rPr>
        <w:t>reproducción</w:t>
      </w:r>
      <w:r w:rsidRPr="0039598C">
        <w:rPr>
          <w:rFonts w:ascii="Times New Roman" w:hAnsi="Times New Roman" w:cs="Times New Roman"/>
        </w:rPr>
        <w:t xml:space="preserve"> y la</w:t>
      </w:r>
      <w:r w:rsidR="00AB672D" w:rsidRPr="0039598C">
        <w:rPr>
          <w:rFonts w:ascii="Times New Roman" w:hAnsi="Times New Roman" w:cs="Times New Roman"/>
        </w:rPr>
        <w:t xml:space="preserve"> </w:t>
      </w:r>
      <w:r w:rsidRPr="0039598C">
        <w:rPr>
          <w:rFonts w:ascii="Times New Roman" w:hAnsi="Times New Roman" w:cs="Times New Roman"/>
          <w:b/>
        </w:rPr>
        <w:t>relación</w:t>
      </w:r>
      <w:r w:rsidRPr="0039598C">
        <w:rPr>
          <w:rFonts w:ascii="Times New Roman" w:hAnsi="Times New Roman" w:cs="Times New Roman"/>
        </w:rPr>
        <w:t>.</w:t>
      </w:r>
    </w:p>
    <w:p w:rsidR="00740D5E" w:rsidRPr="0039598C" w:rsidRDefault="00740D5E" w:rsidP="00740D5E">
      <w:pPr>
        <w:spacing w:after="0"/>
        <w:jc w:val="both"/>
        <w:rPr>
          <w:rFonts w:ascii="Times New Roman" w:hAnsi="Times New Roman" w:cs="Times New Roman"/>
        </w:rPr>
      </w:pPr>
    </w:p>
    <w:tbl>
      <w:tblPr>
        <w:tblStyle w:val="Tablaconcuadrcula"/>
        <w:tblpPr w:leftFromText="141" w:rightFromText="141" w:vertAnchor="text" w:horzAnchor="margin" w:tblpY="20"/>
        <w:tblW w:w="0" w:type="auto"/>
        <w:tblLook w:val="04A0" w:firstRow="1" w:lastRow="0" w:firstColumn="1" w:lastColumn="0" w:noHBand="0" w:noVBand="1"/>
      </w:tblPr>
      <w:tblGrid>
        <w:gridCol w:w="2518"/>
        <w:gridCol w:w="6460"/>
      </w:tblGrid>
      <w:tr w:rsidR="00170F6F" w:rsidRPr="0039598C" w:rsidTr="0021077E">
        <w:tc>
          <w:tcPr>
            <w:tcW w:w="8978" w:type="dxa"/>
            <w:gridSpan w:val="2"/>
            <w:shd w:val="clear" w:color="auto" w:fill="000000" w:themeFill="text1"/>
          </w:tcPr>
          <w:p w:rsidR="008E4441" w:rsidRPr="0039598C" w:rsidRDefault="008E4441" w:rsidP="0021077E">
            <w:pPr>
              <w:jc w:val="center"/>
              <w:rPr>
                <w:rFonts w:ascii="Times New Roman" w:hAnsi="Times New Roman" w:cs="Times New Roman"/>
                <w:b/>
                <w:sz w:val="24"/>
                <w:szCs w:val="24"/>
              </w:rPr>
            </w:pPr>
            <w:r w:rsidRPr="0039598C">
              <w:rPr>
                <w:rFonts w:ascii="Times New Roman" w:hAnsi="Times New Roman" w:cs="Times New Roman"/>
                <w:b/>
                <w:sz w:val="24"/>
                <w:szCs w:val="24"/>
              </w:rPr>
              <w:t>Destacado</w:t>
            </w:r>
          </w:p>
        </w:tc>
      </w:tr>
      <w:tr w:rsidR="00170F6F" w:rsidRPr="0039598C" w:rsidTr="0021077E">
        <w:tc>
          <w:tcPr>
            <w:tcW w:w="2518" w:type="dxa"/>
          </w:tcPr>
          <w:p w:rsidR="008E4441" w:rsidRPr="0039598C" w:rsidRDefault="008E4441" w:rsidP="0021077E">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6460" w:type="dxa"/>
          </w:tcPr>
          <w:p w:rsidR="008E4441" w:rsidRPr="0039598C" w:rsidRDefault="008E4441" w:rsidP="0021077E">
            <w:pPr>
              <w:jc w:val="both"/>
              <w:rPr>
                <w:rFonts w:ascii="Times New Roman" w:hAnsi="Times New Roman" w:cs="Times New Roman"/>
                <w:b/>
                <w:sz w:val="24"/>
                <w:szCs w:val="24"/>
              </w:rPr>
            </w:pPr>
            <w:r w:rsidRPr="0039598C">
              <w:rPr>
                <w:rFonts w:ascii="Times New Roman" w:hAnsi="Times New Roman" w:cs="Times New Roman"/>
                <w:b/>
                <w:sz w:val="24"/>
                <w:szCs w:val="24"/>
              </w:rPr>
              <w:t>Las funciones vitales</w:t>
            </w:r>
          </w:p>
        </w:tc>
      </w:tr>
      <w:tr w:rsidR="00170F6F" w:rsidRPr="0039598C" w:rsidTr="0021077E">
        <w:tc>
          <w:tcPr>
            <w:tcW w:w="2518" w:type="dxa"/>
          </w:tcPr>
          <w:p w:rsidR="008E4441" w:rsidRPr="0039598C" w:rsidRDefault="008E4441" w:rsidP="0021077E">
            <w:pPr>
              <w:jc w:val="both"/>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6460" w:type="dxa"/>
          </w:tcPr>
          <w:p w:rsidR="008E4441" w:rsidRPr="0039598C" w:rsidRDefault="008E4441" w:rsidP="0021077E">
            <w:pPr>
              <w:jc w:val="both"/>
              <w:rPr>
                <w:rFonts w:ascii="Times New Roman" w:hAnsi="Times New Roman" w:cs="Times New Roman"/>
                <w:sz w:val="24"/>
                <w:szCs w:val="24"/>
              </w:rPr>
            </w:pPr>
            <w:r w:rsidRPr="0039598C">
              <w:rPr>
                <w:rFonts w:ascii="Times New Roman" w:hAnsi="Times New Roman" w:cs="Times New Roman"/>
                <w:sz w:val="24"/>
                <w:szCs w:val="24"/>
              </w:rPr>
              <w:t xml:space="preserve">La nutrición, la reproducción y la relación se denominan </w:t>
            </w:r>
            <w:r w:rsidRPr="0039598C">
              <w:rPr>
                <w:rFonts w:ascii="Times New Roman" w:hAnsi="Times New Roman" w:cs="Times New Roman"/>
                <w:b/>
                <w:sz w:val="24"/>
                <w:szCs w:val="24"/>
              </w:rPr>
              <w:t>funciones vitales</w:t>
            </w:r>
            <w:r w:rsidRPr="0039598C">
              <w:rPr>
                <w:rFonts w:ascii="Times New Roman" w:hAnsi="Times New Roman" w:cs="Times New Roman"/>
                <w:sz w:val="24"/>
                <w:szCs w:val="24"/>
              </w:rPr>
              <w:t xml:space="preserve"> porque son los tres procesos que mantienen la vida en cualquier ser vivo, ya sea una célula, una planta o </w:t>
            </w:r>
            <w:r w:rsidR="008F6E5D">
              <w:rPr>
                <w:rFonts w:ascii="Times New Roman" w:hAnsi="Times New Roman" w:cs="Times New Roman"/>
                <w:sz w:val="24"/>
                <w:szCs w:val="24"/>
              </w:rPr>
              <w:t>un</w:t>
            </w:r>
            <w:r w:rsidRPr="0039598C">
              <w:rPr>
                <w:rFonts w:ascii="Times New Roman" w:hAnsi="Times New Roman" w:cs="Times New Roman"/>
                <w:sz w:val="24"/>
                <w:szCs w:val="24"/>
              </w:rPr>
              <w:t xml:space="preserve"> ser humano.</w:t>
            </w:r>
          </w:p>
        </w:tc>
      </w:tr>
    </w:tbl>
    <w:p w:rsidR="008E4441" w:rsidRPr="0039598C" w:rsidRDefault="008E4441" w:rsidP="00740D5E">
      <w:pPr>
        <w:spacing w:after="0"/>
        <w:jc w:val="both"/>
        <w:rPr>
          <w:rFonts w:ascii="Times New Roman" w:hAnsi="Times New Roman" w:cs="Times New Roman"/>
        </w:rPr>
      </w:pPr>
    </w:p>
    <w:p w:rsidR="003C2F8F" w:rsidRDefault="00B770B8" w:rsidP="00B770B8">
      <w:pPr>
        <w:spacing w:after="0"/>
        <w:jc w:val="both"/>
        <w:rPr>
          <w:ins w:id="16" w:author="CARLOS ROMAN" w:date="2015-03-29T21:05:00Z"/>
          <w:rFonts w:ascii="Times New Roman" w:hAnsi="Times New Roman" w:cs="Times New Roman"/>
        </w:rPr>
      </w:pPr>
      <w:r w:rsidRPr="0039598C">
        <w:rPr>
          <w:rFonts w:ascii="Times New Roman" w:hAnsi="Times New Roman" w:cs="Times New Roman"/>
        </w:rPr>
        <w:t xml:space="preserve">Los seres vivos necesitan obtener energía del medio para </w:t>
      </w:r>
      <w:del w:id="17" w:author="CARLOS ROMAN" w:date="2015-03-29T20:45:00Z">
        <w:r w:rsidRPr="0039598C" w:rsidDel="004A483A">
          <w:rPr>
            <w:rFonts w:ascii="Times New Roman" w:hAnsi="Times New Roman" w:cs="Times New Roman"/>
          </w:rPr>
          <w:delText>cumplir todas sus funciones</w:delText>
        </w:r>
      </w:del>
      <w:ins w:id="18" w:author="CARLOS ROMAN" w:date="2015-03-29T20:45:00Z">
        <w:r w:rsidR="004A483A">
          <w:rPr>
            <w:rFonts w:ascii="Times New Roman" w:hAnsi="Times New Roman" w:cs="Times New Roman"/>
          </w:rPr>
          <w:t xml:space="preserve">poder moverse, crecer y realizar </w:t>
        </w:r>
      </w:ins>
      <w:ins w:id="19" w:author="CARLOS ROMAN" w:date="2015-03-29T21:13:00Z">
        <w:r w:rsidR="00CF3950">
          <w:rPr>
            <w:rFonts w:ascii="Times New Roman" w:hAnsi="Times New Roman" w:cs="Times New Roman"/>
          </w:rPr>
          <w:t>todas</w:t>
        </w:r>
      </w:ins>
      <w:ins w:id="20" w:author="CARLOS ROMAN" w:date="2015-03-29T20:45:00Z">
        <w:r w:rsidR="004A483A">
          <w:rPr>
            <w:rFonts w:ascii="Times New Roman" w:hAnsi="Times New Roman" w:cs="Times New Roman"/>
          </w:rPr>
          <w:t xml:space="preserve"> sus funciones</w:t>
        </w:r>
      </w:ins>
      <w:r w:rsidRPr="0039598C">
        <w:rPr>
          <w:rFonts w:ascii="Times New Roman" w:hAnsi="Times New Roman" w:cs="Times New Roman"/>
        </w:rPr>
        <w:t xml:space="preserve">. </w:t>
      </w:r>
      <w:ins w:id="21" w:author="CARLOS ROMAN" w:date="2015-03-29T20:49:00Z">
        <w:r w:rsidR="004A483A">
          <w:rPr>
            <w:rFonts w:ascii="Times New Roman" w:hAnsi="Times New Roman" w:cs="Times New Roman"/>
          </w:rPr>
          <w:t>Así mismo, la realizaci</w:t>
        </w:r>
      </w:ins>
      <w:ins w:id="22" w:author="CARLOS ROMAN" w:date="2015-03-29T20:50:00Z">
        <w:r w:rsidR="004A483A">
          <w:rPr>
            <w:rFonts w:ascii="Times New Roman" w:hAnsi="Times New Roman" w:cs="Times New Roman"/>
          </w:rPr>
          <w:t xml:space="preserve">ón de las funciones adentro de </w:t>
        </w:r>
      </w:ins>
      <w:ins w:id="23" w:author="CARLOS ROMAN" w:date="2015-03-29T21:25:00Z">
        <w:r w:rsidR="00AC0792">
          <w:rPr>
            <w:rFonts w:ascii="Times New Roman" w:hAnsi="Times New Roman" w:cs="Times New Roman"/>
          </w:rPr>
          <w:t>una</w:t>
        </w:r>
      </w:ins>
      <w:ins w:id="24" w:author="CARLOS ROMAN" w:date="2015-03-29T20:50:00Z">
        <w:r w:rsidR="004A483A">
          <w:rPr>
            <w:rFonts w:ascii="Times New Roman" w:hAnsi="Times New Roman" w:cs="Times New Roman"/>
          </w:rPr>
          <w:t xml:space="preserve"> c</w:t>
        </w:r>
        <w:r w:rsidR="00AC0792">
          <w:rPr>
            <w:rFonts w:ascii="Times New Roman" w:hAnsi="Times New Roman" w:cs="Times New Roman"/>
          </w:rPr>
          <w:t>élula</w:t>
        </w:r>
        <w:r w:rsidR="004A483A">
          <w:rPr>
            <w:rFonts w:ascii="Times New Roman" w:hAnsi="Times New Roman" w:cs="Times New Roman"/>
          </w:rPr>
          <w:t>, como fabricar mol</w:t>
        </w:r>
      </w:ins>
      <w:ins w:id="25" w:author="CARLOS ROMAN" w:date="2015-03-29T20:51:00Z">
        <w:r w:rsidR="004A483A">
          <w:rPr>
            <w:rFonts w:ascii="Times New Roman" w:hAnsi="Times New Roman" w:cs="Times New Roman"/>
          </w:rPr>
          <w:t>éculas y trasportarlas de manera activa</w:t>
        </w:r>
      </w:ins>
      <w:ins w:id="26" w:author="CARLOS ROMAN" w:date="2015-03-29T21:26:00Z">
        <w:r w:rsidR="00AC0792">
          <w:rPr>
            <w:rFonts w:ascii="Times New Roman" w:hAnsi="Times New Roman" w:cs="Times New Roman"/>
          </w:rPr>
          <w:t>,</w:t>
        </w:r>
      </w:ins>
      <w:ins w:id="27" w:author="CARLOS ROMAN" w:date="2015-03-29T20:52:00Z">
        <w:r w:rsidR="004A483A">
          <w:rPr>
            <w:rFonts w:ascii="Times New Roman" w:hAnsi="Times New Roman" w:cs="Times New Roman"/>
          </w:rPr>
          <w:t xml:space="preserve"> requiere de energía.</w:t>
        </w:r>
        <w:r w:rsidR="003C2F8F">
          <w:rPr>
            <w:rFonts w:ascii="Times New Roman" w:hAnsi="Times New Roman" w:cs="Times New Roman"/>
          </w:rPr>
          <w:t xml:space="preserve"> </w:t>
        </w:r>
      </w:ins>
      <w:ins w:id="28" w:author="CARLOS ROMAN" w:date="2015-03-29T21:02:00Z">
        <w:r w:rsidR="00D2198F">
          <w:rPr>
            <w:rFonts w:ascii="Times New Roman" w:hAnsi="Times New Roman" w:cs="Times New Roman"/>
          </w:rPr>
          <w:t>L</w:t>
        </w:r>
      </w:ins>
      <w:ins w:id="29" w:author="CARLOS ROMAN" w:date="2015-03-29T20:52:00Z">
        <w:r w:rsidR="003C2F8F">
          <w:rPr>
            <w:rFonts w:ascii="Times New Roman" w:hAnsi="Times New Roman" w:cs="Times New Roman"/>
          </w:rPr>
          <w:t>a energía se encuentra almacenada en las uniones qu</w:t>
        </w:r>
      </w:ins>
      <w:ins w:id="30" w:author="CARLOS ROMAN" w:date="2015-03-29T20:53:00Z">
        <w:r w:rsidR="003C2F8F">
          <w:rPr>
            <w:rFonts w:ascii="Times New Roman" w:hAnsi="Times New Roman" w:cs="Times New Roman"/>
          </w:rPr>
          <w:t xml:space="preserve">ímicas de </w:t>
        </w:r>
      </w:ins>
      <w:ins w:id="31" w:author="CARLOS ROMAN" w:date="2015-03-29T20:56:00Z">
        <w:r w:rsidR="003C2F8F">
          <w:rPr>
            <w:rFonts w:ascii="Times New Roman" w:hAnsi="Times New Roman" w:cs="Times New Roman"/>
          </w:rPr>
          <w:t>las moléculas orgánicas</w:t>
        </w:r>
      </w:ins>
      <w:ins w:id="32" w:author="CARLOS ROMAN" w:date="2015-03-29T21:03:00Z">
        <w:r w:rsidR="00AC0792">
          <w:rPr>
            <w:rFonts w:ascii="Times New Roman" w:hAnsi="Times New Roman" w:cs="Times New Roman"/>
          </w:rPr>
          <w:t xml:space="preserve"> que llegan a la</w:t>
        </w:r>
        <w:r w:rsidR="00D2198F">
          <w:rPr>
            <w:rFonts w:ascii="Times New Roman" w:hAnsi="Times New Roman" w:cs="Times New Roman"/>
          </w:rPr>
          <w:t xml:space="preserve"> c</w:t>
        </w:r>
        <w:r w:rsidR="00AC0792">
          <w:rPr>
            <w:rFonts w:ascii="Times New Roman" w:hAnsi="Times New Roman" w:cs="Times New Roman"/>
          </w:rPr>
          <w:t>élula</w:t>
        </w:r>
      </w:ins>
      <w:ins w:id="33" w:author="CARLOS ROMAN" w:date="2015-03-29T21:27:00Z">
        <w:r w:rsidR="00AC0792">
          <w:rPr>
            <w:rFonts w:ascii="Times New Roman" w:hAnsi="Times New Roman" w:cs="Times New Roman"/>
          </w:rPr>
          <w:t>. L</w:t>
        </w:r>
      </w:ins>
      <w:ins w:id="34" w:author="CARLOS ROMAN" w:date="2015-03-29T20:55:00Z">
        <w:r w:rsidR="003C2F8F">
          <w:rPr>
            <w:rFonts w:ascii="Times New Roman" w:hAnsi="Times New Roman" w:cs="Times New Roman"/>
          </w:rPr>
          <w:t xml:space="preserve">a glucosa es la principal fuente de </w:t>
        </w:r>
      </w:ins>
      <w:ins w:id="35" w:author="CARLOS ROMAN" w:date="2015-03-29T21:17:00Z">
        <w:r w:rsidR="00CF3950">
          <w:rPr>
            <w:rFonts w:ascii="Times New Roman" w:hAnsi="Times New Roman" w:cs="Times New Roman"/>
          </w:rPr>
          <w:t>energía</w:t>
        </w:r>
      </w:ins>
      <w:ins w:id="36" w:author="CARLOS ROMAN" w:date="2015-03-29T20:55:00Z">
        <w:r w:rsidR="003C2F8F">
          <w:rPr>
            <w:rFonts w:ascii="Times New Roman" w:hAnsi="Times New Roman" w:cs="Times New Roman"/>
          </w:rPr>
          <w:t xml:space="preserve"> para la mayoría de las células.</w:t>
        </w:r>
      </w:ins>
      <w:ins w:id="37" w:author="CARLOS ROMAN" w:date="2015-03-29T20:46:00Z">
        <w:r w:rsidR="004A483A">
          <w:rPr>
            <w:rFonts w:ascii="Times New Roman" w:hAnsi="Times New Roman" w:cs="Times New Roman"/>
          </w:rPr>
          <w:t xml:space="preserve"> </w:t>
        </w:r>
      </w:ins>
    </w:p>
    <w:p w:rsidR="00D2198F" w:rsidRDefault="00D2198F" w:rsidP="00B770B8">
      <w:pPr>
        <w:spacing w:after="0"/>
        <w:jc w:val="both"/>
        <w:rPr>
          <w:ins w:id="38" w:author="CARLOS ROMAN" w:date="2015-03-29T21:34:00Z"/>
          <w:rFonts w:ascii="Times New Roman" w:hAnsi="Times New Roman" w:cs="Times New Roman"/>
        </w:rPr>
      </w:pPr>
    </w:p>
    <w:p w:rsidR="00F93331" w:rsidRDefault="00D2198F" w:rsidP="00F93331">
      <w:pPr>
        <w:spacing w:after="0"/>
        <w:jc w:val="both"/>
        <w:rPr>
          <w:ins w:id="39" w:author="CARLOS ROMAN" w:date="2015-03-29T21:40:00Z"/>
          <w:rFonts w:ascii="Times New Roman" w:hAnsi="Times New Roman" w:cs="Times New Roman"/>
        </w:rPr>
      </w:pPr>
      <w:ins w:id="40" w:author="CARLOS ROMAN" w:date="2015-03-29T21:10:00Z">
        <w:r>
          <w:rPr>
            <w:rFonts w:ascii="Times New Roman" w:hAnsi="Times New Roman" w:cs="Times New Roman"/>
          </w:rPr>
          <w:t>Para vivir l</w:t>
        </w:r>
        <w:r w:rsidR="00AC0792">
          <w:rPr>
            <w:rFonts w:ascii="Times New Roman" w:hAnsi="Times New Roman" w:cs="Times New Roman"/>
          </w:rPr>
          <w:t>a</w:t>
        </w:r>
        <w:r>
          <w:rPr>
            <w:rFonts w:ascii="Times New Roman" w:hAnsi="Times New Roman" w:cs="Times New Roman"/>
          </w:rPr>
          <w:t xml:space="preserve"> c</w:t>
        </w:r>
        <w:r w:rsidR="00AC0792">
          <w:rPr>
            <w:rFonts w:ascii="Times New Roman" w:hAnsi="Times New Roman" w:cs="Times New Roman"/>
          </w:rPr>
          <w:t>élula requiere</w:t>
        </w:r>
        <w:r>
          <w:rPr>
            <w:rFonts w:ascii="Times New Roman" w:hAnsi="Times New Roman" w:cs="Times New Roman"/>
          </w:rPr>
          <w:t xml:space="preserve"> </w:t>
        </w:r>
      </w:ins>
      <w:ins w:id="41" w:author="CARLOS ROMAN" w:date="2015-03-29T21:19:00Z">
        <w:r w:rsidR="00CF3950">
          <w:rPr>
            <w:rFonts w:ascii="Times New Roman" w:hAnsi="Times New Roman" w:cs="Times New Roman"/>
          </w:rPr>
          <w:t xml:space="preserve">además otros </w:t>
        </w:r>
      </w:ins>
      <w:ins w:id="42" w:author="CARLOS ROMAN" w:date="2015-03-29T21:11:00Z">
        <w:r>
          <w:rPr>
            <w:rFonts w:ascii="Times New Roman" w:hAnsi="Times New Roman" w:cs="Times New Roman"/>
          </w:rPr>
          <w:t>nutrientes</w:t>
        </w:r>
      </w:ins>
      <w:ins w:id="43" w:author="CARLOS ROMAN" w:date="2015-03-29T21:10:00Z">
        <w:r>
          <w:rPr>
            <w:rFonts w:ascii="Times New Roman" w:hAnsi="Times New Roman" w:cs="Times New Roman"/>
          </w:rPr>
          <w:t xml:space="preserve"> que provien</w:t>
        </w:r>
        <w:r w:rsidR="00AC0792">
          <w:rPr>
            <w:rFonts w:ascii="Times New Roman" w:hAnsi="Times New Roman" w:cs="Times New Roman"/>
          </w:rPr>
          <w:t>en del medio donde se encuentra</w:t>
        </w:r>
      </w:ins>
      <w:ins w:id="44" w:author="CARLOS ROMAN" w:date="2015-03-29T21:12:00Z">
        <w:r>
          <w:rPr>
            <w:rFonts w:ascii="Times New Roman" w:hAnsi="Times New Roman" w:cs="Times New Roman"/>
          </w:rPr>
          <w:t>.</w:t>
        </w:r>
      </w:ins>
      <w:ins w:id="45" w:author="CARLOS ROMAN" w:date="2015-03-29T21:19:00Z">
        <w:r w:rsidR="00CF3950">
          <w:rPr>
            <w:rFonts w:ascii="Times New Roman" w:hAnsi="Times New Roman" w:cs="Times New Roman"/>
          </w:rPr>
          <w:t xml:space="preserve"> </w:t>
        </w:r>
      </w:ins>
      <w:ins w:id="46" w:author="CARLOS ROMAN" w:date="2015-03-29T21:40:00Z">
        <w:r w:rsidR="00F93331">
          <w:rPr>
            <w:rFonts w:ascii="Times New Roman" w:hAnsi="Times New Roman" w:cs="Times New Roman"/>
          </w:rPr>
          <w:t>L</w:t>
        </w:r>
      </w:ins>
      <w:ins w:id="47" w:author="CARLOS ROMAN" w:date="2015-03-29T21:22:00Z">
        <w:r w:rsidR="00AC0792">
          <w:rPr>
            <w:rFonts w:ascii="Times New Roman" w:hAnsi="Times New Roman" w:cs="Times New Roman"/>
          </w:rPr>
          <w:t>as sustancias pasan al interior de las células por distintos mecanismos, a trav</w:t>
        </w:r>
      </w:ins>
      <w:ins w:id="48" w:author="CARLOS ROMAN" w:date="2015-03-29T21:25:00Z">
        <w:r w:rsidR="00AC0792">
          <w:rPr>
            <w:rFonts w:ascii="Times New Roman" w:hAnsi="Times New Roman" w:cs="Times New Roman"/>
          </w:rPr>
          <w:t>és de la</w:t>
        </w:r>
      </w:ins>
      <w:ins w:id="49" w:author="CARLOS ROMAN" w:date="2015-03-29T21:29:00Z">
        <w:r w:rsidR="00AC0792">
          <w:rPr>
            <w:rFonts w:ascii="Times New Roman" w:hAnsi="Times New Roman" w:cs="Times New Roman"/>
          </w:rPr>
          <w:t xml:space="preserve"> membrana que la envuelve.</w:t>
        </w:r>
      </w:ins>
      <w:ins w:id="50" w:author="CARLOS ROMAN" w:date="2015-03-29T21:41:00Z">
        <w:r w:rsidR="00F93331">
          <w:rPr>
            <w:rFonts w:ascii="Times New Roman" w:hAnsi="Times New Roman" w:cs="Times New Roman"/>
          </w:rPr>
          <w:t xml:space="preserve"> El proceso de </w:t>
        </w:r>
        <w:r w:rsidR="00F93331" w:rsidRPr="00B77D91">
          <w:rPr>
            <w:rFonts w:ascii="Times New Roman" w:hAnsi="Times New Roman" w:cs="Times New Roman"/>
            <w:b/>
            <w:rPrChange w:id="51" w:author="CARLOS ROMAN" w:date="2015-03-29T21:43:00Z">
              <w:rPr>
                <w:rFonts w:ascii="Times New Roman" w:hAnsi="Times New Roman" w:cs="Times New Roman"/>
              </w:rPr>
            </w:rPrChange>
          </w:rPr>
          <w:t>nutrición celular</w:t>
        </w:r>
        <w:r w:rsidR="00F93331">
          <w:rPr>
            <w:rFonts w:ascii="Times New Roman" w:hAnsi="Times New Roman" w:cs="Times New Roman"/>
          </w:rPr>
          <w:t xml:space="preserve"> involucra la obtenci</w:t>
        </w:r>
      </w:ins>
      <w:ins w:id="52" w:author="CARLOS ROMAN" w:date="2015-03-29T21:42:00Z">
        <w:r w:rsidR="00F93331">
          <w:rPr>
            <w:rFonts w:ascii="Times New Roman" w:hAnsi="Times New Roman" w:cs="Times New Roman"/>
          </w:rPr>
          <w:t>ón, la circulación de nutrientes y la eliminación de los desechos</w:t>
        </w:r>
      </w:ins>
      <w:ins w:id="53" w:author="CARLOS ROMAN" w:date="2015-03-29T21:43:00Z">
        <w:r w:rsidR="00B77D91">
          <w:rPr>
            <w:rFonts w:ascii="Times New Roman" w:hAnsi="Times New Roman" w:cs="Times New Roman"/>
          </w:rPr>
          <w:t>.</w:t>
        </w:r>
      </w:ins>
    </w:p>
    <w:p w:rsidR="00F93331" w:rsidRDefault="00F93331" w:rsidP="00F93331">
      <w:pPr>
        <w:spacing w:after="0"/>
        <w:jc w:val="both"/>
        <w:rPr>
          <w:ins w:id="54" w:author="CARLOS ROMAN" w:date="2015-03-29T21:40:00Z"/>
          <w:rFonts w:ascii="Times New Roman" w:hAnsi="Times New Roman" w:cs="Times New Roman"/>
        </w:rPr>
      </w:pPr>
    </w:p>
    <w:p w:rsidR="00F93331" w:rsidRPr="0039598C" w:rsidRDefault="00F93331" w:rsidP="00F93331">
      <w:pPr>
        <w:spacing w:after="0"/>
        <w:jc w:val="both"/>
        <w:rPr>
          <w:ins w:id="55" w:author="CARLOS ROMAN" w:date="2015-03-29T21:39:00Z"/>
          <w:rFonts w:ascii="Times New Roman" w:hAnsi="Times New Roman" w:cs="Times New Roman"/>
        </w:rPr>
      </w:pPr>
      <w:ins w:id="56" w:author="CARLOS ROMAN" w:date="2015-03-29T21:38:00Z">
        <w:r>
          <w:rPr>
            <w:rFonts w:ascii="Times New Roman" w:hAnsi="Times New Roman" w:cs="Times New Roman"/>
          </w:rPr>
          <w:t>L</w:t>
        </w:r>
        <w:r w:rsidRPr="0039598C">
          <w:rPr>
            <w:rFonts w:ascii="Times New Roman" w:hAnsi="Times New Roman" w:cs="Times New Roman"/>
          </w:rPr>
          <w:t>as células de los hongos, los protozoos y los animales se alimentan de sustancias producidas por otras células (</w:t>
        </w:r>
        <w:r>
          <w:rPr>
            <w:rFonts w:ascii="Times New Roman" w:hAnsi="Times New Roman" w:cs="Times New Roman"/>
          </w:rPr>
          <w:t xml:space="preserve">se llaman por esto </w:t>
        </w:r>
        <w:r w:rsidRPr="0039598C">
          <w:rPr>
            <w:rFonts w:ascii="Times New Roman" w:hAnsi="Times New Roman" w:cs="Times New Roman"/>
          </w:rPr>
          <w:t>heterótrofas).</w:t>
        </w:r>
      </w:ins>
      <w:ins w:id="57" w:author="CARLOS ROMAN" w:date="2015-03-29T21:39:00Z">
        <w:r>
          <w:rPr>
            <w:rFonts w:ascii="Times New Roman" w:hAnsi="Times New Roman" w:cs="Times New Roman"/>
          </w:rPr>
          <w:t xml:space="preserve"> </w:t>
        </w:r>
        <w:r w:rsidRPr="0039598C">
          <w:rPr>
            <w:rFonts w:ascii="Times New Roman" w:hAnsi="Times New Roman" w:cs="Times New Roman"/>
          </w:rPr>
          <w:t xml:space="preserve">A diferencia de </w:t>
        </w:r>
        <w:r>
          <w:rPr>
            <w:rFonts w:ascii="Times New Roman" w:hAnsi="Times New Roman" w:cs="Times New Roman"/>
          </w:rPr>
          <w:t>e</w:t>
        </w:r>
        <w:r w:rsidRPr="0039598C">
          <w:rPr>
            <w:rFonts w:ascii="Times New Roman" w:hAnsi="Times New Roman" w:cs="Times New Roman"/>
          </w:rPr>
          <w:t>stas</w:t>
        </w:r>
        <w:r>
          <w:rPr>
            <w:rFonts w:ascii="Times New Roman" w:hAnsi="Times New Roman" w:cs="Times New Roman"/>
          </w:rPr>
          <w:t>, h</w:t>
        </w:r>
        <w:r w:rsidRPr="0039598C">
          <w:rPr>
            <w:rFonts w:ascii="Times New Roman" w:hAnsi="Times New Roman" w:cs="Times New Roman"/>
          </w:rPr>
          <w:t xml:space="preserve">ay células que son capaces de fabricar su propio alimento (autótrofas), como las células de las plantas o de las algas. </w:t>
        </w:r>
      </w:ins>
    </w:p>
    <w:p w:rsidR="00D2198F" w:rsidRDefault="00D2198F" w:rsidP="00B770B8">
      <w:pPr>
        <w:spacing w:after="0"/>
        <w:jc w:val="both"/>
        <w:rPr>
          <w:ins w:id="58" w:author="CARLOS ROMAN" w:date="2015-03-29T21:01:00Z"/>
          <w:rFonts w:ascii="Times New Roman" w:hAnsi="Times New Roman" w:cs="Times New Roman"/>
        </w:rPr>
      </w:pPr>
    </w:p>
    <w:p w:rsidR="00B770B8" w:rsidRPr="0039598C" w:rsidDel="00F93331" w:rsidRDefault="00CE4ED1" w:rsidP="00B770B8">
      <w:pPr>
        <w:spacing w:after="0"/>
        <w:jc w:val="both"/>
        <w:rPr>
          <w:del w:id="59" w:author="CARLOS ROMAN" w:date="2015-03-29T21:41:00Z"/>
          <w:rFonts w:ascii="Times New Roman" w:hAnsi="Times New Roman" w:cs="Times New Roman"/>
        </w:rPr>
      </w:pPr>
      <w:ins w:id="60" w:author="CARLOS ROMAN" w:date="2015-03-29T21:55:00Z">
        <w:r>
          <w:rPr>
            <w:rFonts w:ascii="Times New Roman" w:hAnsi="Times New Roman" w:cs="Times New Roman"/>
          </w:rPr>
          <w:t>Adentro de la</w:t>
        </w:r>
      </w:ins>
      <w:ins w:id="61" w:author="CARLOS ROMAN" w:date="2015-03-29T21:59:00Z">
        <w:r>
          <w:rPr>
            <w:rFonts w:ascii="Times New Roman" w:hAnsi="Times New Roman" w:cs="Times New Roman"/>
          </w:rPr>
          <w:t>s</w:t>
        </w:r>
      </w:ins>
      <w:ins w:id="62" w:author="CARLOS ROMAN" w:date="2015-03-29T21:55:00Z">
        <w:r>
          <w:rPr>
            <w:rFonts w:ascii="Times New Roman" w:hAnsi="Times New Roman" w:cs="Times New Roman"/>
          </w:rPr>
          <w:t xml:space="preserve"> célula</w:t>
        </w:r>
      </w:ins>
      <w:ins w:id="63" w:author="CARLOS ROMAN" w:date="2015-03-29T21:59:00Z">
        <w:r>
          <w:rPr>
            <w:rFonts w:ascii="Times New Roman" w:hAnsi="Times New Roman" w:cs="Times New Roman"/>
          </w:rPr>
          <w:t>s de los organismos aer</w:t>
        </w:r>
      </w:ins>
      <w:ins w:id="64" w:author="CARLOS ROMAN" w:date="2015-03-29T22:00:00Z">
        <w:r>
          <w:rPr>
            <w:rFonts w:ascii="Times New Roman" w:hAnsi="Times New Roman" w:cs="Times New Roman"/>
          </w:rPr>
          <w:t>óbicos (aquellos que requieren oxígeno para vivir)</w:t>
        </w:r>
      </w:ins>
      <w:ins w:id="65" w:author="CARLOS ROMAN" w:date="2015-03-29T21:55:00Z">
        <w:r>
          <w:rPr>
            <w:rFonts w:ascii="Times New Roman" w:hAnsi="Times New Roman" w:cs="Times New Roman"/>
          </w:rPr>
          <w:t>, la glucosa se combina con ox</w:t>
        </w:r>
      </w:ins>
      <w:ins w:id="66" w:author="CARLOS ROMAN" w:date="2015-03-29T21:56:00Z">
        <w:r>
          <w:rPr>
            <w:rFonts w:ascii="Times New Roman" w:hAnsi="Times New Roman" w:cs="Times New Roman"/>
          </w:rPr>
          <w:t xml:space="preserve">ígeno y de esta manera se libera energía. </w:t>
        </w:r>
      </w:ins>
      <w:del w:id="67" w:author="CARLOS ROMAN" w:date="2015-03-29T21:18:00Z">
        <w:r w:rsidR="00B770B8" w:rsidRPr="0039598C" w:rsidDel="00CF3950">
          <w:rPr>
            <w:rFonts w:ascii="Times New Roman" w:hAnsi="Times New Roman" w:cs="Times New Roman"/>
          </w:rPr>
          <w:delText xml:space="preserve">La </w:delText>
        </w:r>
        <w:r w:rsidR="00B770B8" w:rsidRPr="0039598C" w:rsidDel="00CF3950">
          <w:rPr>
            <w:rFonts w:ascii="Times New Roman" w:hAnsi="Times New Roman" w:cs="Times New Roman"/>
            <w:b/>
          </w:rPr>
          <w:delText>nutrición</w:delText>
        </w:r>
        <w:r w:rsidR="00B770B8" w:rsidRPr="0039598C" w:rsidDel="00CF3950">
          <w:rPr>
            <w:rFonts w:ascii="Times New Roman" w:hAnsi="Times New Roman" w:cs="Times New Roman"/>
          </w:rPr>
          <w:delText xml:space="preserve"> permite a las células obtener la energía que necesitan para poder vivir. Este proceso se realiza por medio de la obtención, transformación y circulación de nutrientes y de agua. </w:delText>
        </w:r>
      </w:del>
      <w:del w:id="68" w:author="CARLOS ROMAN" w:date="2015-03-29T21:41:00Z">
        <w:r w:rsidR="00B770B8" w:rsidRPr="0039598C" w:rsidDel="00F93331">
          <w:rPr>
            <w:rFonts w:ascii="Times New Roman" w:hAnsi="Times New Roman" w:cs="Times New Roman"/>
          </w:rPr>
          <w:delText xml:space="preserve">La obtención de nutrientes se puede presentar de diferentes maneras. </w:delText>
        </w:r>
      </w:del>
      <w:del w:id="69" w:author="CARLOS ROMAN" w:date="2015-03-29T21:39:00Z">
        <w:r w:rsidR="00B770B8" w:rsidRPr="0039598C" w:rsidDel="00F93331">
          <w:rPr>
            <w:rFonts w:ascii="Times New Roman" w:hAnsi="Times New Roman" w:cs="Times New Roman"/>
          </w:rPr>
          <w:delText xml:space="preserve">Hay células que son capaces de fabricar su propio alimento (autótrofas), como las células de las plantas o de las algas. A diferencia de </w:delText>
        </w:r>
        <w:r w:rsidR="00383A56" w:rsidDel="00F93331">
          <w:rPr>
            <w:rFonts w:ascii="Times New Roman" w:hAnsi="Times New Roman" w:cs="Times New Roman"/>
          </w:rPr>
          <w:delText>e</w:delText>
        </w:r>
        <w:r w:rsidR="00B770B8" w:rsidRPr="0039598C" w:rsidDel="00F93331">
          <w:rPr>
            <w:rFonts w:ascii="Times New Roman" w:hAnsi="Times New Roman" w:cs="Times New Roman"/>
          </w:rPr>
          <w:delText xml:space="preserve">stas, </w:delText>
        </w:r>
      </w:del>
      <w:del w:id="70" w:author="CARLOS ROMAN" w:date="2015-03-29T21:38:00Z">
        <w:r w:rsidR="00B770B8" w:rsidRPr="0039598C" w:rsidDel="00F93331">
          <w:rPr>
            <w:rFonts w:ascii="Times New Roman" w:hAnsi="Times New Roman" w:cs="Times New Roman"/>
          </w:rPr>
          <w:delText>las células de los hongos, los protozoos y los animales se alimentan de sustancias producidas por otras células (heterótrofas).</w:delText>
        </w:r>
      </w:del>
    </w:p>
    <w:p w:rsidR="00317A62" w:rsidRPr="0039598C" w:rsidDel="00F93331" w:rsidRDefault="00317A62" w:rsidP="008E4441">
      <w:pPr>
        <w:spacing w:after="0"/>
        <w:jc w:val="both"/>
        <w:rPr>
          <w:del w:id="71" w:author="CARLOS ROMAN" w:date="2015-03-29T21:41:00Z"/>
          <w:rFonts w:ascii="Times New Roman" w:hAnsi="Times New Roman" w:cs="Times New Roman"/>
        </w:rPr>
      </w:pPr>
    </w:p>
    <w:p w:rsidR="00FD20B6" w:rsidRPr="0039598C" w:rsidRDefault="00D651BC" w:rsidP="00FD20B6">
      <w:pPr>
        <w:spacing w:after="0"/>
        <w:jc w:val="both"/>
        <w:rPr>
          <w:ins w:id="72" w:author="CARLOS ROMAN" w:date="2015-03-29T22:14:00Z"/>
          <w:rFonts w:ascii="Times New Roman" w:hAnsi="Times New Roman" w:cs="Times New Roman"/>
        </w:rPr>
      </w:pPr>
      <w:del w:id="73" w:author="CARLOS ROMAN" w:date="2015-03-29T20:32:00Z">
        <w:r w:rsidRPr="0039598C" w:rsidDel="00B32083">
          <w:rPr>
            <w:rFonts w:ascii="Times New Roman" w:hAnsi="Times New Roman" w:cs="Times New Roman"/>
          </w:rPr>
          <w:delText>Dentro de la</w:delText>
        </w:r>
      </w:del>
      <w:ins w:id="74" w:author="CARLOS ROMAN" w:date="2015-03-29T22:01:00Z">
        <w:r w:rsidR="00CE4ED1">
          <w:rPr>
            <w:rFonts w:ascii="Times New Roman" w:hAnsi="Times New Roman" w:cs="Times New Roman"/>
          </w:rPr>
          <w:t>Este</w:t>
        </w:r>
      </w:ins>
      <w:ins w:id="75" w:author="CARLOS ROMAN" w:date="2015-03-29T20:34:00Z">
        <w:r w:rsidR="00CE4ED1">
          <w:rPr>
            <w:rFonts w:ascii="Times New Roman" w:hAnsi="Times New Roman" w:cs="Times New Roman"/>
          </w:rPr>
          <w:t xml:space="preserve"> proceso</w:t>
        </w:r>
      </w:ins>
      <w:ins w:id="76" w:author="CARLOS ROMAN" w:date="2015-03-29T22:01:00Z">
        <w:r w:rsidR="00CE4ED1">
          <w:rPr>
            <w:rFonts w:ascii="Times New Roman" w:hAnsi="Times New Roman" w:cs="Times New Roman"/>
          </w:rPr>
          <w:t>, conocido como</w:t>
        </w:r>
      </w:ins>
      <w:ins w:id="77" w:author="CARLOS ROMAN" w:date="2015-03-29T20:34:00Z">
        <w:r w:rsidR="00B32083">
          <w:rPr>
            <w:rFonts w:ascii="Times New Roman" w:hAnsi="Times New Roman" w:cs="Times New Roman"/>
          </w:rPr>
          <w:t xml:space="preserve"> </w:t>
        </w:r>
      </w:ins>
      <w:del w:id="78" w:author="CARLOS ROMAN" w:date="2015-03-29T20:34:00Z">
        <w:r w:rsidRPr="0039598C" w:rsidDel="00B32083">
          <w:rPr>
            <w:rFonts w:ascii="Times New Roman" w:hAnsi="Times New Roman" w:cs="Times New Roman"/>
          </w:rPr>
          <w:delText xml:space="preserve"> nutrición ce</w:delText>
        </w:r>
        <w:r w:rsidR="00E62A17" w:rsidRPr="0039598C" w:rsidDel="00B32083">
          <w:rPr>
            <w:rFonts w:ascii="Times New Roman" w:hAnsi="Times New Roman" w:cs="Times New Roman"/>
          </w:rPr>
          <w:delText>lula</w:delText>
        </w:r>
        <w:r w:rsidRPr="0039598C" w:rsidDel="00B32083">
          <w:rPr>
            <w:rFonts w:ascii="Times New Roman" w:hAnsi="Times New Roman" w:cs="Times New Roman"/>
          </w:rPr>
          <w:delText>r</w:delText>
        </w:r>
        <w:r w:rsidR="00E62A17" w:rsidRPr="0039598C" w:rsidDel="00B32083">
          <w:rPr>
            <w:rFonts w:ascii="Times New Roman" w:hAnsi="Times New Roman" w:cs="Times New Roman"/>
          </w:rPr>
          <w:delText xml:space="preserve"> </w:delText>
        </w:r>
      </w:del>
      <w:del w:id="79" w:author="CARLOS ROMAN" w:date="2015-03-29T20:32:00Z">
        <w:r w:rsidR="00E62A17" w:rsidRPr="0039598C" w:rsidDel="00B32083">
          <w:rPr>
            <w:rFonts w:ascii="Times New Roman" w:hAnsi="Times New Roman" w:cs="Times New Roman"/>
          </w:rPr>
          <w:delText>también</w:delText>
        </w:r>
        <w:r w:rsidRPr="0039598C" w:rsidDel="00B32083">
          <w:rPr>
            <w:rFonts w:ascii="Times New Roman" w:hAnsi="Times New Roman" w:cs="Times New Roman"/>
          </w:rPr>
          <w:delText xml:space="preserve"> se</w:delText>
        </w:r>
        <w:r w:rsidR="00E62A17" w:rsidRPr="0039598C" w:rsidDel="00B32083">
          <w:rPr>
            <w:rFonts w:ascii="Times New Roman" w:hAnsi="Times New Roman" w:cs="Times New Roman"/>
          </w:rPr>
          <w:delText xml:space="preserve"> </w:delText>
        </w:r>
        <w:r w:rsidRPr="0039598C" w:rsidDel="00B32083">
          <w:rPr>
            <w:rFonts w:ascii="Times New Roman" w:hAnsi="Times New Roman" w:cs="Times New Roman"/>
          </w:rPr>
          <w:delText>incluye</w:delText>
        </w:r>
      </w:del>
      <w:del w:id="80" w:author="CARLOS ROMAN" w:date="2015-03-29T20:34:00Z">
        <w:r w:rsidRPr="0039598C" w:rsidDel="00B32083">
          <w:rPr>
            <w:rFonts w:ascii="Times New Roman" w:hAnsi="Times New Roman" w:cs="Times New Roman"/>
          </w:rPr>
          <w:delText xml:space="preserve"> la eliminación de </w:delText>
        </w:r>
        <w:r w:rsidR="00E62A17" w:rsidRPr="0039598C" w:rsidDel="00B32083">
          <w:rPr>
            <w:rFonts w:ascii="Times New Roman" w:hAnsi="Times New Roman" w:cs="Times New Roman"/>
          </w:rPr>
          <w:delText>desechos que</w:delText>
        </w:r>
        <w:r w:rsidRPr="0039598C" w:rsidDel="00B32083">
          <w:rPr>
            <w:rFonts w:ascii="Times New Roman" w:hAnsi="Times New Roman" w:cs="Times New Roman"/>
          </w:rPr>
          <w:delText xml:space="preserve"> se</w:delText>
        </w:r>
        <w:r w:rsidR="00E62A17" w:rsidRPr="0039598C" w:rsidDel="00B32083">
          <w:rPr>
            <w:rFonts w:ascii="Times New Roman" w:hAnsi="Times New Roman" w:cs="Times New Roman"/>
          </w:rPr>
          <w:delText xml:space="preserve"> generan</w:delText>
        </w:r>
        <w:r w:rsidRPr="0039598C" w:rsidDel="00B32083">
          <w:rPr>
            <w:rFonts w:ascii="Times New Roman" w:hAnsi="Times New Roman" w:cs="Times New Roman"/>
          </w:rPr>
          <w:delText xml:space="preserve"> durante el proceso</w:delText>
        </w:r>
        <w:r w:rsidR="00E62A17" w:rsidRPr="0039598C" w:rsidDel="00B32083">
          <w:rPr>
            <w:rFonts w:ascii="Times New Roman" w:hAnsi="Times New Roman" w:cs="Times New Roman"/>
          </w:rPr>
          <w:delText xml:space="preserve">. Por ejemplo, en la </w:delText>
        </w:r>
      </w:del>
      <w:r w:rsidR="00E62A17" w:rsidRPr="0039598C">
        <w:rPr>
          <w:rFonts w:ascii="Times New Roman" w:hAnsi="Times New Roman" w:cs="Times New Roman"/>
          <w:b/>
        </w:rPr>
        <w:t>respiración celular</w:t>
      </w:r>
      <w:r w:rsidR="00E62A17" w:rsidRPr="0039598C">
        <w:rPr>
          <w:rFonts w:ascii="Times New Roman" w:hAnsi="Times New Roman" w:cs="Times New Roman"/>
        </w:rPr>
        <w:t>,</w:t>
      </w:r>
      <w:ins w:id="81" w:author="CARLOS ROMAN" w:date="2015-03-29T22:02:00Z">
        <w:r w:rsidR="00CE4ED1">
          <w:rPr>
            <w:rFonts w:ascii="Times New Roman" w:hAnsi="Times New Roman" w:cs="Times New Roman"/>
          </w:rPr>
          <w:t xml:space="preserve"> además</w:t>
        </w:r>
        <w:r w:rsidR="004645F9">
          <w:rPr>
            <w:rFonts w:ascii="Times New Roman" w:hAnsi="Times New Roman" w:cs="Times New Roman"/>
          </w:rPr>
          <w:t xml:space="preserve"> rompe la mol</w:t>
        </w:r>
      </w:ins>
      <w:ins w:id="82" w:author="CARLOS ROMAN" w:date="2015-03-29T22:03:00Z">
        <w:r w:rsidR="004645F9">
          <w:rPr>
            <w:rFonts w:ascii="Times New Roman" w:hAnsi="Times New Roman" w:cs="Times New Roman"/>
          </w:rPr>
          <w:t xml:space="preserve">écula de glucosa </w:t>
        </w:r>
      </w:ins>
      <w:ins w:id="83" w:author="CARLOS ROMAN" w:date="2015-03-29T22:07:00Z">
        <w:r w:rsidR="004645F9">
          <w:rPr>
            <w:rFonts w:ascii="Times New Roman" w:hAnsi="Times New Roman" w:cs="Times New Roman"/>
          </w:rPr>
          <w:t xml:space="preserve">hasta </w:t>
        </w:r>
        <w:r w:rsidR="004645F9">
          <w:rPr>
            <w:rFonts w:ascii="Times New Roman" w:hAnsi="Times New Roman" w:cs="Times New Roman"/>
          </w:rPr>
          <w:lastRenderedPageBreak/>
          <w:t>convertirla en</w:t>
        </w:r>
      </w:ins>
      <w:ins w:id="84" w:author="CARLOS ROMAN" w:date="2015-03-29T22:04:00Z">
        <w:r w:rsidR="004645F9">
          <w:rPr>
            <w:rFonts w:ascii="Times New Roman" w:hAnsi="Times New Roman" w:cs="Times New Roman"/>
          </w:rPr>
          <w:t xml:space="preserve"> dióxido de carbono</w:t>
        </w:r>
      </w:ins>
      <w:ins w:id="85" w:author="CARLOS ROMAN" w:date="2015-03-29T22:09:00Z">
        <w:r w:rsidR="004645F9">
          <w:rPr>
            <w:rFonts w:ascii="Times New Roman" w:hAnsi="Times New Roman" w:cs="Times New Roman"/>
          </w:rPr>
          <w:t xml:space="preserve"> </w:t>
        </w:r>
        <w:r w:rsidR="004645F9" w:rsidRPr="0039598C">
          <w:rPr>
            <w:rFonts w:ascii="Times New Roman" w:hAnsi="Times New Roman" w:cs="Times New Roman"/>
          </w:rPr>
          <w:t>(CO</w:t>
        </w:r>
        <w:r w:rsidR="004645F9" w:rsidRPr="0039598C">
          <w:rPr>
            <w:rFonts w:ascii="Times New Roman" w:hAnsi="Times New Roman" w:cs="Times New Roman"/>
            <w:vertAlign w:val="subscript"/>
          </w:rPr>
          <w:t>2</w:t>
        </w:r>
        <w:r w:rsidR="004645F9" w:rsidRPr="0039598C">
          <w:rPr>
            <w:rFonts w:ascii="Times New Roman" w:hAnsi="Times New Roman" w:cs="Times New Roman"/>
          </w:rPr>
          <w:t>)</w:t>
        </w:r>
      </w:ins>
      <w:ins w:id="86" w:author="CARLOS ROMAN" w:date="2015-03-29T22:04:00Z">
        <w:r w:rsidR="004645F9">
          <w:rPr>
            <w:rFonts w:ascii="Times New Roman" w:hAnsi="Times New Roman" w:cs="Times New Roman"/>
          </w:rPr>
          <w:t xml:space="preserve"> y agua</w:t>
        </w:r>
      </w:ins>
      <w:ins w:id="87" w:author="CARLOS ROMAN" w:date="2015-03-29T22:15:00Z">
        <w:r w:rsidR="00FD20B6">
          <w:rPr>
            <w:rFonts w:ascii="Times New Roman" w:hAnsi="Times New Roman" w:cs="Times New Roman"/>
          </w:rPr>
          <w:t xml:space="preserve">. </w:t>
        </w:r>
      </w:ins>
      <w:ins w:id="88" w:author="CARLOS ROMAN" w:date="2015-03-29T22:16:00Z">
        <w:r w:rsidR="00FD20B6">
          <w:rPr>
            <w:rFonts w:ascii="Times New Roman" w:hAnsi="Times New Roman" w:cs="Times New Roman"/>
          </w:rPr>
          <w:t>La célula elimina el dióxido de carbono como producto de desecho.</w:t>
        </w:r>
      </w:ins>
    </w:p>
    <w:p w:rsidR="004645F9" w:rsidRDefault="004645F9" w:rsidP="00CE4ED1">
      <w:pPr>
        <w:spacing w:after="0"/>
        <w:jc w:val="both"/>
        <w:rPr>
          <w:ins w:id="89" w:author="CARLOS ROMAN" w:date="2015-03-29T22:08:00Z"/>
          <w:rFonts w:ascii="Times New Roman" w:hAnsi="Times New Roman" w:cs="Times New Roman"/>
        </w:rPr>
        <w:pPrChange w:id="90" w:author="CARLOS ROMAN" w:date="2015-03-29T22:01:00Z">
          <w:pPr>
            <w:spacing w:after="0"/>
            <w:jc w:val="both"/>
          </w:pPr>
        </w:pPrChange>
      </w:pPr>
    </w:p>
    <w:p w:rsidR="00E62A17" w:rsidRPr="0039598C" w:rsidRDefault="004645F9" w:rsidP="00CE4ED1">
      <w:pPr>
        <w:spacing w:after="0"/>
        <w:jc w:val="both"/>
        <w:rPr>
          <w:rFonts w:ascii="Times New Roman" w:hAnsi="Times New Roman" w:cs="Times New Roman"/>
        </w:rPr>
        <w:pPrChange w:id="91" w:author="CARLOS ROMAN" w:date="2015-03-29T22:01:00Z">
          <w:pPr>
            <w:spacing w:after="0"/>
            <w:jc w:val="both"/>
          </w:pPr>
        </w:pPrChange>
      </w:pPr>
      <w:ins w:id="92" w:author="CARLOS ROMAN" w:date="2015-03-29T22:10:00Z">
        <w:r>
          <w:rPr>
            <w:rFonts w:ascii="Times New Roman" w:hAnsi="Times New Roman" w:cs="Times New Roman"/>
          </w:rPr>
          <w:t xml:space="preserve">Para transferir la energía </w:t>
        </w:r>
      </w:ins>
      <w:ins w:id="93" w:author="CARLOS ROMAN" w:date="2015-03-29T22:18:00Z">
        <w:r w:rsidR="00FD20B6">
          <w:rPr>
            <w:rFonts w:ascii="Times New Roman" w:hAnsi="Times New Roman" w:cs="Times New Roman"/>
          </w:rPr>
          <w:t>(</w:t>
        </w:r>
      </w:ins>
      <w:ins w:id="94" w:author="CARLOS ROMAN" w:date="2015-03-29T22:10:00Z">
        <w:r>
          <w:rPr>
            <w:rFonts w:ascii="Times New Roman" w:hAnsi="Times New Roman" w:cs="Times New Roman"/>
          </w:rPr>
          <w:t>obtenida a</w:t>
        </w:r>
      </w:ins>
      <w:ins w:id="95" w:author="CARLOS ROMAN" w:date="2015-03-29T22:17:00Z">
        <w:r w:rsidR="00FD20B6">
          <w:rPr>
            <w:rFonts w:ascii="Times New Roman" w:hAnsi="Times New Roman" w:cs="Times New Roman"/>
          </w:rPr>
          <w:t xml:space="preserve"> </w:t>
        </w:r>
      </w:ins>
      <w:ins w:id="96" w:author="CARLOS ROMAN" w:date="2015-03-29T22:18:00Z">
        <w:r w:rsidR="00FD20B6">
          <w:rPr>
            <w:rFonts w:ascii="Times New Roman" w:hAnsi="Times New Roman" w:cs="Times New Roman"/>
          </w:rPr>
          <w:t xml:space="preserve"> </w:t>
        </w:r>
      </w:ins>
      <w:ins w:id="97" w:author="CARLOS ROMAN" w:date="2015-03-29T22:17:00Z">
        <w:r w:rsidR="00FD20B6">
          <w:rPr>
            <w:rFonts w:ascii="Times New Roman" w:hAnsi="Times New Roman" w:cs="Times New Roman"/>
          </w:rPr>
          <w:t>partir de la molécula de glucosa</w:t>
        </w:r>
      </w:ins>
      <w:ins w:id="98" w:author="CARLOS ROMAN" w:date="2015-03-29T22:18:00Z">
        <w:r w:rsidR="00FD20B6">
          <w:rPr>
            <w:rFonts w:ascii="Times New Roman" w:hAnsi="Times New Roman" w:cs="Times New Roman"/>
          </w:rPr>
          <w:t>) a</w:t>
        </w:r>
      </w:ins>
      <w:ins w:id="99" w:author="CARLOS ROMAN" w:date="2015-03-29T22:10:00Z">
        <w:r>
          <w:rPr>
            <w:rFonts w:ascii="Times New Roman" w:hAnsi="Times New Roman" w:cs="Times New Roman"/>
          </w:rPr>
          <w:t xml:space="preserve"> donde se requiera, la c</w:t>
        </w:r>
      </w:ins>
      <w:ins w:id="100" w:author="CARLOS ROMAN" w:date="2015-03-29T22:12:00Z">
        <w:r>
          <w:rPr>
            <w:rFonts w:ascii="Times New Roman" w:hAnsi="Times New Roman" w:cs="Times New Roman"/>
          </w:rPr>
          <w:t>élula</w:t>
        </w:r>
      </w:ins>
      <w:ins w:id="101" w:author="CARLOS ROMAN" w:date="2015-03-29T22:13:00Z">
        <w:r w:rsidR="00FD20B6">
          <w:rPr>
            <w:rFonts w:ascii="Times New Roman" w:hAnsi="Times New Roman" w:cs="Times New Roman"/>
          </w:rPr>
          <w:t xml:space="preserve"> utiliza una molécula conocida como ATP </w:t>
        </w:r>
      </w:ins>
      <w:del w:id="102" w:author="CARLOS ROMAN" w:date="2015-03-29T22:13:00Z">
        <w:r w:rsidR="00E62A17" w:rsidRPr="0039598C" w:rsidDel="00FD20B6">
          <w:rPr>
            <w:rFonts w:ascii="Times New Roman" w:hAnsi="Times New Roman" w:cs="Times New Roman"/>
          </w:rPr>
          <w:delText xml:space="preserve"> la energía incorporada a través del alimento (glucosa) y del aire (oxígeno), se transforma en otro tipo de energía llamada ATP </w:delText>
        </w:r>
      </w:del>
      <w:r w:rsidR="00E62A17" w:rsidRPr="0039598C">
        <w:rPr>
          <w:rFonts w:ascii="Times New Roman" w:hAnsi="Times New Roman" w:cs="Times New Roman"/>
        </w:rPr>
        <w:t>(</w:t>
      </w:r>
      <w:proofErr w:type="spellStart"/>
      <w:r w:rsidR="00383A56">
        <w:rPr>
          <w:rFonts w:ascii="Times New Roman" w:hAnsi="Times New Roman" w:cs="Times New Roman"/>
        </w:rPr>
        <w:t>a</w:t>
      </w:r>
      <w:r w:rsidR="00E62A17" w:rsidRPr="0039598C">
        <w:rPr>
          <w:rFonts w:ascii="Times New Roman" w:hAnsi="Times New Roman" w:cs="Times New Roman"/>
        </w:rPr>
        <w:t>denosín</w:t>
      </w:r>
      <w:proofErr w:type="spellEnd"/>
      <w:r w:rsidR="00E62A17" w:rsidRPr="0039598C">
        <w:rPr>
          <w:rFonts w:ascii="Times New Roman" w:hAnsi="Times New Roman" w:cs="Times New Roman"/>
        </w:rPr>
        <w:t xml:space="preserve"> </w:t>
      </w:r>
      <w:proofErr w:type="spellStart"/>
      <w:r w:rsidR="00E62A17" w:rsidRPr="0039598C">
        <w:rPr>
          <w:rFonts w:ascii="Times New Roman" w:hAnsi="Times New Roman" w:cs="Times New Roman"/>
        </w:rPr>
        <w:t>trifosfato</w:t>
      </w:r>
      <w:proofErr w:type="spellEnd"/>
      <w:ins w:id="103" w:author="CARLOS ROMAN" w:date="2015-03-29T22:17:00Z">
        <w:r w:rsidR="00FD20B6">
          <w:rPr>
            <w:rFonts w:ascii="Times New Roman" w:hAnsi="Times New Roman" w:cs="Times New Roman"/>
          </w:rPr>
          <w:t>)</w:t>
        </w:r>
      </w:ins>
      <w:ins w:id="104" w:author="CARLOS ROMAN" w:date="2015-03-29T22:18:00Z">
        <w:r w:rsidR="00FD20B6">
          <w:rPr>
            <w:rFonts w:ascii="Times New Roman" w:hAnsi="Times New Roman" w:cs="Times New Roman"/>
          </w:rPr>
          <w:t xml:space="preserve">. </w:t>
        </w:r>
      </w:ins>
      <w:ins w:id="105" w:author="CARLOS ROMAN" w:date="2015-03-29T22:21:00Z">
        <w:r w:rsidR="00FD20B6">
          <w:rPr>
            <w:rFonts w:ascii="Times New Roman" w:hAnsi="Times New Roman" w:cs="Times New Roman"/>
          </w:rPr>
          <w:t xml:space="preserve">Es una molécula portadora de energía, así que puede absorber </w:t>
        </w:r>
      </w:ins>
      <w:ins w:id="106" w:author="CARLOS ROMAN" w:date="2015-03-29T22:22:00Z">
        <w:r w:rsidR="00FD20B6">
          <w:rPr>
            <w:rFonts w:ascii="Times New Roman" w:hAnsi="Times New Roman" w:cs="Times New Roman"/>
          </w:rPr>
          <w:t>o</w:t>
        </w:r>
      </w:ins>
      <w:ins w:id="107" w:author="CARLOS ROMAN" w:date="2015-03-29T22:21:00Z">
        <w:r w:rsidR="00FD20B6">
          <w:rPr>
            <w:rFonts w:ascii="Times New Roman" w:hAnsi="Times New Roman" w:cs="Times New Roman"/>
          </w:rPr>
          <w:t xml:space="preserve"> liberar energ</w:t>
        </w:r>
      </w:ins>
      <w:ins w:id="108" w:author="CARLOS ROMAN" w:date="2015-03-29T22:22:00Z">
        <w:r w:rsidR="00FD20B6">
          <w:rPr>
            <w:rFonts w:ascii="Times New Roman" w:hAnsi="Times New Roman" w:cs="Times New Roman"/>
          </w:rPr>
          <w:t xml:space="preserve">ía. </w:t>
        </w:r>
      </w:ins>
      <w:ins w:id="109" w:author="CARLOS ROMAN" w:date="2015-03-29T22:20:00Z">
        <w:r w:rsidR="00FD20B6">
          <w:rPr>
            <w:rFonts w:ascii="Times New Roman" w:hAnsi="Times New Roman" w:cs="Times New Roman"/>
          </w:rPr>
          <w:t>El ATP</w:t>
        </w:r>
      </w:ins>
      <w:ins w:id="110" w:author="CARLOS ROMAN" w:date="2015-03-29T22:19:00Z">
        <w:r w:rsidR="00FD20B6">
          <w:rPr>
            <w:rFonts w:ascii="Times New Roman" w:hAnsi="Times New Roman" w:cs="Times New Roman"/>
          </w:rPr>
          <w:t xml:space="preserve"> funciona como una única moneda capaz de pagar por todos los servicios que se requieran al interior de una c</w:t>
        </w:r>
      </w:ins>
      <w:ins w:id="111" w:author="CARLOS ROMAN" w:date="2015-03-29T22:20:00Z">
        <w:r w:rsidR="00FD20B6">
          <w:rPr>
            <w:rFonts w:ascii="Times New Roman" w:hAnsi="Times New Roman" w:cs="Times New Roman"/>
          </w:rPr>
          <w:t>élula.</w:t>
        </w:r>
      </w:ins>
      <w:del w:id="112" w:author="CARLOS ROMAN" w:date="2015-03-29T22:14:00Z">
        <w:r w:rsidR="00E62A17" w:rsidRPr="0039598C" w:rsidDel="00FD20B6">
          <w:rPr>
            <w:rFonts w:ascii="Times New Roman" w:hAnsi="Times New Roman" w:cs="Times New Roman"/>
          </w:rPr>
          <w:delText>)</w:delText>
        </w:r>
        <w:r w:rsidR="00D651BC" w:rsidRPr="0039598C" w:rsidDel="00FD20B6">
          <w:rPr>
            <w:rFonts w:ascii="Times New Roman" w:hAnsi="Times New Roman" w:cs="Times New Roman"/>
          </w:rPr>
          <w:delText>,</w:delText>
        </w:r>
        <w:r w:rsidR="00E62A17" w:rsidRPr="0039598C" w:rsidDel="00FD20B6">
          <w:rPr>
            <w:rFonts w:ascii="Times New Roman" w:hAnsi="Times New Roman" w:cs="Times New Roman"/>
          </w:rPr>
          <w:delText xml:space="preserve"> que se utiliza para cumplir las funciones internas del organismo.</w:delText>
        </w:r>
      </w:del>
      <w:r w:rsidR="00E62A17" w:rsidRPr="0039598C">
        <w:rPr>
          <w:rFonts w:ascii="Times New Roman" w:hAnsi="Times New Roman" w:cs="Times New Roman"/>
        </w:rPr>
        <w:t xml:space="preserve"> </w:t>
      </w:r>
      <w:del w:id="113" w:author="CARLOS ROMAN" w:date="2015-03-29T22:14:00Z">
        <w:r w:rsidR="00E62A17" w:rsidRPr="0039598C" w:rsidDel="00FD20B6">
          <w:rPr>
            <w:rFonts w:ascii="Times New Roman" w:hAnsi="Times New Roman" w:cs="Times New Roman"/>
          </w:rPr>
          <w:delText xml:space="preserve">Los desechos de este proceso son dióxido de carbono </w:delText>
        </w:r>
      </w:del>
      <w:del w:id="114" w:author="CARLOS ROMAN" w:date="2015-03-29T22:09:00Z">
        <w:r w:rsidR="00E62A17" w:rsidRPr="0039598C" w:rsidDel="004645F9">
          <w:rPr>
            <w:rFonts w:ascii="Times New Roman" w:hAnsi="Times New Roman" w:cs="Times New Roman"/>
          </w:rPr>
          <w:delText>(CO</w:delText>
        </w:r>
        <w:r w:rsidR="00E62A17" w:rsidRPr="0039598C" w:rsidDel="004645F9">
          <w:rPr>
            <w:rFonts w:ascii="Times New Roman" w:hAnsi="Times New Roman" w:cs="Times New Roman"/>
            <w:vertAlign w:val="subscript"/>
          </w:rPr>
          <w:delText>2</w:delText>
        </w:r>
        <w:r w:rsidR="00E62A17" w:rsidRPr="0039598C" w:rsidDel="004645F9">
          <w:rPr>
            <w:rFonts w:ascii="Times New Roman" w:hAnsi="Times New Roman" w:cs="Times New Roman"/>
          </w:rPr>
          <w:delText>)</w:delText>
        </w:r>
      </w:del>
      <w:del w:id="115" w:author="CARLOS ROMAN" w:date="2015-03-29T22:14:00Z">
        <w:r w:rsidR="00E62A17" w:rsidRPr="0039598C" w:rsidDel="00FD20B6">
          <w:rPr>
            <w:rFonts w:ascii="Times New Roman" w:hAnsi="Times New Roman" w:cs="Times New Roman"/>
          </w:rPr>
          <w:delText xml:space="preserve"> y agua, que </w:delText>
        </w:r>
        <w:r w:rsidR="00D651BC" w:rsidRPr="0039598C" w:rsidDel="00FD20B6">
          <w:rPr>
            <w:rFonts w:ascii="Times New Roman" w:hAnsi="Times New Roman" w:cs="Times New Roman"/>
          </w:rPr>
          <w:delText xml:space="preserve">se eliminan por medio del intercambio de gases entre la célula y el medio. </w:delText>
        </w:r>
      </w:del>
      <w:del w:id="116" w:author="CARLOS ROMAN" w:date="2015-03-29T20:43:00Z">
        <w:r w:rsidR="00D651BC" w:rsidRPr="0039598C" w:rsidDel="004A483A">
          <w:rPr>
            <w:rFonts w:ascii="Times New Roman" w:hAnsi="Times New Roman" w:cs="Times New Roman"/>
          </w:rPr>
          <w:delText>En los seres humanos, este intercambio de gases se realiza a través de los pulmones.</w:delText>
        </w:r>
      </w:del>
    </w:p>
    <w:p w:rsidR="00E62A17" w:rsidRPr="0039598C" w:rsidRDefault="00E62A17" w:rsidP="008E4441">
      <w:pPr>
        <w:spacing w:after="0"/>
        <w:jc w:val="both"/>
        <w:rPr>
          <w:rFonts w:ascii="Times New Roman" w:hAnsi="Times New Roman" w:cs="Times New Roman"/>
        </w:rPr>
      </w:pPr>
    </w:p>
    <w:p w:rsidR="006A5695" w:rsidRPr="0039598C" w:rsidDel="00291655" w:rsidRDefault="006A5695" w:rsidP="006A5695">
      <w:pPr>
        <w:spacing w:after="0"/>
        <w:jc w:val="both"/>
        <w:rPr>
          <w:del w:id="117" w:author="CARLOS ROMAN" w:date="2015-03-29T22:41:00Z"/>
          <w:rFonts w:ascii="Times New Roman" w:hAnsi="Times New Roman" w:cs="Times New Roman"/>
        </w:rPr>
      </w:pPr>
      <w:r w:rsidRPr="0039598C">
        <w:rPr>
          <w:rFonts w:ascii="Times New Roman" w:hAnsi="Times New Roman" w:cs="Times New Roman"/>
        </w:rPr>
        <w:t xml:space="preserve">La </w:t>
      </w:r>
      <w:r w:rsidRPr="0039598C">
        <w:rPr>
          <w:rFonts w:ascii="Times New Roman" w:hAnsi="Times New Roman" w:cs="Times New Roman"/>
          <w:b/>
        </w:rPr>
        <w:t>reproducción</w:t>
      </w:r>
      <w:r w:rsidRPr="0039598C">
        <w:rPr>
          <w:rFonts w:ascii="Times New Roman" w:hAnsi="Times New Roman" w:cs="Times New Roman"/>
        </w:rPr>
        <w:t xml:space="preserve"> es el proceso a partir del cual se originan nuevas células. </w:t>
      </w:r>
      <w:del w:id="118" w:author="CARLOS ROMAN" w:date="2015-03-29T22:41:00Z">
        <w:r w:rsidRPr="0039598C" w:rsidDel="00291655">
          <w:rPr>
            <w:rFonts w:ascii="Times New Roman" w:hAnsi="Times New Roman" w:cs="Times New Roman"/>
          </w:rPr>
          <w:delText xml:space="preserve">Cada célula madre se divide en otras semejantes a ella, llamadas células hijas. La reproducción se realiza para </w:delText>
        </w:r>
      </w:del>
      <w:del w:id="119" w:author="CARLOS ROMAN" w:date="2015-03-29T22:23:00Z">
        <w:r w:rsidRPr="0039598C" w:rsidDel="00B1019D">
          <w:rPr>
            <w:rFonts w:ascii="Times New Roman" w:hAnsi="Times New Roman" w:cs="Times New Roman"/>
          </w:rPr>
          <w:delText>re</w:delText>
        </w:r>
      </w:del>
      <w:del w:id="120" w:author="CARLOS ROMAN" w:date="2015-03-29T22:41:00Z">
        <w:r w:rsidRPr="0039598C" w:rsidDel="00291655">
          <w:rPr>
            <w:rFonts w:ascii="Times New Roman" w:hAnsi="Times New Roman" w:cs="Times New Roman"/>
          </w:rPr>
          <w:delText>generar tejido</w:delText>
        </w:r>
      </w:del>
      <w:del w:id="121" w:author="CARLOS ROMAN" w:date="2015-03-29T22:23:00Z">
        <w:r w:rsidRPr="0039598C" w:rsidDel="00B1019D">
          <w:rPr>
            <w:rFonts w:ascii="Times New Roman" w:hAnsi="Times New Roman" w:cs="Times New Roman"/>
          </w:rPr>
          <w:delText>s</w:delText>
        </w:r>
      </w:del>
      <w:del w:id="122" w:author="CARLOS ROMAN" w:date="2015-03-29T22:41:00Z">
        <w:r w:rsidRPr="0039598C" w:rsidDel="00291655">
          <w:rPr>
            <w:rFonts w:ascii="Times New Roman" w:hAnsi="Times New Roman" w:cs="Times New Roman"/>
          </w:rPr>
          <w:delText xml:space="preserve"> (por ejemplo, cuando sufres una herida en la piel), para el crecimiento </w:delText>
        </w:r>
      </w:del>
      <w:del w:id="123" w:author="CARLOS ROMAN" w:date="2015-03-29T22:24:00Z">
        <w:r w:rsidRPr="0039598C" w:rsidDel="00B1019D">
          <w:rPr>
            <w:rFonts w:ascii="Times New Roman" w:hAnsi="Times New Roman" w:cs="Times New Roman"/>
          </w:rPr>
          <w:delText>(tus huesos crecen desde que naciste)</w:delText>
        </w:r>
      </w:del>
      <w:del w:id="124" w:author="CARLOS ROMAN" w:date="2015-03-29T22:31:00Z">
        <w:r w:rsidRPr="0039598C" w:rsidDel="00B1019D">
          <w:rPr>
            <w:rFonts w:ascii="Times New Roman" w:hAnsi="Times New Roman" w:cs="Times New Roman"/>
          </w:rPr>
          <w:delText xml:space="preserve"> y</w:delText>
        </w:r>
      </w:del>
      <w:del w:id="125" w:author="CARLOS ROMAN" w:date="2015-03-29T22:41:00Z">
        <w:r w:rsidRPr="0039598C" w:rsidDel="00291655">
          <w:rPr>
            <w:rFonts w:ascii="Times New Roman" w:hAnsi="Times New Roman" w:cs="Times New Roman"/>
          </w:rPr>
          <w:delText xml:space="preserve"> para producir descendencia. </w:delText>
        </w:r>
      </w:del>
    </w:p>
    <w:p w:rsidR="006A5695" w:rsidRPr="0039598C" w:rsidDel="00291655" w:rsidRDefault="006A5695" w:rsidP="006A5695">
      <w:pPr>
        <w:spacing w:after="0"/>
        <w:jc w:val="both"/>
        <w:rPr>
          <w:del w:id="126" w:author="CARLOS ROMAN" w:date="2015-03-29T22:41:00Z"/>
          <w:rFonts w:ascii="Times New Roman" w:hAnsi="Times New Roman" w:cs="Times New Roman"/>
        </w:rPr>
      </w:pPr>
    </w:p>
    <w:p w:rsidR="00291655" w:rsidRDefault="006A5695" w:rsidP="006A5695">
      <w:pPr>
        <w:spacing w:after="0"/>
        <w:jc w:val="both"/>
        <w:rPr>
          <w:ins w:id="127" w:author="CARLOS ROMAN" w:date="2015-03-29T22:48:00Z"/>
          <w:rFonts w:ascii="Times New Roman" w:hAnsi="Times New Roman" w:cs="Times New Roman"/>
        </w:rPr>
      </w:pPr>
      <w:r w:rsidRPr="0039598C">
        <w:rPr>
          <w:rFonts w:ascii="Times New Roman" w:hAnsi="Times New Roman" w:cs="Times New Roman"/>
        </w:rPr>
        <w:t xml:space="preserve">La reproducción celular puede presentarse de forma </w:t>
      </w:r>
      <w:r w:rsidRPr="0039598C">
        <w:rPr>
          <w:rFonts w:ascii="Times New Roman" w:hAnsi="Times New Roman" w:cs="Times New Roman"/>
          <w:b/>
        </w:rPr>
        <w:t>asexual</w:t>
      </w:r>
      <w:ins w:id="128" w:author="CARLOS ROMAN" w:date="2015-03-29T22:25:00Z">
        <w:r w:rsidR="00B1019D">
          <w:rPr>
            <w:rFonts w:ascii="Times New Roman" w:hAnsi="Times New Roman" w:cs="Times New Roman"/>
            <w:b/>
          </w:rPr>
          <w:t xml:space="preserve"> </w:t>
        </w:r>
        <w:r w:rsidR="00B1019D" w:rsidRPr="00B1019D">
          <w:rPr>
            <w:rFonts w:ascii="Times New Roman" w:hAnsi="Times New Roman" w:cs="Times New Roman"/>
            <w:rPrChange w:id="129" w:author="CARLOS ROMAN" w:date="2015-03-29T22:25:00Z">
              <w:rPr>
                <w:rFonts w:ascii="Times New Roman" w:hAnsi="Times New Roman" w:cs="Times New Roman"/>
                <w:b/>
              </w:rPr>
            </w:rPrChange>
          </w:rPr>
          <w:t>(</w:t>
        </w:r>
        <w:r w:rsidR="00B1019D">
          <w:rPr>
            <w:rFonts w:ascii="Times New Roman" w:hAnsi="Times New Roman" w:cs="Times New Roman"/>
          </w:rPr>
          <w:t xml:space="preserve">o </w:t>
        </w:r>
        <w:r w:rsidR="00B1019D">
          <w:rPr>
            <w:rFonts w:ascii="Times New Roman" w:hAnsi="Times New Roman" w:cs="Times New Roman"/>
            <w:b/>
          </w:rPr>
          <w:t>mitosis</w:t>
        </w:r>
        <w:r w:rsidR="00B1019D" w:rsidRPr="00B1019D">
          <w:rPr>
            <w:rFonts w:ascii="Times New Roman" w:hAnsi="Times New Roman" w:cs="Times New Roman"/>
            <w:rPrChange w:id="130" w:author="CARLOS ROMAN" w:date="2015-03-29T22:25:00Z">
              <w:rPr>
                <w:rFonts w:ascii="Times New Roman" w:hAnsi="Times New Roman" w:cs="Times New Roman"/>
                <w:b/>
              </w:rPr>
            </w:rPrChange>
          </w:rPr>
          <w:t>)</w:t>
        </w:r>
      </w:ins>
      <w:r w:rsidRPr="0039598C">
        <w:rPr>
          <w:rFonts w:ascii="Times New Roman" w:hAnsi="Times New Roman" w:cs="Times New Roman"/>
        </w:rPr>
        <w:t xml:space="preserve">, </w:t>
      </w:r>
      <w:del w:id="131" w:author="CARLOS ROMAN" w:date="2015-03-29T22:26:00Z">
        <w:r w:rsidRPr="0039598C" w:rsidDel="00B1019D">
          <w:rPr>
            <w:rFonts w:ascii="Times New Roman" w:hAnsi="Times New Roman" w:cs="Times New Roman"/>
          </w:rPr>
          <w:delText>donde interviene</w:delText>
        </w:r>
      </w:del>
      <w:ins w:id="132" w:author="CARLOS ROMAN" w:date="2015-03-29T22:26:00Z">
        <w:r w:rsidR="00B1019D">
          <w:rPr>
            <w:rFonts w:ascii="Times New Roman" w:hAnsi="Times New Roman" w:cs="Times New Roman"/>
          </w:rPr>
          <w:t>a partir de</w:t>
        </w:r>
      </w:ins>
      <w:r w:rsidRPr="0039598C">
        <w:rPr>
          <w:rFonts w:ascii="Times New Roman" w:hAnsi="Times New Roman" w:cs="Times New Roman"/>
        </w:rPr>
        <w:t xml:space="preserve"> una sola célula no especializada </w:t>
      </w:r>
      <w:ins w:id="133" w:author="CARLOS ROMAN" w:date="2015-03-29T22:27:00Z">
        <w:r w:rsidR="00B1019D">
          <w:rPr>
            <w:rFonts w:ascii="Times New Roman" w:hAnsi="Times New Roman" w:cs="Times New Roman"/>
          </w:rPr>
          <w:t xml:space="preserve">y </w:t>
        </w:r>
      </w:ins>
      <w:del w:id="134" w:author="CARLOS ROMAN" w:date="2015-03-29T22:26:00Z">
        <w:r w:rsidRPr="0039598C" w:rsidDel="00B1019D">
          <w:rPr>
            <w:rFonts w:ascii="Times New Roman" w:hAnsi="Times New Roman" w:cs="Times New Roman"/>
          </w:rPr>
          <w:delText>y en la que se producen</w:delText>
        </w:r>
      </w:del>
      <w:ins w:id="135" w:author="CARLOS ROMAN" w:date="2015-03-29T22:26:00Z">
        <w:r w:rsidR="00B1019D">
          <w:rPr>
            <w:rFonts w:ascii="Times New Roman" w:hAnsi="Times New Roman" w:cs="Times New Roman"/>
          </w:rPr>
          <w:t>para producir</w:t>
        </w:r>
      </w:ins>
      <w:r w:rsidRPr="0039598C">
        <w:rPr>
          <w:rFonts w:ascii="Times New Roman" w:hAnsi="Times New Roman" w:cs="Times New Roman"/>
        </w:rPr>
        <w:t xml:space="preserve"> descendientes idénticos al progenitor; o </w:t>
      </w:r>
      <w:r w:rsidRPr="0039598C">
        <w:rPr>
          <w:rFonts w:ascii="Times New Roman" w:hAnsi="Times New Roman" w:cs="Times New Roman"/>
          <w:b/>
        </w:rPr>
        <w:t xml:space="preserve">sexual, </w:t>
      </w:r>
      <w:r w:rsidRPr="0039598C">
        <w:rPr>
          <w:rFonts w:ascii="Times New Roman" w:hAnsi="Times New Roman" w:cs="Times New Roman"/>
        </w:rPr>
        <w:t>donde interviene más de un progenitor</w:t>
      </w:r>
      <w:ins w:id="136" w:author="CARLOS ROMAN" w:date="2015-03-29T22:27:00Z">
        <w:r w:rsidR="00B1019D">
          <w:rPr>
            <w:rFonts w:ascii="Times New Roman" w:hAnsi="Times New Roman" w:cs="Times New Roman"/>
          </w:rPr>
          <w:t xml:space="preserve"> (dos)</w:t>
        </w:r>
      </w:ins>
      <w:r w:rsidRPr="0039598C">
        <w:rPr>
          <w:rFonts w:ascii="Times New Roman" w:hAnsi="Times New Roman" w:cs="Times New Roman"/>
        </w:rPr>
        <w:t xml:space="preserve">, participan células especializadas o </w:t>
      </w:r>
      <w:r w:rsidRPr="0039598C">
        <w:rPr>
          <w:rFonts w:ascii="Times New Roman" w:hAnsi="Times New Roman" w:cs="Times New Roman"/>
          <w:b/>
        </w:rPr>
        <w:t>gametos</w:t>
      </w:r>
      <w:r w:rsidRPr="0039598C">
        <w:rPr>
          <w:rFonts w:ascii="Times New Roman" w:hAnsi="Times New Roman" w:cs="Times New Roman"/>
        </w:rPr>
        <w:t xml:space="preserve"> y los descendientes difieren en sus características a los progenitores.</w:t>
      </w:r>
      <w:ins w:id="137" w:author="CARLOS ROMAN" w:date="2015-03-29T22:46:00Z">
        <w:r w:rsidR="003B1531">
          <w:rPr>
            <w:rFonts w:ascii="Times New Roman" w:hAnsi="Times New Roman" w:cs="Times New Roman"/>
          </w:rPr>
          <w:t xml:space="preserve"> </w:t>
        </w:r>
      </w:ins>
    </w:p>
    <w:p w:rsidR="003B1531" w:rsidRDefault="003B1531" w:rsidP="006A5695">
      <w:pPr>
        <w:spacing w:after="0"/>
        <w:jc w:val="both"/>
        <w:rPr>
          <w:ins w:id="138" w:author="CARLOS ROMAN" w:date="2015-03-29T22:29:00Z"/>
          <w:rFonts w:ascii="Times New Roman" w:hAnsi="Times New Roman" w:cs="Times New Roman"/>
        </w:rPr>
      </w:pPr>
    </w:p>
    <w:p w:rsidR="00B1019D" w:rsidDel="00291655" w:rsidRDefault="00291655" w:rsidP="008E4441">
      <w:pPr>
        <w:spacing w:after="0"/>
        <w:jc w:val="both"/>
        <w:rPr>
          <w:del w:id="139" w:author="CARLOS ROMAN" w:date="2015-03-29T22:36:00Z"/>
          <w:rFonts w:ascii="Times New Roman" w:hAnsi="Times New Roman" w:cs="Times New Roman"/>
        </w:rPr>
      </w:pPr>
      <w:ins w:id="140" w:author="CARLOS ROMAN" w:date="2015-03-29T22:36:00Z">
        <w:r>
          <w:rPr>
            <w:rFonts w:ascii="Times New Roman" w:hAnsi="Times New Roman" w:cs="Times New Roman"/>
          </w:rPr>
          <w:t>La mitosis tiene implicaciones diferentes</w:t>
        </w:r>
      </w:ins>
      <w:ins w:id="141" w:author="CARLOS ROMAN" w:date="2015-03-29T22:48:00Z">
        <w:r w:rsidR="003B1531">
          <w:rPr>
            <w:rFonts w:ascii="Times New Roman" w:hAnsi="Times New Roman" w:cs="Times New Roman"/>
          </w:rPr>
          <w:t>,</w:t>
        </w:r>
      </w:ins>
      <w:ins w:id="142" w:author="CARLOS ROMAN" w:date="2015-03-29T22:36:00Z">
        <w:r>
          <w:rPr>
            <w:rFonts w:ascii="Times New Roman" w:hAnsi="Times New Roman" w:cs="Times New Roman"/>
          </w:rPr>
          <w:t xml:space="preserve"> </w:t>
        </w:r>
      </w:ins>
      <w:ins w:id="143" w:author="CARLOS ROMAN" w:date="2015-03-29T22:37:00Z">
        <w:r>
          <w:rPr>
            <w:rFonts w:ascii="Times New Roman" w:hAnsi="Times New Roman" w:cs="Times New Roman"/>
          </w:rPr>
          <w:t xml:space="preserve">para un organismo unicelular </w:t>
        </w:r>
      </w:ins>
      <w:ins w:id="144" w:author="CARLOS ROMAN" w:date="2015-03-29T22:38:00Z">
        <w:r>
          <w:rPr>
            <w:rFonts w:ascii="Times New Roman" w:hAnsi="Times New Roman" w:cs="Times New Roman"/>
          </w:rPr>
          <w:t xml:space="preserve">representa un mecanismo de reproducción; entre tanto, </w:t>
        </w:r>
      </w:ins>
      <w:ins w:id="145" w:author="CARLOS ROMAN" w:date="2015-03-29T22:48:00Z">
        <w:r w:rsidR="003B1531">
          <w:rPr>
            <w:rFonts w:ascii="Times New Roman" w:hAnsi="Times New Roman" w:cs="Times New Roman"/>
          </w:rPr>
          <w:t>en</w:t>
        </w:r>
      </w:ins>
      <w:ins w:id="146" w:author="CARLOS ROMAN" w:date="2015-03-29T22:39:00Z">
        <w:r>
          <w:rPr>
            <w:rFonts w:ascii="Times New Roman" w:hAnsi="Times New Roman" w:cs="Times New Roman"/>
          </w:rPr>
          <w:t xml:space="preserve"> </w:t>
        </w:r>
      </w:ins>
      <w:ins w:id="147" w:author="CARLOS ROMAN" w:date="2015-03-29T22:38:00Z">
        <w:r>
          <w:rPr>
            <w:rFonts w:ascii="Times New Roman" w:hAnsi="Times New Roman" w:cs="Times New Roman"/>
          </w:rPr>
          <w:t>un organismo pluricelular</w:t>
        </w:r>
      </w:ins>
      <w:ins w:id="148" w:author="CARLOS ROMAN" w:date="2015-03-29T22:39:00Z">
        <w:r>
          <w:rPr>
            <w:rFonts w:ascii="Times New Roman" w:hAnsi="Times New Roman" w:cs="Times New Roman"/>
          </w:rPr>
          <w:t xml:space="preserve"> </w:t>
        </w:r>
      </w:ins>
      <w:ins w:id="149" w:author="CARLOS ROMAN" w:date="2015-03-29T22:48:00Z">
        <w:r w:rsidR="003B1531">
          <w:rPr>
            <w:rFonts w:ascii="Times New Roman" w:hAnsi="Times New Roman" w:cs="Times New Roman"/>
          </w:rPr>
          <w:t>implica</w:t>
        </w:r>
      </w:ins>
      <w:ins w:id="150" w:author="CARLOS ROMAN" w:date="2015-03-29T22:39:00Z">
        <w:r>
          <w:rPr>
            <w:rFonts w:ascii="Times New Roman" w:hAnsi="Times New Roman" w:cs="Times New Roman"/>
          </w:rPr>
          <w:t xml:space="preserve"> reparar </w:t>
        </w:r>
      </w:ins>
      <w:ins w:id="151" w:author="CARLOS ROMAN" w:date="2015-03-29T22:40:00Z">
        <w:r>
          <w:rPr>
            <w:rFonts w:ascii="Times New Roman" w:hAnsi="Times New Roman" w:cs="Times New Roman"/>
          </w:rPr>
          <w:t>partes de su cuerpo, mantenerse y crecer.</w:t>
        </w:r>
      </w:ins>
    </w:p>
    <w:p w:rsidR="00291655" w:rsidRPr="0039598C" w:rsidRDefault="00291655" w:rsidP="006A5695">
      <w:pPr>
        <w:spacing w:after="0"/>
        <w:jc w:val="both"/>
        <w:rPr>
          <w:ins w:id="152" w:author="CARLOS ROMAN" w:date="2015-03-29T22:40:00Z"/>
          <w:rFonts w:ascii="Times New Roman" w:hAnsi="Times New Roman" w:cs="Times New Roman"/>
        </w:rPr>
      </w:pPr>
    </w:p>
    <w:p w:rsidR="008E4441" w:rsidRPr="0039598C" w:rsidRDefault="008E4441" w:rsidP="008E4441">
      <w:pPr>
        <w:spacing w:after="0"/>
        <w:jc w:val="both"/>
        <w:rPr>
          <w:rFonts w:ascii="Times New Roman" w:hAnsi="Times New Roman" w:cs="Times New Roman"/>
        </w:rPr>
      </w:pPr>
    </w:p>
    <w:p w:rsidR="006A5695" w:rsidRPr="0039598C" w:rsidRDefault="006A5695" w:rsidP="006A5695">
      <w:pPr>
        <w:spacing w:after="0"/>
        <w:jc w:val="both"/>
        <w:rPr>
          <w:rFonts w:ascii="Times New Roman" w:hAnsi="Times New Roman" w:cs="Times New Roman"/>
          <w:b/>
        </w:rPr>
      </w:pPr>
      <w:r w:rsidRPr="0039598C">
        <w:rPr>
          <w:rFonts w:ascii="Times New Roman" w:hAnsi="Times New Roman" w:cs="Times New Roman"/>
        </w:rPr>
        <w:t xml:space="preserve">La </w:t>
      </w:r>
      <w:r w:rsidRPr="0039598C">
        <w:rPr>
          <w:rFonts w:ascii="Times New Roman" w:hAnsi="Times New Roman" w:cs="Times New Roman"/>
          <w:b/>
        </w:rPr>
        <w:t>relación</w:t>
      </w:r>
      <w:r w:rsidRPr="0039598C">
        <w:rPr>
          <w:rFonts w:ascii="Times New Roman" w:hAnsi="Times New Roman" w:cs="Times New Roman"/>
        </w:rPr>
        <w:t xml:space="preserve"> es la función que permite a la célula reaccionar ante los cambios del ambiente que la rodea y así dar una respuesta. Es decir, una célula es capaz de recibir estímulos y responder a ellos. [</w:t>
      </w:r>
      <w:hyperlink r:id="rId10" w:history="1">
        <w:r w:rsidRPr="0039598C">
          <w:rPr>
            <w:rStyle w:val="Hipervnculo"/>
            <w:rFonts w:ascii="Times New Roman" w:hAnsi="Times New Roman" w:cs="Times New Roman"/>
            <w:u w:val="none"/>
          </w:rPr>
          <w:t>VER</w:t>
        </w:r>
      </w:hyperlink>
      <w:r w:rsidRPr="0039598C">
        <w:rPr>
          <w:rFonts w:ascii="Times New Roman" w:hAnsi="Times New Roman" w:cs="Times New Roman"/>
        </w:rPr>
        <w:t>]</w:t>
      </w:r>
    </w:p>
    <w:p w:rsidR="006E7F43" w:rsidRPr="0039598C" w:rsidRDefault="006E7F43" w:rsidP="008E4441">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170F6F" w:rsidRPr="0039598C" w:rsidTr="00A829B1">
        <w:tc>
          <w:tcPr>
            <w:tcW w:w="9054" w:type="dxa"/>
            <w:gridSpan w:val="2"/>
            <w:shd w:val="clear" w:color="auto" w:fill="000000" w:themeFill="text1"/>
          </w:tcPr>
          <w:p w:rsidR="008E4441" w:rsidRPr="0039598C" w:rsidRDefault="008E4441" w:rsidP="0021077E">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170F6F" w:rsidRPr="0039598C" w:rsidTr="00A829B1">
        <w:tc>
          <w:tcPr>
            <w:tcW w:w="1242" w:type="dxa"/>
          </w:tcPr>
          <w:p w:rsidR="008E4441" w:rsidRPr="0039598C" w:rsidRDefault="008E4441" w:rsidP="0021077E">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8E4441" w:rsidRPr="0039598C" w:rsidRDefault="00A829B1" w:rsidP="007E3027">
            <w:pPr>
              <w:jc w:val="both"/>
              <w:rPr>
                <w:rFonts w:ascii="Times New Roman" w:hAnsi="Times New Roman" w:cs="Times New Roman"/>
                <w:b/>
                <w:sz w:val="24"/>
                <w:szCs w:val="24"/>
              </w:rPr>
            </w:pPr>
            <w:r w:rsidRPr="0039598C">
              <w:rPr>
                <w:rFonts w:ascii="Times New Roman" w:hAnsi="Times New Roman" w:cs="Times New Roman"/>
                <w:sz w:val="24"/>
                <w:szCs w:val="24"/>
              </w:rPr>
              <w:t>CN</w:t>
            </w:r>
            <w:r w:rsidR="008E4441" w:rsidRPr="0039598C">
              <w:rPr>
                <w:rFonts w:ascii="Times New Roman" w:hAnsi="Times New Roman" w:cs="Times New Roman"/>
                <w:sz w:val="24"/>
                <w:szCs w:val="24"/>
              </w:rPr>
              <w:t>_</w:t>
            </w:r>
            <w:r w:rsidRPr="0039598C">
              <w:rPr>
                <w:rFonts w:ascii="Times New Roman" w:hAnsi="Times New Roman" w:cs="Times New Roman"/>
                <w:sz w:val="24"/>
                <w:szCs w:val="24"/>
              </w:rPr>
              <w:t>06</w:t>
            </w:r>
            <w:r w:rsidR="008E4441" w:rsidRPr="0039598C">
              <w:rPr>
                <w:rFonts w:ascii="Times New Roman" w:hAnsi="Times New Roman" w:cs="Times New Roman"/>
                <w:sz w:val="24"/>
                <w:szCs w:val="24"/>
              </w:rPr>
              <w:t>_0</w:t>
            </w:r>
            <w:r w:rsidRPr="0039598C">
              <w:rPr>
                <w:rFonts w:ascii="Times New Roman" w:hAnsi="Times New Roman" w:cs="Times New Roman"/>
                <w:sz w:val="24"/>
                <w:szCs w:val="24"/>
              </w:rPr>
              <w:t>2</w:t>
            </w:r>
            <w:r w:rsidR="008E4441" w:rsidRPr="0039598C">
              <w:rPr>
                <w:rFonts w:ascii="Times New Roman" w:hAnsi="Times New Roman" w:cs="Times New Roman"/>
                <w:sz w:val="24"/>
                <w:szCs w:val="24"/>
              </w:rPr>
              <w:t>_REC</w:t>
            </w:r>
            <w:r w:rsidR="007E3027" w:rsidRPr="0039598C">
              <w:rPr>
                <w:rFonts w:ascii="Times New Roman" w:hAnsi="Times New Roman" w:cs="Times New Roman"/>
                <w:sz w:val="24"/>
                <w:szCs w:val="24"/>
              </w:rPr>
              <w:t>1</w:t>
            </w:r>
            <w:r w:rsidRPr="0039598C">
              <w:rPr>
                <w:rFonts w:ascii="Times New Roman" w:hAnsi="Times New Roman" w:cs="Times New Roman"/>
                <w:sz w:val="24"/>
                <w:szCs w:val="24"/>
              </w:rPr>
              <w:t>0</w:t>
            </w:r>
          </w:p>
        </w:tc>
      </w:tr>
      <w:tr w:rsidR="00931463" w:rsidRPr="0039598C" w:rsidTr="00A829B1">
        <w:tc>
          <w:tcPr>
            <w:tcW w:w="124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Célula/La definición de la célula</w:t>
            </w:r>
          </w:p>
        </w:tc>
      </w:tr>
      <w:tr w:rsidR="00931463" w:rsidRPr="0039598C" w:rsidTr="00A829B1">
        <w:tc>
          <w:tcPr>
            <w:tcW w:w="124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sz w:val="24"/>
                <w:szCs w:val="24"/>
              </w:rPr>
              <w:t>SIN CAMBIOS</w:t>
            </w:r>
          </w:p>
        </w:tc>
      </w:tr>
      <w:tr w:rsidR="00931463" w:rsidRPr="0039598C" w:rsidTr="00A829B1">
        <w:tc>
          <w:tcPr>
            <w:tcW w:w="1242" w:type="dxa"/>
          </w:tcPr>
          <w:p w:rsidR="00931463" w:rsidRPr="0039598C" w:rsidRDefault="00931463" w:rsidP="0021077E">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sz w:val="24"/>
                <w:szCs w:val="24"/>
              </w:rPr>
              <w:t>¿Cuáles son las funciones vitales de la célula?</w:t>
            </w:r>
          </w:p>
        </w:tc>
      </w:tr>
      <w:tr w:rsidR="00931463" w:rsidRPr="0039598C" w:rsidTr="00A829B1">
        <w:tc>
          <w:tcPr>
            <w:tcW w:w="1242" w:type="dxa"/>
          </w:tcPr>
          <w:p w:rsidR="00931463" w:rsidRPr="0039598C" w:rsidRDefault="00931463" w:rsidP="0021077E">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31463" w:rsidRPr="0039598C" w:rsidRDefault="00931463" w:rsidP="0021077E">
            <w:pPr>
              <w:jc w:val="both"/>
              <w:rPr>
                <w:rFonts w:ascii="Times New Roman" w:hAnsi="Times New Roman" w:cs="Times New Roman"/>
                <w:sz w:val="24"/>
                <w:szCs w:val="24"/>
              </w:rPr>
            </w:pPr>
            <w:r w:rsidRPr="0039598C">
              <w:rPr>
                <w:rFonts w:ascii="Times New Roman" w:hAnsi="Times New Roman" w:cs="Times New Roman"/>
                <w:sz w:val="24"/>
                <w:szCs w:val="24"/>
              </w:rPr>
              <w:t>Actividad de completar un texto sobre las funciones de la célula</w:t>
            </w:r>
            <w:del w:id="153" w:author="CARLOS ROMAN" w:date="2015-03-29T22:49:00Z">
              <w:r w:rsidRPr="0039598C" w:rsidDel="003B1531">
                <w:rPr>
                  <w:rFonts w:ascii="Times New Roman" w:hAnsi="Times New Roman" w:cs="Times New Roman"/>
                  <w:sz w:val="24"/>
                  <w:szCs w:val="24"/>
                </w:rPr>
                <w:delText>.</w:delText>
              </w:r>
            </w:del>
          </w:p>
        </w:tc>
      </w:tr>
    </w:tbl>
    <w:p w:rsidR="00334483" w:rsidRPr="0039598C" w:rsidRDefault="00334483" w:rsidP="00334483">
      <w:pPr>
        <w:spacing w:after="0"/>
        <w:jc w:val="both"/>
        <w:rPr>
          <w:rFonts w:ascii="Times New Roman" w:hAnsi="Times New Roman" w:cs="Times New Roman"/>
          <w:highlight w:val="yellow"/>
        </w:rPr>
      </w:pPr>
    </w:p>
    <w:p w:rsidR="00931463" w:rsidRPr="0039598C" w:rsidRDefault="00931463" w:rsidP="00931463">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1.2 Estructura celular</w:t>
      </w:r>
    </w:p>
    <w:p w:rsidR="00931463" w:rsidRPr="0039598C" w:rsidRDefault="00931463" w:rsidP="00931463">
      <w:pPr>
        <w:spacing w:after="0"/>
        <w:jc w:val="both"/>
        <w:rPr>
          <w:rFonts w:ascii="Times New Roman" w:hAnsi="Times New Roman" w:cs="Times New Roman"/>
        </w:rPr>
      </w:pPr>
    </w:p>
    <w:p w:rsidR="00931463" w:rsidRPr="0039598C" w:rsidRDefault="00931463" w:rsidP="00931463">
      <w:pPr>
        <w:spacing w:after="0"/>
        <w:jc w:val="both"/>
        <w:rPr>
          <w:rFonts w:ascii="Times New Roman" w:hAnsi="Times New Roman" w:cs="Times New Roman"/>
        </w:rPr>
      </w:pPr>
      <w:r w:rsidRPr="0039598C">
        <w:rPr>
          <w:rFonts w:ascii="Times New Roman" w:hAnsi="Times New Roman" w:cs="Times New Roman"/>
        </w:rPr>
        <w:t xml:space="preserve">La mayoría de las células tienen </w:t>
      </w:r>
      <w:del w:id="154" w:author="CARLOS ROMAN" w:date="2015-03-29T22:50:00Z">
        <w:r w:rsidRPr="0039598C" w:rsidDel="003B1531">
          <w:rPr>
            <w:rFonts w:ascii="Times New Roman" w:hAnsi="Times New Roman" w:cs="Times New Roman"/>
          </w:rPr>
          <w:delText xml:space="preserve">una misma </w:delText>
        </w:r>
      </w:del>
      <w:r w:rsidRPr="0039598C">
        <w:rPr>
          <w:rFonts w:ascii="Times New Roman" w:hAnsi="Times New Roman" w:cs="Times New Roman"/>
        </w:rPr>
        <w:t>estructura</w:t>
      </w:r>
      <w:ins w:id="155" w:author="CARLOS ROMAN" w:date="2015-03-29T22:50:00Z">
        <w:r w:rsidR="003B1531">
          <w:rPr>
            <w:rFonts w:ascii="Times New Roman" w:hAnsi="Times New Roman" w:cs="Times New Roman"/>
          </w:rPr>
          <w:t xml:space="preserve"> básica</w:t>
        </w:r>
      </w:ins>
      <w:r w:rsidRPr="0039598C">
        <w:rPr>
          <w:rFonts w:ascii="Times New Roman" w:hAnsi="Times New Roman" w:cs="Times New Roman"/>
        </w:rPr>
        <w:t>, constituida por tres partes:</w:t>
      </w:r>
    </w:p>
    <w:p w:rsidR="00931463" w:rsidRPr="0039598C" w:rsidRDefault="00931463" w:rsidP="00931463">
      <w:pPr>
        <w:spacing w:after="0"/>
        <w:jc w:val="both"/>
        <w:rPr>
          <w:rFonts w:ascii="Times New Roman" w:hAnsi="Times New Roman" w:cs="Times New Roman"/>
        </w:rPr>
      </w:pPr>
    </w:p>
    <w:p w:rsidR="00931463" w:rsidRPr="0039598C" w:rsidRDefault="00931463" w:rsidP="00931463">
      <w:pPr>
        <w:pStyle w:val="Prrafodelista"/>
        <w:numPr>
          <w:ilvl w:val="0"/>
          <w:numId w:val="36"/>
        </w:numPr>
        <w:spacing w:after="0"/>
        <w:jc w:val="both"/>
        <w:rPr>
          <w:rFonts w:ascii="Times New Roman" w:hAnsi="Times New Roman" w:cs="Times New Roman"/>
        </w:rPr>
      </w:pPr>
      <w:r w:rsidRPr="0039598C">
        <w:rPr>
          <w:rFonts w:ascii="Times New Roman" w:hAnsi="Times New Roman" w:cs="Times New Roman"/>
        </w:rPr>
        <w:t>Una membrana que rodea y delimita la célula, la</w:t>
      </w:r>
      <w:r w:rsidRPr="0039598C">
        <w:rPr>
          <w:rFonts w:ascii="Times New Roman" w:hAnsi="Times New Roman" w:cs="Times New Roman"/>
          <w:b/>
        </w:rPr>
        <w:t xml:space="preserve"> membrana celular</w:t>
      </w:r>
      <w:r w:rsidRPr="0039598C">
        <w:rPr>
          <w:rFonts w:ascii="Times New Roman" w:hAnsi="Times New Roman" w:cs="Times New Roman"/>
        </w:rPr>
        <w:t>.</w:t>
      </w:r>
    </w:p>
    <w:p w:rsidR="00931463" w:rsidRPr="0039598C" w:rsidRDefault="00931463" w:rsidP="00931463">
      <w:pPr>
        <w:pStyle w:val="Prrafodelista"/>
        <w:numPr>
          <w:ilvl w:val="0"/>
          <w:numId w:val="36"/>
        </w:numPr>
        <w:spacing w:after="0"/>
        <w:jc w:val="both"/>
        <w:rPr>
          <w:rFonts w:ascii="Times New Roman" w:hAnsi="Times New Roman" w:cs="Times New Roman"/>
        </w:rPr>
      </w:pPr>
      <w:r w:rsidRPr="0039598C">
        <w:rPr>
          <w:rFonts w:ascii="Times New Roman" w:hAnsi="Times New Roman" w:cs="Times New Roman"/>
        </w:rPr>
        <w:t>El interior de la célula donde hay diferentes estructuras u orgánulo</w:t>
      </w:r>
      <w:r w:rsidR="000C3E5A" w:rsidRPr="0039598C">
        <w:rPr>
          <w:rFonts w:ascii="Times New Roman" w:hAnsi="Times New Roman" w:cs="Times New Roman"/>
        </w:rPr>
        <w:t>s</w:t>
      </w:r>
      <w:r w:rsidRPr="0039598C">
        <w:rPr>
          <w:rFonts w:ascii="Times New Roman" w:hAnsi="Times New Roman" w:cs="Times New Roman"/>
        </w:rPr>
        <w:t xml:space="preserve">, el </w:t>
      </w:r>
      <w:r w:rsidRPr="0039598C">
        <w:rPr>
          <w:rFonts w:ascii="Times New Roman" w:hAnsi="Times New Roman" w:cs="Times New Roman"/>
          <w:b/>
        </w:rPr>
        <w:t>citoplasma</w:t>
      </w:r>
      <w:r w:rsidRPr="0039598C">
        <w:rPr>
          <w:rFonts w:ascii="Times New Roman" w:hAnsi="Times New Roman" w:cs="Times New Roman"/>
        </w:rPr>
        <w:t>.</w:t>
      </w:r>
    </w:p>
    <w:p w:rsidR="00931463" w:rsidRPr="0039598C" w:rsidRDefault="00931463" w:rsidP="00931463">
      <w:pPr>
        <w:pStyle w:val="Prrafodelista"/>
        <w:numPr>
          <w:ilvl w:val="0"/>
          <w:numId w:val="36"/>
        </w:numPr>
        <w:spacing w:after="0"/>
        <w:jc w:val="both"/>
        <w:rPr>
          <w:rFonts w:ascii="Times New Roman" w:hAnsi="Times New Roman" w:cs="Times New Roman"/>
        </w:rPr>
      </w:pPr>
      <w:r w:rsidRPr="0039598C">
        <w:rPr>
          <w:rFonts w:ascii="Times New Roman" w:hAnsi="Times New Roman" w:cs="Times New Roman"/>
        </w:rPr>
        <w:t>Una parte central redonda que se encuentra dentro del citoplasma, el</w:t>
      </w:r>
      <w:r w:rsidRPr="0039598C">
        <w:rPr>
          <w:rFonts w:ascii="Times New Roman" w:hAnsi="Times New Roman" w:cs="Times New Roman"/>
          <w:b/>
        </w:rPr>
        <w:t xml:space="preserve"> núcleo, </w:t>
      </w:r>
      <w:r w:rsidRPr="0039598C">
        <w:rPr>
          <w:rFonts w:ascii="Times New Roman" w:hAnsi="Times New Roman" w:cs="Times New Roman"/>
        </w:rPr>
        <w:t xml:space="preserve">que contiene la información genética (hereditaria) necesaria para que la célula pueda </w:t>
      </w:r>
      <w:r w:rsidRPr="0039598C">
        <w:rPr>
          <w:rFonts w:ascii="Times New Roman" w:hAnsi="Times New Roman" w:cs="Times New Roman"/>
        </w:rPr>
        <w:lastRenderedPageBreak/>
        <w:t xml:space="preserve">reproducirse y realizar sus funciones. En las células de animales, plantas, algas y hongos, está rodeado por </w:t>
      </w:r>
      <w:del w:id="156" w:author="CARLOS ROMAN" w:date="2015-03-29T22:51:00Z">
        <w:r w:rsidRPr="0039598C" w:rsidDel="003B1531">
          <w:rPr>
            <w:rFonts w:ascii="Times New Roman" w:hAnsi="Times New Roman" w:cs="Times New Roman"/>
          </w:rPr>
          <w:delText xml:space="preserve">la </w:delText>
        </w:r>
      </w:del>
      <w:ins w:id="157" w:author="CARLOS ROMAN" w:date="2015-03-29T22:51:00Z">
        <w:r w:rsidR="003B1531">
          <w:rPr>
            <w:rFonts w:ascii="Times New Roman" w:hAnsi="Times New Roman" w:cs="Times New Roman"/>
          </w:rPr>
          <w:t>una</w:t>
        </w:r>
        <w:r w:rsidR="003B1531" w:rsidRPr="0039598C">
          <w:rPr>
            <w:rFonts w:ascii="Times New Roman" w:hAnsi="Times New Roman" w:cs="Times New Roman"/>
          </w:rPr>
          <w:t xml:space="preserve"> </w:t>
        </w:r>
      </w:ins>
      <w:r w:rsidRPr="0039598C">
        <w:rPr>
          <w:rFonts w:ascii="Times New Roman" w:hAnsi="Times New Roman" w:cs="Times New Roman"/>
          <w:b/>
        </w:rPr>
        <w:t>membrana nuclear.</w:t>
      </w:r>
    </w:p>
    <w:p w:rsidR="00931463" w:rsidRPr="0039598C" w:rsidRDefault="00931463" w:rsidP="00334483">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460"/>
      </w:tblGrid>
      <w:tr w:rsidR="00931463" w:rsidRPr="0039598C" w:rsidTr="000C3E5A">
        <w:tc>
          <w:tcPr>
            <w:tcW w:w="8978" w:type="dxa"/>
            <w:gridSpan w:val="2"/>
            <w:shd w:val="clear" w:color="auto" w:fill="000000" w:themeFill="text1"/>
          </w:tcPr>
          <w:p w:rsidR="00931463" w:rsidRPr="0039598C" w:rsidRDefault="00931463"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Recuerda</w:t>
            </w:r>
          </w:p>
        </w:tc>
      </w:tr>
      <w:tr w:rsidR="00931463" w:rsidRPr="0039598C" w:rsidTr="000C3E5A">
        <w:tc>
          <w:tcPr>
            <w:tcW w:w="2518" w:type="dxa"/>
          </w:tcPr>
          <w:p w:rsidR="00931463" w:rsidRPr="0039598C" w:rsidRDefault="00931463" w:rsidP="000C3E5A">
            <w:pPr>
              <w:rPr>
                <w:rFonts w:ascii="Times New Roman" w:hAnsi="Times New Roman" w:cs="Times New Roman"/>
                <w:b/>
                <w:sz w:val="24"/>
                <w:szCs w:val="24"/>
              </w:rPr>
            </w:pPr>
            <w:r w:rsidRPr="0039598C">
              <w:rPr>
                <w:rFonts w:ascii="Times New Roman" w:hAnsi="Times New Roman" w:cs="Times New Roman"/>
                <w:b/>
                <w:sz w:val="24"/>
                <w:szCs w:val="24"/>
              </w:rPr>
              <w:t>Contenido</w:t>
            </w:r>
          </w:p>
        </w:tc>
        <w:tc>
          <w:tcPr>
            <w:tcW w:w="6460"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Todas las células están constituidas por tres estructuras básicas: membrana celular, núcleo y citoplasma.</w:t>
            </w:r>
          </w:p>
        </w:tc>
      </w:tr>
    </w:tbl>
    <w:p w:rsidR="00931463" w:rsidRPr="0039598C" w:rsidRDefault="00931463" w:rsidP="00931463">
      <w:pPr>
        <w:spacing w:after="0"/>
        <w:jc w:val="both"/>
        <w:rPr>
          <w:rFonts w:ascii="Times New Roman" w:hAnsi="Times New Roman" w:cs="Times New Roman"/>
          <w:b/>
        </w:rPr>
      </w:pPr>
    </w:p>
    <w:p w:rsidR="00931463" w:rsidRPr="0039598C" w:rsidRDefault="00931463" w:rsidP="00931463">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1.3 Los orgánulos celulares y sus funciones</w:t>
      </w:r>
    </w:p>
    <w:p w:rsidR="00931463" w:rsidRPr="0039598C" w:rsidRDefault="00931463" w:rsidP="00931463">
      <w:pPr>
        <w:spacing w:after="0"/>
        <w:jc w:val="both"/>
        <w:rPr>
          <w:rFonts w:ascii="Times New Roman" w:hAnsi="Times New Roman" w:cs="Times New Roman"/>
          <w:b/>
        </w:rPr>
      </w:pPr>
    </w:p>
    <w:p w:rsidR="00931463" w:rsidRPr="0039598C" w:rsidRDefault="00931463" w:rsidP="00931463">
      <w:pPr>
        <w:spacing w:after="0"/>
        <w:jc w:val="both"/>
        <w:rPr>
          <w:rFonts w:ascii="Times New Roman" w:hAnsi="Times New Roman" w:cs="Times New Roman"/>
          <w:b/>
        </w:rPr>
      </w:pPr>
      <w:r w:rsidRPr="0039598C">
        <w:rPr>
          <w:rFonts w:ascii="Times New Roman" w:hAnsi="Times New Roman" w:cs="Times New Roman"/>
        </w:rPr>
        <w:t xml:space="preserve">La célula está constituida por diferentes estructuras u </w:t>
      </w:r>
      <w:r w:rsidRPr="0039598C">
        <w:rPr>
          <w:rFonts w:ascii="Times New Roman" w:hAnsi="Times New Roman" w:cs="Times New Roman"/>
          <w:b/>
        </w:rPr>
        <w:t xml:space="preserve">orgánulos </w:t>
      </w:r>
      <w:r w:rsidRPr="0039598C">
        <w:rPr>
          <w:rFonts w:ascii="Times New Roman" w:hAnsi="Times New Roman" w:cs="Times New Roman"/>
        </w:rPr>
        <w:t xml:space="preserve">que cumplen determinadas funciones; estos se encuentran alojados en el </w:t>
      </w:r>
      <w:r w:rsidRPr="0039598C">
        <w:rPr>
          <w:rFonts w:ascii="Times New Roman" w:hAnsi="Times New Roman" w:cs="Times New Roman"/>
          <w:b/>
        </w:rPr>
        <w:t>citoplasma</w:t>
      </w:r>
      <w:r w:rsidRPr="0039598C">
        <w:rPr>
          <w:rFonts w:ascii="Times New Roman" w:hAnsi="Times New Roman" w:cs="Times New Roman"/>
        </w:rPr>
        <w:t xml:space="preserve"> celular.</w:t>
      </w:r>
      <w:r w:rsidRPr="0039598C">
        <w:rPr>
          <w:rFonts w:ascii="Times New Roman" w:hAnsi="Times New Roman" w:cs="Times New Roman"/>
          <w:b/>
        </w:rPr>
        <w:t xml:space="preserve"> [</w:t>
      </w:r>
      <w:hyperlink r:id="rId11" w:history="1">
        <w:r w:rsidRPr="0039598C">
          <w:rPr>
            <w:rStyle w:val="Hipervnculo"/>
            <w:rFonts w:ascii="Times New Roman" w:hAnsi="Times New Roman" w:cs="Times New Roman"/>
            <w:u w:val="none"/>
          </w:rPr>
          <w:t>VER</w:t>
        </w:r>
      </w:hyperlink>
      <w:r w:rsidRPr="0039598C">
        <w:rPr>
          <w:rFonts w:ascii="Times New Roman" w:hAnsi="Times New Roman" w:cs="Times New Roman"/>
          <w:b/>
        </w:rPr>
        <w:t>]</w:t>
      </w:r>
    </w:p>
    <w:p w:rsidR="00931463" w:rsidRPr="0039598C" w:rsidRDefault="00931463" w:rsidP="00931463">
      <w:pPr>
        <w:spacing w:after="0"/>
        <w:jc w:val="both"/>
        <w:rPr>
          <w:rFonts w:ascii="Times New Roman" w:hAnsi="Times New Roman" w:cs="Times New Roman"/>
          <w:b/>
        </w:rPr>
      </w:pP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Ribosomas</w:t>
      </w:r>
      <w:r w:rsidRPr="0039598C">
        <w:rPr>
          <w:rFonts w:ascii="Times New Roman" w:hAnsi="Times New Roman" w:cs="Times New Roman"/>
        </w:rPr>
        <w:t xml:space="preserve">: </w:t>
      </w:r>
      <w:r w:rsidR="00383A56">
        <w:rPr>
          <w:rFonts w:ascii="Times New Roman" w:hAnsi="Times New Roman" w:cs="Times New Roman"/>
        </w:rPr>
        <w:t>s</w:t>
      </w:r>
      <w:r w:rsidRPr="0039598C">
        <w:rPr>
          <w:rFonts w:ascii="Times New Roman" w:hAnsi="Times New Roman" w:cs="Times New Roman"/>
        </w:rPr>
        <w:t>on pequeñas estructuras redondas presentes en todas las células; pueden encontrarse asociados al retículo endoplasmático rugoso y su función principal consiste en realizar la síntesis de proteínas a partir de la información genética (here</w:t>
      </w:r>
      <w:r w:rsidR="008F6E5D">
        <w:rPr>
          <w:rFonts w:ascii="Times New Roman" w:hAnsi="Times New Roman" w:cs="Times New Roman"/>
        </w:rPr>
        <w:t>d</w:t>
      </w:r>
      <w:r w:rsidRPr="0039598C">
        <w:rPr>
          <w:rFonts w:ascii="Times New Roman" w:hAnsi="Times New Roman" w:cs="Times New Roman"/>
        </w:rPr>
        <w:t>i</w:t>
      </w:r>
      <w:r w:rsidR="008F6E5D">
        <w:rPr>
          <w:rFonts w:ascii="Times New Roman" w:hAnsi="Times New Roman" w:cs="Times New Roman"/>
        </w:rPr>
        <w:t>tari</w:t>
      </w:r>
      <w:r w:rsidRPr="0039598C">
        <w:rPr>
          <w:rFonts w:ascii="Times New Roman" w:hAnsi="Times New Roman" w:cs="Times New Roman"/>
        </w:rPr>
        <w:t>a) contenida en el núcleo.</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 xml:space="preserve">Retículo </w:t>
      </w:r>
      <w:proofErr w:type="spellStart"/>
      <w:r w:rsidRPr="0039598C">
        <w:rPr>
          <w:rFonts w:ascii="Times New Roman" w:hAnsi="Times New Roman" w:cs="Times New Roman"/>
          <w:b/>
        </w:rPr>
        <w:t>endoplasmático</w:t>
      </w:r>
      <w:proofErr w:type="spellEnd"/>
      <w:r w:rsidRPr="0039598C">
        <w:rPr>
          <w:rFonts w:ascii="Times New Roman" w:hAnsi="Times New Roman" w:cs="Times New Roman"/>
          <w:b/>
        </w:rPr>
        <w:t xml:space="preserve">: </w:t>
      </w:r>
      <w:r w:rsidR="00383A56">
        <w:rPr>
          <w:rFonts w:ascii="Times New Roman" w:hAnsi="Times New Roman" w:cs="Times New Roman"/>
        </w:rPr>
        <w:t>e</w:t>
      </w:r>
      <w:r w:rsidRPr="0039598C">
        <w:rPr>
          <w:rFonts w:ascii="Times New Roman" w:hAnsi="Times New Roman" w:cs="Times New Roman"/>
        </w:rPr>
        <w:t>s un conjunto de membranas que conectan la membrana celular con la membrana nuclear. En las células de animales, plantas y hongos se presentan dos tipos: el retículo endoplasmático rugoso (</w:t>
      </w:r>
      <w:r w:rsidRPr="0039598C">
        <w:rPr>
          <w:rFonts w:ascii="Times New Roman" w:hAnsi="Times New Roman" w:cs="Times New Roman"/>
          <w:b/>
        </w:rPr>
        <w:t>RER</w:t>
      </w:r>
      <w:r w:rsidRPr="0039598C">
        <w:rPr>
          <w:rFonts w:ascii="Times New Roman" w:hAnsi="Times New Roman" w:cs="Times New Roman"/>
        </w:rPr>
        <w:t>), asociado</w:t>
      </w:r>
      <w:r w:rsidRPr="0039598C">
        <w:rPr>
          <w:rFonts w:ascii="Times New Roman" w:hAnsi="Times New Roman" w:cs="Times New Roman"/>
          <w:b/>
        </w:rPr>
        <w:t xml:space="preserve"> </w:t>
      </w:r>
      <w:r w:rsidRPr="0039598C">
        <w:rPr>
          <w:rFonts w:ascii="Times New Roman" w:hAnsi="Times New Roman" w:cs="Times New Roman"/>
        </w:rPr>
        <w:t>generalmente a los ribosomas, participa en la síntesis de proteínas y membranas celulares; y el retículo endoplasmático liso (</w:t>
      </w:r>
      <w:r w:rsidRPr="0039598C">
        <w:rPr>
          <w:rFonts w:ascii="Times New Roman" w:hAnsi="Times New Roman" w:cs="Times New Roman"/>
          <w:b/>
        </w:rPr>
        <w:t>REL</w:t>
      </w:r>
      <w:r w:rsidRPr="0039598C">
        <w:rPr>
          <w:rFonts w:ascii="Times New Roman" w:hAnsi="Times New Roman" w:cs="Times New Roman"/>
        </w:rPr>
        <w:t>), que produce lípidos o grasas, metaboliza carbohidratos y elimina sustancias tóxicas.</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Mitocondrias:</w:t>
      </w:r>
      <w:r w:rsidRPr="0039598C">
        <w:rPr>
          <w:rFonts w:ascii="Times New Roman" w:hAnsi="Times New Roman" w:cs="Times New Roman"/>
        </w:rPr>
        <w:t xml:space="preserve"> se encuentran en células de plantas, animales y hongos. Presentan forma cilíndrica </w:t>
      </w:r>
      <w:r w:rsidR="008F6E5D">
        <w:rPr>
          <w:rFonts w:ascii="Times New Roman" w:hAnsi="Times New Roman" w:cs="Times New Roman"/>
        </w:rPr>
        <w:t>y tienen</w:t>
      </w:r>
      <w:r w:rsidR="008F6E5D" w:rsidRPr="0039598C">
        <w:rPr>
          <w:rFonts w:ascii="Times New Roman" w:hAnsi="Times New Roman" w:cs="Times New Roman"/>
        </w:rPr>
        <w:t xml:space="preserve"> </w:t>
      </w:r>
      <w:r w:rsidRPr="0039598C">
        <w:rPr>
          <w:rFonts w:ascii="Times New Roman" w:hAnsi="Times New Roman" w:cs="Times New Roman"/>
        </w:rPr>
        <w:t xml:space="preserve">un conjunto de pliegues internos; se encargan de la producción de energía en forma de </w:t>
      </w:r>
      <w:r w:rsidRPr="0039598C">
        <w:rPr>
          <w:rFonts w:ascii="Times New Roman" w:hAnsi="Times New Roman" w:cs="Times New Roman"/>
          <w:b/>
        </w:rPr>
        <w:t>ATP</w:t>
      </w:r>
      <w:r w:rsidRPr="0039598C">
        <w:rPr>
          <w:rFonts w:ascii="Times New Roman" w:hAnsi="Times New Roman" w:cs="Times New Roman"/>
        </w:rPr>
        <w:t xml:space="preserve"> (</w:t>
      </w:r>
      <w:proofErr w:type="spellStart"/>
      <w:r w:rsidRPr="0039598C">
        <w:rPr>
          <w:rFonts w:ascii="Times New Roman" w:hAnsi="Times New Roman" w:cs="Times New Roman"/>
        </w:rPr>
        <w:t>adenosín</w:t>
      </w:r>
      <w:proofErr w:type="spellEnd"/>
      <w:r w:rsidRPr="0039598C">
        <w:rPr>
          <w:rFonts w:ascii="Times New Roman" w:hAnsi="Times New Roman" w:cs="Times New Roman"/>
        </w:rPr>
        <w:t xml:space="preserve"> </w:t>
      </w:r>
      <w:proofErr w:type="spellStart"/>
      <w:r w:rsidRPr="0039598C">
        <w:rPr>
          <w:rFonts w:ascii="Times New Roman" w:hAnsi="Times New Roman" w:cs="Times New Roman"/>
        </w:rPr>
        <w:t>trifosfato</w:t>
      </w:r>
      <w:proofErr w:type="spellEnd"/>
      <w:r w:rsidRPr="0039598C">
        <w:rPr>
          <w:rFonts w:ascii="Times New Roman" w:hAnsi="Times New Roman" w:cs="Times New Roman"/>
        </w:rPr>
        <w:t xml:space="preserve">) a partir de la glucosa (nutriente) que ingresa a la célula. Este proceso se denomina </w:t>
      </w:r>
      <w:r w:rsidRPr="0039598C">
        <w:rPr>
          <w:rFonts w:ascii="Times New Roman" w:hAnsi="Times New Roman" w:cs="Times New Roman"/>
          <w:b/>
        </w:rPr>
        <w:t>respiración</w:t>
      </w:r>
      <w:r w:rsidRPr="0039598C">
        <w:rPr>
          <w:rFonts w:ascii="Times New Roman" w:hAnsi="Times New Roman" w:cs="Times New Roman"/>
        </w:rPr>
        <w:t xml:space="preserve"> celular.</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 xml:space="preserve">Lisosomas: </w:t>
      </w:r>
      <w:r w:rsidRPr="0039598C">
        <w:rPr>
          <w:rFonts w:ascii="Times New Roman" w:hAnsi="Times New Roman" w:cs="Times New Roman"/>
        </w:rPr>
        <w:t>son pequeños sacos presentes en células de animales, plantas y hongos; su función principal es realizar los procesos de digestión celular y eliminación de sustancias de desecho.</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Aparato de Golgi:</w:t>
      </w:r>
      <w:r w:rsidRPr="0039598C">
        <w:rPr>
          <w:rFonts w:ascii="Times New Roman" w:hAnsi="Times New Roman" w:cs="Times New Roman"/>
        </w:rPr>
        <w:t xml:space="preserve"> conjunto de sacos aplanados que se encarga de la producción de enzimas digestivas y lisosomas principalmente.</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 xml:space="preserve">Vacuolas: </w:t>
      </w:r>
      <w:r w:rsidRPr="0039598C">
        <w:rPr>
          <w:rFonts w:ascii="Times New Roman" w:hAnsi="Times New Roman" w:cs="Times New Roman"/>
        </w:rPr>
        <w:t>son bolsas grandes presentes en las células de plantas, animales y hongos; desempeñan varias funciones que incluyen el almacenamiento de sustancias de reserva, como el agua, y la eliminación de sustancias de desecho.</w:t>
      </w:r>
    </w:p>
    <w:p w:rsidR="00931463" w:rsidRPr="0039598C" w:rsidRDefault="00931463" w:rsidP="00931463">
      <w:pPr>
        <w:pStyle w:val="Prrafodelista"/>
        <w:numPr>
          <w:ilvl w:val="0"/>
          <w:numId w:val="39"/>
        </w:numPr>
        <w:spacing w:after="0"/>
        <w:jc w:val="both"/>
        <w:rPr>
          <w:rFonts w:ascii="Times New Roman" w:hAnsi="Times New Roman" w:cs="Times New Roman"/>
        </w:rPr>
      </w:pPr>
      <w:r w:rsidRPr="0039598C">
        <w:rPr>
          <w:rFonts w:ascii="Times New Roman" w:hAnsi="Times New Roman" w:cs="Times New Roman"/>
          <w:b/>
        </w:rPr>
        <w:t xml:space="preserve">Centriolos: </w:t>
      </w:r>
      <w:r w:rsidRPr="0039598C">
        <w:rPr>
          <w:rFonts w:ascii="Times New Roman" w:hAnsi="Times New Roman" w:cs="Times New Roman"/>
        </w:rPr>
        <w:t>estructuras en forma de cilindro presentes en células de plantas, animales y hongos; su función consiste en dirigir la distribución de los cromosomas durante el ciclo celular.</w:t>
      </w:r>
    </w:p>
    <w:p w:rsidR="00931463" w:rsidRPr="0039598C" w:rsidRDefault="00931463" w:rsidP="00931463">
      <w:pPr>
        <w:pStyle w:val="Prrafodelista"/>
        <w:numPr>
          <w:ilvl w:val="0"/>
          <w:numId w:val="39"/>
        </w:numPr>
        <w:spacing w:after="0"/>
        <w:jc w:val="both"/>
        <w:rPr>
          <w:rFonts w:ascii="Times New Roman" w:hAnsi="Times New Roman" w:cs="Times New Roman"/>
        </w:rPr>
      </w:pPr>
      <w:proofErr w:type="spellStart"/>
      <w:r w:rsidRPr="0039598C">
        <w:rPr>
          <w:rFonts w:ascii="Times New Roman" w:hAnsi="Times New Roman" w:cs="Times New Roman"/>
          <w:b/>
        </w:rPr>
        <w:t>Plastidios</w:t>
      </w:r>
      <w:proofErr w:type="spellEnd"/>
      <w:r w:rsidRPr="0039598C">
        <w:rPr>
          <w:rFonts w:ascii="Times New Roman" w:hAnsi="Times New Roman" w:cs="Times New Roman"/>
          <w:b/>
        </w:rPr>
        <w:t>:</w:t>
      </w:r>
      <w:r w:rsidRPr="0039598C">
        <w:rPr>
          <w:rFonts w:ascii="Times New Roman" w:hAnsi="Times New Roman" w:cs="Times New Roman"/>
        </w:rPr>
        <w:t xml:space="preserve"> presentes únicamente en células de plantas y algas; pueden ser de diferentes tipos, los más destacados son los </w:t>
      </w:r>
      <w:r w:rsidRPr="0039598C">
        <w:rPr>
          <w:rFonts w:ascii="Times New Roman" w:hAnsi="Times New Roman" w:cs="Times New Roman"/>
          <w:b/>
        </w:rPr>
        <w:t>cloroplastos</w:t>
      </w:r>
      <w:r w:rsidRPr="0039598C">
        <w:rPr>
          <w:rFonts w:ascii="Times New Roman" w:hAnsi="Times New Roman" w:cs="Times New Roman"/>
        </w:rPr>
        <w:t xml:space="preserve">, que contienen la clorofila y se encargan de realizar la </w:t>
      </w:r>
      <w:r w:rsidRPr="0039598C">
        <w:rPr>
          <w:rFonts w:ascii="Times New Roman" w:hAnsi="Times New Roman" w:cs="Times New Roman"/>
          <w:b/>
        </w:rPr>
        <w:t>fotosíntesis</w:t>
      </w:r>
      <w:r w:rsidRPr="0039598C">
        <w:rPr>
          <w:rFonts w:ascii="Times New Roman" w:hAnsi="Times New Roman" w:cs="Times New Roman"/>
        </w:rPr>
        <w:t>.</w:t>
      </w:r>
    </w:p>
    <w:p w:rsidR="00931463" w:rsidRPr="0039598C" w:rsidRDefault="00931463" w:rsidP="00931463">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235"/>
        <w:gridCol w:w="6819"/>
      </w:tblGrid>
      <w:tr w:rsidR="00931463" w:rsidRPr="0039598C" w:rsidTr="00AA4B57">
        <w:tc>
          <w:tcPr>
            <w:tcW w:w="9054" w:type="dxa"/>
            <w:gridSpan w:val="2"/>
            <w:shd w:val="clear" w:color="auto" w:fill="0D0D0D" w:themeFill="text1" w:themeFillTint="F2"/>
          </w:tcPr>
          <w:p w:rsidR="00931463" w:rsidRPr="0039598C" w:rsidRDefault="00931463" w:rsidP="000C3E5A">
            <w:pPr>
              <w:jc w:val="center"/>
              <w:rPr>
                <w:rFonts w:ascii="Times New Roman" w:hAnsi="Times New Roman" w:cs="Times New Roman"/>
                <w:b/>
                <w:sz w:val="24"/>
                <w:szCs w:val="24"/>
              </w:rPr>
            </w:pPr>
            <w:r w:rsidRPr="0039598C">
              <w:rPr>
                <w:rFonts w:ascii="Times New Roman" w:hAnsi="Times New Roman" w:cs="Times New Roman"/>
                <w:b/>
                <w:sz w:val="24"/>
                <w:szCs w:val="24"/>
              </w:rPr>
              <w:t>Imagen (fotografía, gráfica o ilustración)</w:t>
            </w:r>
          </w:p>
        </w:tc>
      </w:tr>
      <w:tr w:rsidR="00931463" w:rsidRPr="0039598C" w:rsidTr="00AA4B57">
        <w:tc>
          <w:tcPr>
            <w:tcW w:w="2235"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6819"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CN_06_02_IMG02</w:t>
            </w:r>
          </w:p>
        </w:tc>
      </w:tr>
      <w:tr w:rsidR="00931463" w:rsidRPr="0039598C" w:rsidTr="00AA4B57">
        <w:tc>
          <w:tcPr>
            <w:tcW w:w="2235"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6819" w:type="dxa"/>
          </w:tcPr>
          <w:p w:rsidR="00931463" w:rsidRPr="0039598C" w:rsidRDefault="00931463" w:rsidP="000C3E5A">
            <w:pPr>
              <w:jc w:val="both"/>
              <w:rPr>
                <w:rFonts w:ascii="Times New Roman" w:hAnsi="Times New Roman" w:cs="Times New Roman"/>
                <w:sz w:val="24"/>
                <w:szCs w:val="24"/>
              </w:rPr>
            </w:pPr>
            <w:bookmarkStart w:id="158" w:name="OLE_LINK19"/>
            <w:r w:rsidRPr="0039598C">
              <w:rPr>
                <w:rFonts w:ascii="Times New Roman" w:hAnsi="Times New Roman" w:cs="Times New Roman"/>
                <w:sz w:val="24"/>
                <w:szCs w:val="24"/>
              </w:rPr>
              <w:t>Célula, partes y funciones</w:t>
            </w:r>
            <w:bookmarkEnd w:id="158"/>
          </w:p>
        </w:tc>
      </w:tr>
      <w:tr w:rsidR="00931463" w:rsidRPr="0039598C" w:rsidTr="00AA4B57">
        <w:tc>
          <w:tcPr>
            <w:tcW w:w="2235"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 xml:space="preserve">Código </w:t>
            </w:r>
            <w:proofErr w:type="spellStart"/>
            <w:r w:rsidRPr="0039598C">
              <w:rPr>
                <w:rFonts w:ascii="Times New Roman" w:hAnsi="Times New Roman" w:cs="Times New Roman"/>
                <w:b/>
                <w:sz w:val="24"/>
                <w:szCs w:val="24"/>
              </w:rPr>
              <w:t>Shutterstock</w:t>
            </w:r>
            <w:proofErr w:type="spellEnd"/>
            <w:r w:rsidRPr="0039598C">
              <w:rPr>
                <w:rFonts w:ascii="Times New Roman" w:hAnsi="Times New Roman" w:cs="Times New Roman"/>
                <w:b/>
                <w:sz w:val="24"/>
                <w:szCs w:val="24"/>
              </w:rPr>
              <w:t xml:space="preserve"> (o </w:t>
            </w:r>
            <w:r w:rsidRPr="0039598C">
              <w:rPr>
                <w:rFonts w:ascii="Times New Roman" w:hAnsi="Times New Roman" w:cs="Times New Roman"/>
                <w:b/>
                <w:sz w:val="24"/>
                <w:szCs w:val="24"/>
              </w:rPr>
              <w:lastRenderedPageBreak/>
              <w:t xml:space="preserve">URL o la ruta en </w:t>
            </w:r>
            <w:proofErr w:type="spellStart"/>
            <w:r w:rsidRPr="0039598C">
              <w:rPr>
                <w:rFonts w:ascii="Times New Roman" w:hAnsi="Times New Roman" w:cs="Times New Roman"/>
                <w:b/>
                <w:sz w:val="24"/>
                <w:szCs w:val="24"/>
              </w:rPr>
              <w:t>AulaPlaneta</w:t>
            </w:r>
            <w:proofErr w:type="spellEnd"/>
            <w:r w:rsidRPr="0039598C">
              <w:rPr>
                <w:rFonts w:ascii="Times New Roman" w:hAnsi="Times New Roman" w:cs="Times New Roman"/>
                <w:b/>
                <w:sz w:val="24"/>
                <w:szCs w:val="24"/>
              </w:rPr>
              <w:t>)</w:t>
            </w:r>
          </w:p>
        </w:tc>
        <w:tc>
          <w:tcPr>
            <w:tcW w:w="6819" w:type="dxa"/>
          </w:tcPr>
          <w:p w:rsidR="00931463" w:rsidRPr="0039598C" w:rsidRDefault="0060347B" w:rsidP="000C3E5A">
            <w:pPr>
              <w:jc w:val="both"/>
              <w:rPr>
                <w:rFonts w:ascii="Times New Roman" w:hAnsi="Times New Roman" w:cs="Times New Roman"/>
                <w:sz w:val="24"/>
                <w:szCs w:val="24"/>
              </w:rPr>
            </w:pPr>
            <w:hyperlink r:id="rId12" w:history="1">
              <w:r w:rsidR="000C3E5A" w:rsidRPr="0039598C">
                <w:rPr>
                  <w:rStyle w:val="Hipervnculo"/>
                  <w:rFonts w:ascii="Times New Roman" w:hAnsi="Times New Roman" w:cs="Times New Roman"/>
                  <w:sz w:val="24"/>
                  <w:szCs w:val="24"/>
                </w:rPr>
                <w:t>http://2.bp.blogspot.com/_Q1mZvSvjl2Q/S8t1SiT6BLI/AAAAAAAAAC0/ttpdrpdrC1k/s1600/celula-en-jpg.jpg</w:t>
              </w:r>
            </w:hyperlink>
          </w:p>
        </w:tc>
      </w:tr>
      <w:tr w:rsidR="00931463" w:rsidRPr="0039598C" w:rsidTr="00AA4B57">
        <w:tc>
          <w:tcPr>
            <w:tcW w:w="2235"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lastRenderedPageBreak/>
              <w:t>Pie de imagen</w:t>
            </w:r>
          </w:p>
        </w:tc>
        <w:tc>
          <w:tcPr>
            <w:tcW w:w="6819" w:type="dxa"/>
          </w:tcPr>
          <w:p w:rsidR="00931463" w:rsidRPr="0039598C" w:rsidRDefault="00931463" w:rsidP="00C77E1F">
            <w:pPr>
              <w:jc w:val="both"/>
              <w:rPr>
                <w:rFonts w:ascii="Times New Roman" w:hAnsi="Times New Roman" w:cs="Times New Roman"/>
                <w:sz w:val="24"/>
                <w:szCs w:val="24"/>
              </w:rPr>
            </w:pPr>
            <w:r w:rsidRPr="0039598C">
              <w:rPr>
                <w:rFonts w:ascii="Times New Roman" w:hAnsi="Times New Roman" w:cs="Times New Roman"/>
                <w:sz w:val="24"/>
                <w:szCs w:val="24"/>
              </w:rPr>
              <w:t xml:space="preserve">Célula de un animal con sus </w:t>
            </w:r>
            <w:r w:rsidR="00C77E1F">
              <w:rPr>
                <w:rFonts w:ascii="Times New Roman" w:hAnsi="Times New Roman" w:cs="Times New Roman"/>
                <w:sz w:val="24"/>
                <w:szCs w:val="24"/>
              </w:rPr>
              <w:t>orgánulos</w:t>
            </w:r>
            <w:r w:rsidR="00C77E1F" w:rsidRPr="0039598C">
              <w:rPr>
                <w:rFonts w:ascii="Times New Roman" w:hAnsi="Times New Roman" w:cs="Times New Roman"/>
                <w:sz w:val="24"/>
                <w:szCs w:val="24"/>
              </w:rPr>
              <w:t xml:space="preserve"> </w:t>
            </w:r>
            <w:r w:rsidRPr="0039598C">
              <w:rPr>
                <w:rFonts w:ascii="Times New Roman" w:hAnsi="Times New Roman" w:cs="Times New Roman"/>
                <w:sz w:val="24"/>
                <w:szCs w:val="24"/>
              </w:rPr>
              <w:t>y funciones</w:t>
            </w:r>
            <w:ins w:id="159" w:author="CARLOS ROMAN" w:date="2015-03-29T22:54:00Z">
              <w:r w:rsidR="0094568E">
                <w:rPr>
                  <w:rFonts w:ascii="Times New Roman" w:hAnsi="Times New Roman" w:cs="Times New Roman"/>
                  <w:sz w:val="24"/>
                  <w:szCs w:val="24"/>
                </w:rPr>
                <w:t>.</w:t>
              </w:r>
            </w:ins>
            <w:del w:id="160" w:author="CARLOS ROMAN" w:date="2015-03-29T22:54:00Z">
              <w:r w:rsidRPr="0039598C" w:rsidDel="0094568E">
                <w:rPr>
                  <w:rFonts w:ascii="Times New Roman" w:hAnsi="Times New Roman" w:cs="Times New Roman"/>
                  <w:sz w:val="24"/>
                  <w:szCs w:val="24"/>
                </w:rPr>
                <w:delText>.</w:delText>
              </w:r>
            </w:del>
          </w:p>
        </w:tc>
      </w:tr>
    </w:tbl>
    <w:p w:rsidR="00931463" w:rsidRPr="0039598C" w:rsidRDefault="00931463" w:rsidP="00931463">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235"/>
        <w:gridCol w:w="6798"/>
      </w:tblGrid>
      <w:tr w:rsidR="00931463" w:rsidRPr="0039598C" w:rsidTr="000C3E5A">
        <w:tc>
          <w:tcPr>
            <w:tcW w:w="9033" w:type="dxa"/>
            <w:gridSpan w:val="2"/>
            <w:shd w:val="clear" w:color="auto" w:fill="000000" w:themeFill="text1"/>
          </w:tcPr>
          <w:p w:rsidR="00931463" w:rsidRPr="0039598C" w:rsidRDefault="00931463"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Profundiza: recurso nuevo</w:t>
            </w:r>
          </w:p>
        </w:tc>
      </w:tr>
      <w:tr w:rsidR="00931463" w:rsidRPr="0039598C" w:rsidTr="00AA4B57">
        <w:tc>
          <w:tcPr>
            <w:tcW w:w="2235"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6798"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CN_06_02_REC20</w:t>
            </w:r>
          </w:p>
        </w:tc>
      </w:tr>
      <w:tr w:rsidR="00931463" w:rsidRPr="0039598C" w:rsidTr="00AA4B57">
        <w:tc>
          <w:tcPr>
            <w:tcW w:w="2235"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Título</w:t>
            </w:r>
          </w:p>
        </w:tc>
        <w:tc>
          <w:tcPr>
            <w:tcW w:w="6798"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La célula eucariota</w:t>
            </w:r>
          </w:p>
        </w:tc>
      </w:tr>
      <w:tr w:rsidR="00931463" w:rsidRPr="0039598C" w:rsidTr="00AA4B57">
        <w:tc>
          <w:tcPr>
            <w:tcW w:w="2235"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6798" w:type="dxa"/>
          </w:tcPr>
          <w:p w:rsidR="00931463" w:rsidRPr="0039598C" w:rsidRDefault="00931463" w:rsidP="00C77E1F">
            <w:pPr>
              <w:jc w:val="both"/>
              <w:rPr>
                <w:rFonts w:ascii="Times New Roman" w:hAnsi="Times New Roman" w:cs="Times New Roman"/>
                <w:sz w:val="24"/>
                <w:szCs w:val="24"/>
              </w:rPr>
            </w:pPr>
            <w:r w:rsidRPr="0039598C">
              <w:rPr>
                <w:rFonts w:ascii="Times New Roman" w:hAnsi="Times New Roman" w:cs="Times New Roman"/>
                <w:sz w:val="24"/>
                <w:szCs w:val="24"/>
              </w:rPr>
              <w:t>Video que describe l</w:t>
            </w:r>
            <w:r w:rsidR="005040EE">
              <w:rPr>
                <w:rFonts w:ascii="Times New Roman" w:hAnsi="Times New Roman" w:cs="Times New Roman"/>
                <w:sz w:val="24"/>
                <w:szCs w:val="24"/>
              </w:rPr>
              <w:t>o</w:t>
            </w:r>
            <w:r w:rsidRPr="0039598C">
              <w:rPr>
                <w:rFonts w:ascii="Times New Roman" w:hAnsi="Times New Roman" w:cs="Times New Roman"/>
                <w:sz w:val="24"/>
                <w:szCs w:val="24"/>
              </w:rPr>
              <w:t xml:space="preserve">s principales </w:t>
            </w:r>
            <w:r w:rsidR="00C77E1F">
              <w:rPr>
                <w:rFonts w:ascii="Times New Roman" w:hAnsi="Times New Roman" w:cs="Times New Roman"/>
                <w:sz w:val="24"/>
                <w:szCs w:val="24"/>
              </w:rPr>
              <w:t>orgánulos</w:t>
            </w:r>
            <w:r w:rsidR="00C77E1F" w:rsidRPr="0039598C">
              <w:rPr>
                <w:rFonts w:ascii="Times New Roman" w:hAnsi="Times New Roman" w:cs="Times New Roman"/>
                <w:sz w:val="24"/>
                <w:szCs w:val="24"/>
              </w:rPr>
              <w:t xml:space="preserve"> </w:t>
            </w:r>
            <w:r w:rsidRPr="0039598C">
              <w:rPr>
                <w:rFonts w:ascii="Times New Roman" w:hAnsi="Times New Roman" w:cs="Times New Roman"/>
                <w:sz w:val="24"/>
                <w:szCs w:val="24"/>
              </w:rPr>
              <w:t>celulares y sus funciones</w:t>
            </w:r>
            <w:del w:id="161" w:author="CARLOS ROMAN" w:date="2015-03-29T22:54:00Z">
              <w:r w:rsidRPr="0039598C" w:rsidDel="0094568E">
                <w:rPr>
                  <w:rFonts w:ascii="Times New Roman" w:hAnsi="Times New Roman" w:cs="Times New Roman"/>
                  <w:sz w:val="24"/>
                  <w:szCs w:val="24"/>
                </w:rPr>
                <w:delText>.</w:delText>
              </w:r>
            </w:del>
          </w:p>
        </w:tc>
      </w:tr>
    </w:tbl>
    <w:p w:rsidR="00931463" w:rsidRPr="0039598C" w:rsidRDefault="00931463" w:rsidP="00931463">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951"/>
        <w:gridCol w:w="7103"/>
      </w:tblGrid>
      <w:tr w:rsidR="00931463" w:rsidRPr="0039598C" w:rsidTr="000C3E5A">
        <w:tc>
          <w:tcPr>
            <w:tcW w:w="9054" w:type="dxa"/>
            <w:gridSpan w:val="2"/>
            <w:shd w:val="clear" w:color="auto" w:fill="000000" w:themeFill="text1"/>
          </w:tcPr>
          <w:p w:rsidR="00931463" w:rsidRPr="0039598C" w:rsidRDefault="00931463"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931463" w:rsidRPr="0039598C" w:rsidTr="00130967">
        <w:tc>
          <w:tcPr>
            <w:tcW w:w="1951"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103"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CN_06_02_REC30</w:t>
            </w:r>
          </w:p>
        </w:tc>
      </w:tr>
      <w:tr w:rsidR="00931463" w:rsidRPr="0039598C" w:rsidTr="00130967">
        <w:tc>
          <w:tcPr>
            <w:tcW w:w="1951"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103"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1° ESO/Ciencias de la Naturaleza/Cuaderno de estudio/Los seres vivos/La composición de los seres vivos</w:t>
            </w:r>
          </w:p>
        </w:tc>
      </w:tr>
      <w:tr w:rsidR="00931463" w:rsidRPr="0039598C" w:rsidTr="00130967">
        <w:tc>
          <w:tcPr>
            <w:tcW w:w="1951"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103"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Eliminar “Eucariota” y reemplazar por “de un”</w:t>
            </w:r>
          </w:p>
        </w:tc>
      </w:tr>
      <w:tr w:rsidR="00931463" w:rsidRPr="0039598C" w:rsidTr="00130967">
        <w:tc>
          <w:tcPr>
            <w:tcW w:w="1951"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103"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Identifica las partes de la célula eucariota animal</w:t>
            </w:r>
          </w:p>
        </w:tc>
      </w:tr>
      <w:tr w:rsidR="00931463" w:rsidRPr="0039598C" w:rsidTr="00130967">
        <w:tc>
          <w:tcPr>
            <w:tcW w:w="1951" w:type="dxa"/>
          </w:tcPr>
          <w:p w:rsidR="00931463" w:rsidRPr="0039598C" w:rsidRDefault="00931463" w:rsidP="000C3E5A">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103" w:type="dxa"/>
          </w:tcPr>
          <w:p w:rsidR="00931463" w:rsidRPr="0039598C" w:rsidRDefault="00931463" w:rsidP="000C3E5A">
            <w:pPr>
              <w:jc w:val="both"/>
              <w:rPr>
                <w:rFonts w:ascii="Times New Roman" w:hAnsi="Times New Roman" w:cs="Times New Roman"/>
                <w:sz w:val="24"/>
                <w:szCs w:val="24"/>
              </w:rPr>
            </w:pPr>
            <w:r w:rsidRPr="0039598C">
              <w:rPr>
                <w:rFonts w:ascii="Times New Roman" w:hAnsi="Times New Roman" w:cs="Times New Roman"/>
                <w:sz w:val="24"/>
                <w:szCs w:val="24"/>
              </w:rPr>
              <w:t>Actividad para identificar algunas partes de la célula de un animal</w:t>
            </w:r>
            <w:del w:id="162" w:author="CARLOS ROMAN" w:date="2015-03-29T22:55:00Z">
              <w:r w:rsidRPr="0039598C" w:rsidDel="0094568E">
                <w:rPr>
                  <w:rFonts w:ascii="Times New Roman" w:hAnsi="Times New Roman" w:cs="Times New Roman"/>
                  <w:sz w:val="24"/>
                  <w:szCs w:val="24"/>
                </w:rPr>
                <w:delText>.</w:delText>
              </w:r>
            </w:del>
          </w:p>
        </w:tc>
      </w:tr>
    </w:tbl>
    <w:p w:rsidR="00931463" w:rsidRPr="0039598C" w:rsidRDefault="00931463" w:rsidP="00931463">
      <w:pPr>
        <w:spacing w:after="0"/>
        <w:jc w:val="both"/>
        <w:rPr>
          <w:rFonts w:ascii="Times New Roman" w:hAnsi="Times New Roman" w:cs="Times New Roman"/>
        </w:rPr>
      </w:pPr>
    </w:p>
    <w:p w:rsidR="009052D8" w:rsidRPr="0039598C" w:rsidRDefault="009052D8" w:rsidP="009052D8">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1.4</w:t>
      </w:r>
      <w:r w:rsidRPr="0039598C">
        <w:rPr>
          <w:rFonts w:ascii="Times New Roman" w:hAnsi="Times New Roman" w:cs="Times New Roman"/>
        </w:rPr>
        <w:t xml:space="preserve"> </w:t>
      </w:r>
      <w:r w:rsidRPr="0039598C">
        <w:rPr>
          <w:rFonts w:ascii="Times New Roman" w:hAnsi="Times New Roman" w:cs="Times New Roman"/>
          <w:b/>
        </w:rPr>
        <w:t>Consolidación</w:t>
      </w:r>
    </w:p>
    <w:p w:rsidR="009052D8" w:rsidRPr="0039598C" w:rsidRDefault="009052D8" w:rsidP="009052D8">
      <w:pPr>
        <w:spacing w:after="0"/>
        <w:jc w:val="both"/>
        <w:rPr>
          <w:rFonts w:ascii="Times New Roman" w:hAnsi="Times New Roman" w:cs="Times New Roman"/>
          <w:b/>
        </w:rPr>
      </w:pPr>
    </w:p>
    <w:p w:rsidR="009052D8" w:rsidRPr="0039598C" w:rsidRDefault="009052D8" w:rsidP="009052D8">
      <w:pPr>
        <w:spacing w:after="0"/>
        <w:jc w:val="both"/>
        <w:rPr>
          <w:rFonts w:ascii="Times New Roman" w:hAnsi="Times New Roman" w:cs="Times New Roman"/>
        </w:rPr>
      </w:pPr>
      <w:r w:rsidRPr="0039598C">
        <w:rPr>
          <w:rFonts w:ascii="Times New Roman" w:hAnsi="Times New Roman" w:cs="Times New Roman"/>
        </w:rPr>
        <w:t>Actividades para consolidar lo que has aprendido en esta sección.</w:t>
      </w:r>
    </w:p>
    <w:p w:rsidR="009052D8" w:rsidRPr="0039598C" w:rsidRDefault="009052D8" w:rsidP="009052D8">
      <w:pPr>
        <w:spacing w:after="0"/>
        <w:jc w:val="both"/>
        <w:rPr>
          <w:rFonts w:ascii="Times New Roman" w:hAnsi="Times New Roman" w:cs="Times New Roman"/>
        </w:rPr>
      </w:pPr>
    </w:p>
    <w:tbl>
      <w:tblPr>
        <w:tblStyle w:val="Tablaconcuadrcula"/>
        <w:tblpPr w:leftFromText="141" w:rightFromText="141" w:vertAnchor="text" w:horzAnchor="margin" w:tblpY="54"/>
        <w:tblW w:w="0" w:type="auto"/>
        <w:tblLayout w:type="fixed"/>
        <w:tblLook w:val="04A0" w:firstRow="1" w:lastRow="0" w:firstColumn="1" w:lastColumn="0" w:noHBand="0" w:noVBand="1"/>
      </w:tblPr>
      <w:tblGrid>
        <w:gridCol w:w="1242"/>
        <w:gridCol w:w="7812"/>
      </w:tblGrid>
      <w:tr w:rsidR="009052D8" w:rsidRPr="0039598C" w:rsidTr="000C3E5A">
        <w:tc>
          <w:tcPr>
            <w:tcW w:w="9054" w:type="dxa"/>
            <w:gridSpan w:val="2"/>
            <w:shd w:val="clear" w:color="auto" w:fill="000000" w:themeFill="text1"/>
          </w:tcPr>
          <w:p w:rsidR="009052D8" w:rsidRPr="0039598C" w:rsidRDefault="009052D8"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CN_06_02_REC40</w:t>
            </w:r>
          </w:p>
        </w:tc>
      </w:tr>
      <w:tr w:rsidR="009052D8" w:rsidRPr="0039598C" w:rsidTr="000C3E5A">
        <w:tc>
          <w:tcPr>
            <w:tcW w:w="124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sz w:val="24"/>
                <w:szCs w:val="24"/>
              </w:rPr>
              <w:t>3° ESO/Biología y Geología/Cuaderno de estudio/El cuerpo humano/Las células</w:t>
            </w:r>
          </w:p>
        </w:tc>
      </w:tr>
      <w:tr w:rsidR="009052D8" w:rsidRPr="0039598C" w:rsidTr="000C3E5A">
        <w:tc>
          <w:tcPr>
            <w:tcW w:w="124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sz w:val="24"/>
                <w:szCs w:val="24"/>
              </w:rPr>
              <w:t>En la segunda pantalla, cambiar la palabra “Completar” por la palabra “Completa”</w:t>
            </w:r>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9052D8" w:rsidRPr="0039598C" w:rsidRDefault="009052D8" w:rsidP="000C3E5A">
            <w:pPr>
              <w:jc w:val="both"/>
              <w:rPr>
                <w:rFonts w:ascii="Times New Roman" w:hAnsi="Times New Roman" w:cs="Times New Roman"/>
                <w:sz w:val="24"/>
                <w:szCs w:val="24"/>
              </w:rPr>
            </w:pPr>
            <w:bookmarkStart w:id="163" w:name="OLE_LINK1"/>
            <w:r w:rsidRPr="0039598C">
              <w:rPr>
                <w:rFonts w:ascii="Times New Roman" w:hAnsi="Times New Roman" w:cs="Times New Roman"/>
                <w:sz w:val="24"/>
                <w:szCs w:val="24"/>
              </w:rPr>
              <w:t>La estructura de la célula</w:t>
            </w:r>
            <w:bookmarkEnd w:id="163"/>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052D8" w:rsidRPr="0039598C" w:rsidRDefault="009052D8" w:rsidP="00C77E1F">
            <w:pPr>
              <w:jc w:val="both"/>
              <w:rPr>
                <w:rFonts w:ascii="Times New Roman" w:hAnsi="Times New Roman" w:cs="Times New Roman"/>
                <w:sz w:val="24"/>
                <w:szCs w:val="24"/>
              </w:rPr>
            </w:pPr>
            <w:r w:rsidRPr="0039598C">
              <w:rPr>
                <w:rFonts w:ascii="Times New Roman" w:hAnsi="Times New Roman" w:cs="Times New Roman"/>
                <w:sz w:val="24"/>
                <w:szCs w:val="24"/>
              </w:rPr>
              <w:t xml:space="preserve">Interactivo para repasar la estructura de la célula de un animal, sus </w:t>
            </w:r>
            <w:r w:rsidR="00C77E1F">
              <w:rPr>
                <w:rFonts w:ascii="Times New Roman" w:hAnsi="Times New Roman" w:cs="Times New Roman"/>
                <w:sz w:val="24"/>
                <w:szCs w:val="24"/>
              </w:rPr>
              <w:t>orgánulos</w:t>
            </w:r>
            <w:r w:rsidR="00C77E1F" w:rsidRPr="0039598C">
              <w:rPr>
                <w:rFonts w:ascii="Times New Roman" w:hAnsi="Times New Roman" w:cs="Times New Roman"/>
                <w:sz w:val="24"/>
                <w:szCs w:val="24"/>
              </w:rPr>
              <w:t xml:space="preserve"> </w:t>
            </w:r>
            <w:r w:rsidRPr="0039598C">
              <w:rPr>
                <w:rFonts w:ascii="Times New Roman" w:hAnsi="Times New Roman" w:cs="Times New Roman"/>
                <w:sz w:val="24"/>
                <w:szCs w:val="24"/>
              </w:rPr>
              <w:t>y funciones</w:t>
            </w:r>
            <w:del w:id="164" w:author="CARLOS ROMAN" w:date="2015-03-29T22:55:00Z">
              <w:r w:rsidRPr="0039598C" w:rsidDel="0094568E">
                <w:rPr>
                  <w:rFonts w:ascii="Times New Roman" w:hAnsi="Times New Roman" w:cs="Times New Roman"/>
                  <w:sz w:val="24"/>
                  <w:szCs w:val="24"/>
                </w:rPr>
                <w:delText>.</w:delText>
              </w:r>
            </w:del>
          </w:p>
        </w:tc>
      </w:tr>
    </w:tbl>
    <w:p w:rsidR="009052D8" w:rsidRPr="0039598C" w:rsidRDefault="009052D8" w:rsidP="009052D8">
      <w:pPr>
        <w:spacing w:after="0"/>
        <w:jc w:val="both"/>
        <w:rPr>
          <w:rFonts w:ascii="Times New Roman" w:hAnsi="Times New Roman" w:cs="Times New Roman"/>
        </w:rPr>
      </w:pPr>
    </w:p>
    <w:tbl>
      <w:tblPr>
        <w:tblStyle w:val="Tablaconcuadrcula"/>
        <w:tblpPr w:leftFromText="141" w:rightFromText="141" w:vertAnchor="text" w:horzAnchor="margin" w:tblpY="54"/>
        <w:tblW w:w="0" w:type="auto"/>
        <w:tblLayout w:type="fixed"/>
        <w:tblLook w:val="04A0" w:firstRow="1" w:lastRow="0" w:firstColumn="1" w:lastColumn="0" w:noHBand="0" w:noVBand="1"/>
      </w:tblPr>
      <w:tblGrid>
        <w:gridCol w:w="1242"/>
        <w:gridCol w:w="7812"/>
      </w:tblGrid>
      <w:tr w:rsidR="009052D8" w:rsidRPr="0039598C" w:rsidTr="000C3E5A">
        <w:tc>
          <w:tcPr>
            <w:tcW w:w="9054" w:type="dxa"/>
            <w:gridSpan w:val="2"/>
            <w:shd w:val="clear" w:color="auto" w:fill="000000" w:themeFill="text1"/>
          </w:tcPr>
          <w:p w:rsidR="009052D8" w:rsidRPr="0039598C" w:rsidRDefault="009052D8"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CN_06_02_REC50</w:t>
            </w:r>
          </w:p>
        </w:tc>
      </w:tr>
      <w:tr w:rsidR="009052D8" w:rsidRPr="0039598C" w:rsidTr="000C3E5A">
        <w:tc>
          <w:tcPr>
            <w:tcW w:w="124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tipos de célula</w:t>
            </w:r>
          </w:p>
        </w:tc>
      </w:tr>
      <w:tr w:rsidR="009052D8" w:rsidRPr="0039598C" w:rsidTr="000C3E5A">
        <w:tc>
          <w:tcPr>
            <w:tcW w:w="124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b/>
                <w:sz w:val="24"/>
                <w:szCs w:val="24"/>
              </w:rPr>
              <w:lastRenderedPageBreak/>
              <w:t>Cambio (descripción o capturas de pantallas)</w:t>
            </w:r>
          </w:p>
        </w:tc>
        <w:tc>
          <w:tcPr>
            <w:tcW w:w="7812" w:type="dxa"/>
          </w:tcPr>
          <w:p w:rsidR="009052D8" w:rsidRPr="0039598C" w:rsidRDefault="009052D8" w:rsidP="009052D8">
            <w:pPr>
              <w:jc w:val="both"/>
              <w:rPr>
                <w:rFonts w:ascii="Times New Roman" w:hAnsi="Times New Roman" w:cs="Times New Roman"/>
                <w:sz w:val="24"/>
                <w:szCs w:val="24"/>
              </w:rPr>
            </w:pPr>
            <w:r w:rsidRPr="0039598C">
              <w:rPr>
                <w:rFonts w:ascii="Times New Roman" w:hAnsi="Times New Roman" w:cs="Times New Roman"/>
                <w:sz w:val="24"/>
                <w:szCs w:val="24"/>
              </w:rPr>
              <w:t xml:space="preserve">En todos los casos que </w:t>
            </w:r>
            <w:r w:rsidR="002840B6" w:rsidRPr="0039598C">
              <w:rPr>
                <w:rFonts w:ascii="Times New Roman" w:hAnsi="Times New Roman" w:cs="Times New Roman"/>
                <w:sz w:val="24"/>
                <w:szCs w:val="24"/>
              </w:rPr>
              <w:t>aparezcan</w:t>
            </w:r>
            <w:r w:rsidRPr="0039598C">
              <w:rPr>
                <w:rFonts w:ascii="Times New Roman" w:hAnsi="Times New Roman" w:cs="Times New Roman"/>
                <w:sz w:val="24"/>
                <w:szCs w:val="24"/>
              </w:rPr>
              <w:t>, cambiar la palabra “organelos” por “orgánulos”.</w:t>
            </w:r>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9052D8" w:rsidRPr="0039598C" w:rsidRDefault="009052D8" w:rsidP="000C3E5A">
            <w:pPr>
              <w:jc w:val="both"/>
              <w:rPr>
                <w:rFonts w:ascii="Times New Roman" w:hAnsi="Times New Roman" w:cs="Times New Roman"/>
                <w:sz w:val="24"/>
                <w:szCs w:val="24"/>
              </w:rPr>
            </w:pPr>
            <w:bookmarkStart w:id="165" w:name="OLE_LINK2"/>
            <w:r w:rsidRPr="0039598C">
              <w:rPr>
                <w:rFonts w:ascii="Times New Roman" w:hAnsi="Times New Roman" w:cs="Times New Roman"/>
                <w:sz w:val="24"/>
                <w:szCs w:val="24"/>
              </w:rPr>
              <w:t>Identifica las partes de las células y sus funciones</w:t>
            </w:r>
            <w:bookmarkEnd w:id="165"/>
          </w:p>
        </w:tc>
      </w:tr>
      <w:tr w:rsidR="009052D8" w:rsidRPr="0039598C" w:rsidTr="000C3E5A">
        <w:tc>
          <w:tcPr>
            <w:tcW w:w="1242" w:type="dxa"/>
          </w:tcPr>
          <w:p w:rsidR="009052D8" w:rsidRPr="0039598C" w:rsidRDefault="009052D8" w:rsidP="000C3E5A">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052D8" w:rsidRPr="0039598C" w:rsidRDefault="009052D8" w:rsidP="000C3E5A">
            <w:pPr>
              <w:jc w:val="both"/>
              <w:rPr>
                <w:rFonts w:ascii="Times New Roman" w:hAnsi="Times New Roman" w:cs="Times New Roman"/>
                <w:sz w:val="24"/>
                <w:szCs w:val="24"/>
              </w:rPr>
            </w:pPr>
            <w:r w:rsidRPr="0039598C">
              <w:rPr>
                <w:rFonts w:ascii="Times New Roman" w:hAnsi="Times New Roman" w:cs="Times New Roman"/>
                <w:sz w:val="24"/>
                <w:szCs w:val="24"/>
              </w:rPr>
              <w:t>Relación entre definiciones de partes y funciones celulares</w:t>
            </w:r>
            <w:del w:id="166" w:author="CARLOS ROMAN" w:date="2015-03-29T22:55:00Z">
              <w:r w:rsidRPr="0039598C" w:rsidDel="0094568E">
                <w:rPr>
                  <w:rFonts w:ascii="Times New Roman" w:hAnsi="Times New Roman" w:cs="Times New Roman"/>
                  <w:sz w:val="24"/>
                  <w:szCs w:val="24"/>
                </w:rPr>
                <w:delText>.</w:delText>
              </w:r>
            </w:del>
          </w:p>
        </w:tc>
      </w:tr>
    </w:tbl>
    <w:p w:rsidR="009052D8" w:rsidRPr="0039598C" w:rsidRDefault="009052D8" w:rsidP="009052D8">
      <w:pPr>
        <w:spacing w:after="0"/>
        <w:jc w:val="both"/>
        <w:rPr>
          <w:rFonts w:ascii="Times New Roman" w:hAnsi="Times New Roman" w:cs="Times New Roman"/>
          <w:highlight w:val="yellow"/>
        </w:rPr>
      </w:pPr>
    </w:p>
    <w:p w:rsidR="009052D8" w:rsidRPr="0039598C" w:rsidRDefault="009052D8" w:rsidP="009052D8">
      <w:pPr>
        <w:spacing w:after="0"/>
        <w:jc w:val="both"/>
        <w:rPr>
          <w:rFonts w:ascii="Times New Roman" w:hAnsi="Times New Roman" w:cs="Times New Roman"/>
          <w:b/>
        </w:rPr>
      </w:pPr>
      <w:r w:rsidRPr="0039598C">
        <w:rPr>
          <w:rFonts w:ascii="Times New Roman" w:hAnsi="Times New Roman" w:cs="Times New Roman"/>
          <w:highlight w:val="yellow"/>
        </w:rPr>
        <w:t>[SECCIÓN 1]</w:t>
      </w:r>
      <w:r w:rsidRPr="0039598C">
        <w:rPr>
          <w:rFonts w:ascii="Times New Roman" w:hAnsi="Times New Roman" w:cs="Times New Roman"/>
        </w:rPr>
        <w:t xml:space="preserve"> </w:t>
      </w:r>
      <w:r w:rsidRPr="0039598C">
        <w:rPr>
          <w:rFonts w:ascii="Times New Roman" w:hAnsi="Times New Roman" w:cs="Times New Roman"/>
          <w:b/>
        </w:rPr>
        <w:t>2 Tipos de células</w:t>
      </w:r>
    </w:p>
    <w:p w:rsidR="00931463" w:rsidRPr="0039598C" w:rsidRDefault="00931463" w:rsidP="00334483">
      <w:pPr>
        <w:spacing w:after="0"/>
        <w:jc w:val="both"/>
        <w:rPr>
          <w:rFonts w:ascii="Times New Roman" w:hAnsi="Times New Roman" w:cs="Times New Roman"/>
          <w:highlight w:val="yellow"/>
        </w:rPr>
      </w:pPr>
    </w:p>
    <w:p w:rsidR="00B437C3" w:rsidRPr="0039598C" w:rsidRDefault="00B437C3" w:rsidP="00334483">
      <w:pPr>
        <w:spacing w:after="0"/>
        <w:jc w:val="both"/>
        <w:rPr>
          <w:rFonts w:ascii="Times New Roman" w:hAnsi="Times New Roman" w:cs="Times New Roman"/>
          <w:b/>
        </w:rPr>
      </w:pPr>
      <w:r w:rsidRPr="0039598C">
        <w:rPr>
          <w:rFonts w:ascii="Times New Roman" w:hAnsi="Times New Roman" w:cs="Times New Roman"/>
        </w:rPr>
        <w:t>En la naturaleza s</w:t>
      </w:r>
      <w:r w:rsidR="00C77E1F">
        <w:rPr>
          <w:rFonts w:ascii="Times New Roman" w:hAnsi="Times New Roman" w:cs="Times New Roman"/>
        </w:rPr>
        <w:t>o</w:t>
      </w:r>
      <w:r w:rsidRPr="0039598C">
        <w:rPr>
          <w:rFonts w:ascii="Times New Roman" w:hAnsi="Times New Roman" w:cs="Times New Roman"/>
        </w:rPr>
        <w:t>lo existen dos tipos de células que constituyen a todos los organismos vivos, estas son</w:t>
      </w:r>
      <w:r w:rsidRPr="0039598C">
        <w:rPr>
          <w:rFonts w:ascii="Times New Roman" w:hAnsi="Times New Roman" w:cs="Times New Roman"/>
          <w:b/>
        </w:rPr>
        <w:t xml:space="preserve"> </w:t>
      </w:r>
      <w:r w:rsidR="00C77E1F">
        <w:rPr>
          <w:rFonts w:ascii="Times New Roman" w:hAnsi="Times New Roman" w:cs="Times New Roman"/>
          <w:b/>
        </w:rPr>
        <w:t>p</w:t>
      </w:r>
      <w:r w:rsidRPr="0039598C">
        <w:rPr>
          <w:rFonts w:ascii="Times New Roman" w:hAnsi="Times New Roman" w:cs="Times New Roman"/>
          <w:b/>
        </w:rPr>
        <w:t xml:space="preserve">rocariota </w:t>
      </w:r>
      <w:r w:rsidRPr="0039598C">
        <w:rPr>
          <w:rFonts w:ascii="Times New Roman" w:hAnsi="Times New Roman" w:cs="Times New Roman"/>
        </w:rPr>
        <w:t>y</w:t>
      </w:r>
      <w:r w:rsidRPr="0039598C">
        <w:rPr>
          <w:rFonts w:ascii="Times New Roman" w:hAnsi="Times New Roman" w:cs="Times New Roman"/>
          <w:b/>
        </w:rPr>
        <w:t xml:space="preserve"> </w:t>
      </w:r>
      <w:r w:rsidR="00C77E1F">
        <w:rPr>
          <w:rFonts w:ascii="Times New Roman" w:hAnsi="Times New Roman" w:cs="Times New Roman"/>
          <w:b/>
        </w:rPr>
        <w:t>e</w:t>
      </w:r>
      <w:r w:rsidRPr="0039598C">
        <w:rPr>
          <w:rFonts w:ascii="Times New Roman" w:hAnsi="Times New Roman" w:cs="Times New Roman"/>
          <w:b/>
        </w:rPr>
        <w:t>ucariota.</w:t>
      </w:r>
    </w:p>
    <w:p w:rsidR="002840B6" w:rsidRPr="0039598C" w:rsidRDefault="002840B6" w:rsidP="002840B6">
      <w:pPr>
        <w:spacing w:after="0"/>
        <w:jc w:val="both"/>
        <w:rPr>
          <w:rFonts w:ascii="Times New Roman" w:hAnsi="Times New Roman" w:cs="Times New Roman"/>
          <w:b/>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6"/>
        <w:gridCol w:w="5398"/>
        <w:tblGridChange w:id="167">
          <w:tblGrid>
            <w:gridCol w:w="3656"/>
            <w:gridCol w:w="5398"/>
          </w:tblGrid>
        </w:tblGridChange>
      </w:tblGrid>
      <w:tr w:rsidR="00D60631" w:rsidRPr="0039598C" w:rsidDel="00D60631" w:rsidTr="0094568E">
        <w:trPr>
          <w:del w:id="168" w:author="CARLOS ROMAN" w:date="2015-03-29T23:04:00Z"/>
        </w:trPr>
        <w:tc>
          <w:tcPr>
            <w:tcW w:w="0" w:type="auto"/>
            <w:gridSpan w:val="2"/>
          </w:tcPr>
          <w:p w:rsidR="00D60631" w:rsidRPr="0039598C" w:rsidDel="00D60631" w:rsidRDefault="00D60631" w:rsidP="000C3E5A">
            <w:pPr>
              <w:jc w:val="center"/>
              <w:rPr>
                <w:del w:id="169" w:author="CARLOS ROMAN" w:date="2015-03-29T23:04:00Z"/>
                <w:rFonts w:ascii="Times New Roman" w:hAnsi="Times New Roman" w:cs="Times New Roman"/>
                <w:b/>
                <w:sz w:val="24"/>
                <w:szCs w:val="24"/>
              </w:rPr>
            </w:pPr>
            <w:del w:id="170" w:author="CARLOS ROMAN" w:date="2015-03-29T23:04:00Z">
              <w:r w:rsidRPr="0039598C" w:rsidDel="00D60631">
                <w:rPr>
                  <w:rFonts w:ascii="Times New Roman" w:hAnsi="Times New Roman" w:cs="Times New Roman"/>
                  <w:b/>
                  <w:sz w:val="24"/>
                  <w:szCs w:val="24"/>
                </w:rPr>
                <w:delText>Célula</w:delText>
              </w:r>
            </w:del>
          </w:p>
        </w:tc>
      </w:tr>
      <w:tr w:rsidR="00D60631" w:rsidRPr="0039598C" w:rsidTr="0094568E">
        <w:tc>
          <w:tcPr>
            <w:tcW w:w="0" w:type="auto"/>
          </w:tcPr>
          <w:p w:rsidR="00D60631" w:rsidRPr="0039598C" w:rsidRDefault="00D60631" w:rsidP="000C3E5A">
            <w:pPr>
              <w:jc w:val="center"/>
              <w:rPr>
                <w:rFonts w:ascii="Times New Roman" w:hAnsi="Times New Roman" w:cs="Times New Roman"/>
                <w:b/>
                <w:sz w:val="24"/>
                <w:szCs w:val="24"/>
              </w:rPr>
            </w:pPr>
            <w:ins w:id="171" w:author="CARLOS ROMAN" w:date="2015-03-29T23:03:00Z">
              <w:r>
                <w:rPr>
                  <w:rFonts w:ascii="Times New Roman" w:hAnsi="Times New Roman" w:cs="Times New Roman"/>
                  <w:b/>
                  <w:sz w:val="24"/>
                  <w:szCs w:val="24"/>
                </w:rPr>
                <w:t>Célula p</w:t>
              </w:r>
            </w:ins>
            <w:del w:id="172" w:author="CARLOS ROMAN" w:date="2015-03-29T23:03:00Z">
              <w:r w:rsidRPr="0039598C" w:rsidDel="00D60631">
                <w:rPr>
                  <w:rFonts w:ascii="Times New Roman" w:hAnsi="Times New Roman" w:cs="Times New Roman"/>
                  <w:b/>
                  <w:sz w:val="24"/>
                  <w:szCs w:val="24"/>
                </w:rPr>
                <w:delText>P</w:delText>
              </w:r>
            </w:del>
            <w:r w:rsidRPr="0039598C">
              <w:rPr>
                <w:rFonts w:ascii="Times New Roman" w:hAnsi="Times New Roman" w:cs="Times New Roman"/>
                <w:b/>
                <w:sz w:val="24"/>
                <w:szCs w:val="24"/>
              </w:rPr>
              <w:t>rocariota</w:t>
            </w:r>
          </w:p>
        </w:tc>
        <w:tc>
          <w:tcPr>
            <w:tcW w:w="0" w:type="auto"/>
          </w:tcPr>
          <w:p w:rsidR="00D60631" w:rsidRPr="0039598C" w:rsidRDefault="00D60631" w:rsidP="000C3E5A">
            <w:pPr>
              <w:jc w:val="center"/>
              <w:rPr>
                <w:rFonts w:ascii="Times New Roman" w:hAnsi="Times New Roman" w:cs="Times New Roman"/>
                <w:b/>
                <w:sz w:val="24"/>
                <w:szCs w:val="24"/>
              </w:rPr>
            </w:pPr>
            <w:ins w:id="173" w:author="CARLOS ROMAN" w:date="2015-03-29T23:04:00Z">
              <w:r>
                <w:rPr>
                  <w:rFonts w:ascii="Times New Roman" w:hAnsi="Times New Roman" w:cs="Times New Roman"/>
                  <w:b/>
                  <w:sz w:val="24"/>
                  <w:szCs w:val="24"/>
                </w:rPr>
                <w:t>Célula e</w:t>
              </w:r>
            </w:ins>
            <w:del w:id="174" w:author="CARLOS ROMAN" w:date="2015-03-29T23:04:00Z">
              <w:r w:rsidRPr="0039598C" w:rsidDel="00D60631">
                <w:rPr>
                  <w:rFonts w:ascii="Times New Roman" w:hAnsi="Times New Roman" w:cs="Times New Roman"/>
                  <w:b/>
                  <w:sz w:val="24"/>
                  <w:szCs w:val="24"/>
                </w:rPr>
                <w:delText>E</w:delText>
              </w:r>
            </w:del>
            <w:r w:rsidRPr="0039598C">
              <w:rPr>
                <w:rFonts w:ascii="Times New Roman" w:hAnsi="Times New Roman" w:cs="Times New Roman"/>
                <w:b/>
                <w:sz w:val="24"/>
                <w:szCs w:val="24"/>
              </w:rPr>
              <w:t>ucariota</w:t>
            </w:r>
          </w:p>
        </w:tc>
      </w:tr>
      <w:tr w:rsidR="00D60631" w:rsidRPr="0039598C" w:rsidTr="0094568E">
        <w:tc>
          <w:tcPr>
            <w:tcW w:w="0" w:type="auto"/>
          </w:tcPr>
          <w:p w:rsidR="00D60631" w:rsidRPr="0039598C" w:rsidRDefault="00D60631" w:rsidP="00D60631">
            <w:pPr>
              <w:rPr>
                <w:rFonts w:ascii="Times New Roman" w:hAnsi="Times New Roman" w:cs="Times New Roman"/>
                <w:sz w:val="24"/>
                <w:szCs w:val="24"/>
              </w:rPr>
              <w:pPrChange w:id="175" w:author="CARLOS ROMAN" w:date="2015-03-29T23:04:00Z">
                <w:pPr>
                  <w:jc w:val="center"/>
                </w:pPr>
              </w:pPrChange>
            </w:pPr>
            <w:del w:id="176" w:author="CARLOS ROMAN" w:date="2015-03-29T22:56:00Z">
              <w:r w:rsidRPr="0039598C" w:rsidDel="0094568E">
                <w:rPr>
                  <w:rFonts w:ascii="Times New Roman" w:hAnsi="Times New Roman" w:cs="Times New Roman"/>
                  <w:sz w:val="24"/>
                  <w:szCs w:val="24"/>
                </w:rPr>
                <w:delText xml:space="preserve">Bacterias </w:delText>
              </w:r>
            </w:del>
            <w:ins w:id="177" w:author="CARLOS ROMAN" w:date="2015-03-29T22:56:00Z">
              <w:r>
                <w:rPr>
                  <w:rFonts w:ascii="Times New Roman" w:hAnsi="Times New Roman" w:cs="Times New Roman"/>
                  <w:sz w:val="24"/>
                  <w:szCs w:val="24"/>
                </w:rPr>
                <w:t>Propia de las b</w:t>
              </w:r>
              <w:r w:rsidRPr="0039598C">
                <w:rPr>
                  <w:rFonts w:ascii="Times New Roman" w:hAnsi="Times New Roman" w:cs="Times New Roman"/>
                  <w:sz w:val="24"/>
                  <w:szCs w:val="24"/>
                </w:rPr>
                <w:t xml:space="preserve">acterias </w:t>
              </w:r>
            </w:ins>
            <w:r w:rsidRPr="0039598C">
              <w:rPr>
                <w:rFonts w:ascii="Times New Roman" w:hAnsi="Times New Roman" w:cs="Times New Roman"/>
                <w:sz w:val="24"/>
                <w:szCs w:val="24"/>
              </w:rPr>
              <w:t>y cianobacterias</w:t>
            </w:r>
          </w:p>
        </w:tc>
        <w:tc>
          <w:tcPr>
            <w:tcW w:w="0" w:type="auto"/>
          </w:tcPr>
          <w:p w:rsidR="00D60631" w:rsidRPr="0039598C" w:rsidRDefault="00D60631" w:rsidP="00D60631">
            <w:pPr>
              <w:rPr>
                <w:rFonts w:ascii="Times New Roman" w:hAnsi="Times New Roman" w:cs="Times New Roman"/>
                <w:sz w:val="24"/>
                <w:szCs w:val="24"/>
              </w:rPr>
              <w:pPrChange w:id="178" w:author="CARLOS ROMAN" w:date="2015-03-29T23:05:00Z">
                <w:pPr>
                  <w:jc w:val="center"/>
                </w:pPr>
              </w:pPrChange>
            </w:pPr>
            <w:del w:id="179" w:author="CARLOS ROMAN" w:date="2015-03-29T22:56:00Z">
              <w:r w:rsidRPr="0039598C" w:rsidDel="0094568E">
                <w:rPr>
                  <w:rFonts w:ascii="Times New Roman" w:hAnsi="Times New Roman" w:cs="Times New Roman"/>
                  <w:sz w:val="24"/>
                  <w:szCs w:val="24"/>
                </w:rPr>
                <w:delText>Algas</w:delText>
              </w:r>
            </w:del>
            <w:ins w:id="180" w:author="CARLOS ROMAN" w:date="2015-03-29T22:56:00Z">
              <w:r>
                <w:rPr>
                  <w:rFonts w:ascii="Times New Roman" w:hAnsi="Times New Roman" w:cs="Times New Roman"/>
                  <w:sz w:val="24"/>
                  <w:szCs w:val="24"/>
                </w:rPr>
                <w:t>P</w:t>
              </w:r>
            </w:ins>
            <w:ins w:id="181" w:author="CARLOS ROMAN" w:date="2015-03-29T22:57:00Z">
              <w:r>
                <w:rPr>
                  <w:rFonts w:ascii="Times New Roman" w:hAnsi="Times New Roman" w:cs="Times New Roman"/>
                  <w:sz w:val="24"/>
                  <w:szCs w:val="24"/>
                </w:rPr>
                <w:t>ropia de las a</w:t>
              </w:r>
            </w:ins>
            <w:ins w:id="182" w:author="CARLOS ROMAN" w:date="2015-03-29T22:56:00Z">
              <w:r w:rsidRPr="0039598C">
                <w:rPr>
                  <w:rFonts w:ascii="Times New Roman" w:hAnsi="Times New Roman" w:cs="Times New Roman"/>
                  <w:sz w:val="24"/>
                  <w:szCs w:val="24"/>
                </w:rPr>
                <w:t>lgas</w:t>
              </w:r>
            </w:ins>
            <w:r w:rsidRPr="0039598C">
              <w:rPr>
                <w:rFonts w:ascii="Times New Roman" w:hAnsi="Times New Roman" w:cs="Times New Roman"/>
                <w:sz w:val="24"/>
                <w:szCs w:val="24"/>
              </w:rPr>
              <w:t xml:space="preserve">, </w:t>
            </w:r>
            <w:ins w:id="183" w:author="CARLOS ROMAN" w:date="2015-03-29T22:57:00Z">
              <w:r>
                <w:rPr>
                  <w:rFonts w:ascii="Times New Roman" w:hAnsi="Times New Roman" w:cs="Times New Roman"/>
                  <w:sz w:val="24"/>
                  <w:szCs w:val="24"/>
                </w:rPr>
                <w:t xml:space="preserve">los </w:t>
              </w:r>
            </w:ins>
            <w:r w:rsidRPr="0039598C">
              <w:rPr>
                <w:rFonts w:ascii="Times New Roman" w:hAnsi="Times New Roman" w:cs="Times New Roman"/>
                <w:sz w:val="24"/>
                <w:szCs w:val="24"/>
              </w:rPr>
              <w:t>protozoos,</w:t>
            </w:r>
            <w:ins w:id="184" w:author="CARLOS ROMAN" w:date="2015-03-29T22:57:00Z">
              <w:r>
                <w:rPr>
                  <w:rFonts w:ascii="Times New Roman" w:hAnsi="Times New Roman" w:cs="Times New Roman"/>
                  <w:sz w:val="24"/>
                  <w:szCs w:val="24"/>
                </w:rPr>
                <w:t xml:space="preserve"> los</w:t>
              </w:r>
            </w:ins>
            <w:r w:rsidRPr="0039598C">
              <w:rPr>
                <w:rFonts w:ascii="Times New Roman" w:hAnsi="Times New Roman" w:cs="Times New Roman"/>
                <w:sz w:val="24"/>
                <w:szCs w:val="24"/>
              </w:rPr>
              <w:t xml:space="preserve"> hongos, </w:t>
            </w:r>
            <w:ins w:id="185" w:author="CARLOS ROMAN" w:date="2015-03-29T22:57:00Z">
              <w:r>
                <w:rPr>
                  <w:rFonts w:ascii="Times New Roman" w:hAnsi="Times New Roman" w:cs="Times New Roman"/>
                  <w:sz w:val="24"/>
                  <w:szCs w:val="24"/>
                </w:rPr>
                <w:t xml:space="preserve">las </w:t>
              </w:r>
            </w:ins>
            <w:r w:rsidRPr="0039598C">
              <w:rPr>
                <w:rFonts w:ascii="Times New Roman" w:hAnsi="Times New Roman" w:cs="Times New Roman"/>
                <w:sz w:val="24"/>
                <w:szCs w:val="24"/>
              </w:rPr>
              <w:t xml:space="preserve">plantas </w:t>
            </w:r>
            <w:del w:id="186" w:author="CARLOS ROMAN" w:date="2015-03-29T22:57:00Z">
              <w:r w:rsidRPr="0039598C" w:rsidDel="0094568E">
                <w:rPr>
                  <w:rFonts w:ascii="Times New Roman" w:hAnsi="Times New Roman" w:cs="Times New Roman"/>
                  <w:sz w:val="24"/>
                  <w:szCs w:val="24"/>
                </w:rPr>
                <w:delText xml:space="preserve">y </w:delText>
              </w:r>
            </w:del>
            <w:ins w:id="187" w:author="CARLOS ROMAN" w:date="2015-03-29T22:57:00Z">
              <w:r w:rsidRPr="0039598C">
                <w:rPr>
                  <w:rFonts w:ascii="Times New Roman" w:hAnsi="Times New Roman" w:cs="Times New Roman"/>
                  <w:sz w:val="24"/>
                  <w:szCs w:val="24"/>
                </w:rPr>
                <w:t>y</w:t>
              </w:r>
              <w:r>
                <w:rPr>
                  <w:rFonts w:ascii="Times New Roman" w:hAnsi="Times New Roman" w:cs="Times New Roman"/>
                  <w:sz w:val="24"/>
                  <w:szCs w:val="24"/>
                </w:rPr>
                <w:t xml:space="preserve"> los </w:t>
              </w:r>
            </w:ins>
            <w:r w:rsidRPr="0039598C">
              <w:rPr>
                <w:rFonts w:ascii="Times New Roman" w:hAnsi="Times New Roman" w:cs="Times New Roman"/>
                <w:sz w:val="24"/>
                <w:szCs w:val="24"/>
              </w:rPr>
              <w:t>animales</w:t>
            </w:r>
          </w:p>
        </w:tc>
      </w:tr>
    </w:tbl>
    <w:p w:rsidR="00334483" w:rsidRPr="0039598C" w:rsidRDefault="00334483" w:rsidP="00334483">
      <w:pPr>
        <w:spacing w:after="0"/>
        <w:jc w:val="both"/>
        <w:rPr>
          <w:rFonts w:ascii="Times New Roman" w:hAnsi="Times New Roman" w:cs="Times New Roman"/>
          <w:b/>
        </w:rPr>
      </w:pPr>
    </w:p>
    <w:p w:rsidR="00334483" w:rsidRPr="0039598C" w:rsidRDefault="002840B6" w:rsidP="00334483">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2.1 Célula procariota</w:t>
      </w:r>
    </w:p>
    <w:p w:rsidR="00755557" w:rsidRPr="0039598C" w:rsidRDefault="00755557" w:rsidP="00334483">
      <w:pPr>
        <w:spacing w:after="0"/>
        <w:jc w:val="both"/>
        <w:rPr>
          <w:rFonts w:ascii="Times New Roman" w:hAnsi="Times New Roman" w:cs="Times New Roman"/>
          <w:b/>
        </w:rPr>
      </w:pPr>
    </w:p>
    <w:p w:rsidR="00BC406E" w:rsidRPr="0039598C" w:rsidRDefault="00BC406E" w:rsidP="00BC406E">
      <w:pPr>
        <w:spacing w:after="0"/>
        <w:jc w:val="both"/>
        <w:rPr>
          <w:rFonts w:ascii="Times New Roman" w:hAnsi="Times New Roman" w:cs="Times New Roman"/>
        </w:rPr>
      </w:pPr>
      <w:r w:rsidRPr="0039598C">
        <w:rPr>
          <w:rFonts w:ascii="Times New Roman" w:hAnsi="Times New Roman" w:cs="Times New Roman"/>
        </w:rPr>
        <w:t xml:space="preserve">Las células procariotas son las células más antiguas y estructuralmente más sencillas que existen; datan de hace aproximadamente 3600 millones de años, desde los inicios de la formación de la Tierra. Son consideradas los primeros organismos vivientes, a partir de los cuales evolucionaron las demás formas de vida del planeta. Las </w:t>
      </w:r>
      <w:r w:rsidRPr="0039598C">
        <w:rPr>
          <w:rFonts w:ascii="Times New Roman" w:hAnsi="Times New Roman" w:cs="Times New Roman"/>
          <w:b/>
        </w:rPr>
        <w:t>bacterias</w:t>
      </w:r>
      <w:r w:rsidRPr="0039598C">
        <w:rPr>
          <w:rFonts w:ascii="Times New Roman" w:hAnsi="Times New Roman" w:cs="Times New Roman"/>
        </w:rPr>
        <w:t xml:space="preserve"> y las </w:t>
      </w:r>
      <w:r w:rsidRPr="0039598C">
        <w:rPr>
          <w:rFonts w:ascii="Times New Roman" w:hAnsi="Times New Roman" w:cs="Times New Roman"/>
          <w:b/>
        </w:rPr>
        <w:t>cianobacterias</w:t>
      </w:r>
      <w:r w:rsidRPr="0039598C">
        <w:rPr>
          <w:rFonts w:ascii="Times New Roman" w:hAnsi="Times New Roman" w:cs="Times New Roman"/>
        </w:rPr>
        <w:t xml:space="preserve"> son organismos </w:t>
      </w:r>
      <w:r w:rsidR="00C77E1F">
        <w:rPr>
          <w:rFonts w:ascii="Times New Roman" w:hAnsi="Times New Roman" w:cs="Times New Roman"/>
        </w:rPr>
        <w:t>conformados por</w:t>
      </w:r>
      <w:r w:rsidRPr="0039598C">
        <w:rPr>
          <w:rFonts w:ascii="Times New Roman" w:hAnsi="Times New Roman" w:cs="Times New Roman"/>
        </w:rPr>
        <w:t xml:space="preserve"> este tipo de célula.</w:t>
      </w:r>
    </w:p>
    <w:p w:rsidR="00BC406E" w:rsidRPr="0039598C" w:rsidRDefault="00BC406E" w:rsidP="00334483">
      <w:pPr>
        <w:spacing w:after="0"/>
        <w:jc w:val="both"/>
        <w:rPr>
          <w:rFonts w:ascii="Times New Roman" w:hAnsi="Times New Roman" w:cs="Times New Roman"/>
        </w:rPr>
      </w:pPr>
    </w:p>
    <w:p w:rsidR="00727B9F" w:rsidRPr="0039598C" w:rsidRDefault="00641BD1" w:rsidP="00334483">
      <w:pPr>
        <w:spacing w:after="0"/>
        <w:jc w:val="both"/>
        <w:rPr>
          <w:rFonts w:ascii="Times New Roman" w:hAnsi="Times New Roman" w:cs="Times New Roman"/>
        </w:rPr>
      </w:pPr>
      <w:r w:rsidRPr="0039598C">
        <w:rPr>
          <w:rFonts w:ascii="Times New Roman" w:hAnsi="Times New Roman" w:cs="Times New Roman"/>
        </w:rPr>
        <w:t xml:space="preserve">Se caracterizan principalmente por la ausencia de </w:t>
      </w:r>
      <w:r w:rsidRPr="0039598C">
        <w:rPr>
          <w:rFonts w:ascii="Times New Roman" w:hAnsi="Times New Roman" w:cs="Times New Roman"/>
          <w:b/>
        </w:rPr>
        <w:t>membrana nuclear</w:t>
      </w:r>
      <w:r w:rsidRPr="0039598C">
        <w:rPr>
          <w:rFonts w:ascii="Times New Roman" w:hAnsi="Times New Roman" w:cs="Times New Roman"/>
        </w:rPr>
        <w:t xml:space="preserve">, por lo </w:t>
      </w:r>
      <w:r w:rsidR="0084212B" w:rsidRPr="0039598C">
        <w:rPr>
          <w:rFonts w:ascii="Times New Roman" w:hAnsi="Times New Roman" w:cs="Times New Roman"/>
        </w:rPr>
        <w:t>que</w:t>
      </w:r>
      <w:r w:rsidRPr="0039598C">
        <w:rPr>
          <w:rFonts w:ascii="Times New Roman" w:hAnsi="Times New Roman" w:cs="Times New Roman"/>
        </w:rPr>
        <w:t>,</w:t>
      </w:r>
      <w:r w:rsidR="0084212B" w:rsidRPr="0039598C">
        <w:rPr>
          <w:rFonts w:ascii="Times New Roman" w:hAnsi="Times New Roman" w:cs="Times New Roman"/>
        </w:rPr>
        <w:t xml:space="preserve"> su único </w:t>
      </w:r>
      <w:r w:rsidR="0084212B" w:rsidRPr="0039598C">
        <w:rPr>
          <w:rFonts w:ascii="Times New Roman" w:hAnsi="Times New Roman" w:cs="Times New Roman"/>
          <w:b/>
        </w:rPr>
        <w:t>cromosoma</w:t>
      </w:r>
      <w:r w:rsidR="0084212B" w:rsidRPr="0039598C">
        <w:rPr>
          <w:rFonts w:ascii="Times New Roman" w:hAnsi="Times New Roman" w:cs="Times New Roman"/>
        </w:rPr>
        <w:t xml:space="preserve"> </w:t>
      </w:r>
      <w:r w:rsidR="00727B9F" w:rsidRPr="0039598C">
        <w:rPr>
          <w:rFonts w:ascii="Times New Roman" w:hAnsi="Times New Roman" w:cs="Times New Roman"/>
        </w:rPr>
        <w:t xml:space="preserve">circular </w:t>
      </w:r>
      <w:r w:rsidR="0084212B" w:rsidRPr="0039598C">
        <w:rPr>
          <w:rFonts w:ascii="Times New Roman" w:hAnsi="Times New Roman" w:cs="Times New Roman"/>
        </w:rPr>
        <w:t>(estructura que contiene el material genético de la célula) se encuentra flotando en el citoplasma</w:t>
      </w:r>
      <w:r w:rsidR="00727B9F" w:rsidRPr="0039598C">
        <w:rPr>
          <w:rFonts w:ascii="Times New Roman" w:hAnsi="Times New Roman" w:cs="Times New Roman"/>
        </w:rPr>
        <w:t>.</w:t>
      </w:r>
    </w:p>
    <w:p w:rsidR="00727B9F" w:rsidRPr="0039598C" w:rsidRDefault="00727B9F" w:rsidP="00334483">
      <w:pPr>
        <w:spacing w:after="0"/>
        <w:jc w:val="both"/>
        <w:rPr>
          <w:rFonts w:ascii="Times New Roman" w:hAnsi="Times New Roman" w:cs="Times New Roman"/>
        </w:rPr>
      </w:pPr>
    </w:p>
    <w:p w:rsidR="00334483" w:rsidRPr="00D60631" w:rsidRDefault="00BC406E" w:rsidP="00334483">
      <w:pPr>
        <w:spacing w:after="0"/>
        <w:jc w:val="both"/>
        <w:rPr>
          <w:rFonts w:ascii="Times New Roman" w:hAnsi="Times New Roman" w:cs="Times New Roman"/>
          <w:rPrChange w:id="188" w:author="CARLOS ROMAN" w:date="2015-03-29T23:06:00Z">
            <w:rPr>
              <w:rFonts w:ascii="Times New Roman" w:hAnsi="Times New Roman" w:cs="Times New Roman"/>
              <w:b/>
            </w:rPr>
          </w:rPrChange>
        </w:rPr>
      </w:pPr>
      <w:r w:rsidRPr="0039598C">
        <w:rPr>
          <w:rFonts w:ascii="Times New Roman" w:hAnsi="Times New Roman" w:cs="Times New Roman"/>
        </w:rPr>
        <w:t xml:space="preserve">Las células </w:t>
      </w:r>
      <w:r w:rsidRPr="0039598C">
        <w:rPr>
          <w:rFonts w:ascii="Times New Roman" w:hAnsi="Times New Roman" w:cs="Times New Roman"/>
          <w:b/>
        </w:rPr>
        <w:t xml:space="preserve">procariotas </w:t>
      </w:r>
      <w:r w:rsidRPr="0039598C">
        <w:rPr>
          <w:rFonts w:ascii="Times New Roman" w:hAnsi="Times New Roman" w:cs="Times New Roman"/>
        </w:rPr>
        <w:t>son muy pequeñas; su tamaño varía entre 1 y 10 micras</w:t>
      </w:r>
      <w:r w:rsidRPr="0039598C">
        <w:rPr>
          <w:rFonts w:ascii="Times New Roman" w:hAnsi="Times New Roman" w:cs="Times New Roman"/>
          <w:b/>
        </w:rPr>
        <w:t xml:space="preserve"> (1 micra o µ = 0,001 mm).</w:t>
      </w:r>
      <w:r w:rsidRPr="0039598C">
        <w:rPr>
          <w:rFonts w:ascii="Times New Roman" w:hAnsi="Times New Roman" w:cs="Times New Roman"/>
        </w:rPr>
        <w:t xml:space="preserve"> Carecen de la mayoría de orgánulos celulares y están compuestas principalmente por: </w:t>
      </w:r>
      <w:r w:rsidRPr="00D60631">
        <w:rPr>
          <w:rFonts w:ascii="Times New Roman" w:hAnsi="Times New Roman" w:cs="Times New Roman"/>
          <w:rPrChange w:id="189" w:author="CARLOS ROMAN" w:date="2015-03-29T23:06:00Z">
            <w:rPr>
              <w:rFonts w:ascii="Times New Roman" w:hAnsi="Times New Roman" w:cs="Times New Roman"/>
              <w:b/>
            </w:rPr>
          </w:rPrChange>
        </w:rPr>
        <w:t>la pared celular, la membrana celular, el citoplasma</w:t>
      </w:r>
      <w:del w:id="190" w:author="CARLOS ROMAN" w:date="2015-03-29T23:06:00Z">
        <w:r w:rsidRPr="00D60631" w:rsidDel="00D60631">
          <w:rPr>
            <w:rFonts w:ascii="Times New Roman" w:hAnsi="Times New Roman" w:cs="Times New Roman"/>
            <w:rPrChange w:id="191" w:author="CARLOS ROMAN" w:date="2015-03-29T23:06:00Z">
              <w:rPr>
                <w:rFonts w:ascii="Times New Roman" w:hAnsi="Times New Roman" w:cs="Times New Roman"/>
                <w:b/>
              </w:rPr>
            </w:rPrChange>
          </w:rPr>
          <w:delText>,</w:delText>
        </w:r>
      </w:del>
      <w:r w:rsidRPr="00D60631">
        <w:rPr>
          <w:rFonts w:ascii="Times New Roman" w:hAnsi="Times New Roman" w:cs="Times New Roman"/>
          <w:rPrChange w:id="192" w:author="CARLOS ROMAN" w:date="2015-03-29T23:06:00Z">
            <w:rPr>
              <w:rFonts w:ascii="Times New Roman" w:hAnsi="Times New Roman" w:cs="Times New Roman"/>
              <w:b/>
            </w:rPr>
          </w:rPrChange>
        </w:rPr>
        <w:t xml:space="preserve"> y los ribosomas.</w:t>
      </w:r>
    </w:p>
    <w:p w:rsidR="00A530DD" w:rsidRPr="0039598C" w:rsidRDefault="00A530DD" w:rsidP="00334483">
      <w:pPr>
        <w:spacing w:after="0"/>
        <w:jc w:val="both"/>
        <w:rPr>
          <w:rFonts w:ascii="Times New Roman" w:hAnsi="Times New Roman" w:cs="Times New Roman"/>
          <w:b/>
        </w:rPr>
      </w:pPr>
    </w:p>
    <w:tbl>
      <w:tblPr>
        <w:tblStyle w:val="Tablaconcuadrcula"/>
        <w:tblW w:w="0" w:type="auto"/>
        <w:tblLayout w:type="fixed"/>
        <w:tblLook w:val="04A0" w:firstRow="1" w:lastRow="0" w:firstColumn="1" w:lastColumn="0" w:noHBand="0" w:noVBand="1"/>
      </w:tblPr>
      <w:tblGrid>
        <w:gridCol w:w="2660"/>
        <w:gridCol w:w="6394"/>
      </w:tblGrid>
      <w:tr w:rsidR="00BC406E" w:rsidRPr="0039598C" w:rsidTr="000C3E5A">
        <w:tc>
          <w:tcPr>
            <w:tcW w:w="9054" w:type="dxa"/>
            <w:gridSpan w:val="2"/>
            <w:shd w:val="clear" w:color="auto" w:fill="0D0D0D" w:themeFill="text1" w:themeFillTint="F2"/>
          </w:tcPr>
          <w:p w:rsidR="00BC406E" w:rsidRPr="0039598C" w:rsidRDefault="00BC406E"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Imagen (fotografía, gráfica o ilustración)</w:t>
            </w:r>
          </w:p>
        </w:tc>
      </w:tr>
      <w:tr w:rsidR="00BC406E" w:rsidRPr="0039598C" w:rsidTr="000C3E5A">
        <w:tc>
          <w:tcPr>
            <w:tcW w:w="2660" w:type="dxa"/>
          </w:tcPr>
          <w:p w:rsidR="00BC406E" w:rsidRPr="0039598C" w:rsidRDefault="00BC406E"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6394" w:type="dxa"/>
          </w:tcPr>
          <w:p w:rsidR="00BC406E" w:rsidRPr="0039598C" w:rsidRDefault="00BC406E"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CN_06_02_IMG03</w:t>
            </w:r>
          </w:p>
        </w:tc>
      </w:tr>
      <w:tr w:rsidR="00BC406E" w:rsidRPr="0039598C" w:rsidTr="000C3E5A">
        <w:tc>
          <w:tcPr>
            <w:tcW w:w="2660" w:type="dxa"/>
          </w:tcPr>
          <w:p w:rsidR="00BC406E" w:rsidRPr="0039598C" w:rsidRDefault="00BC406E"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Descripción</w:t>
            </w:r>
          </w:p>
        </w:tc>
        <w:tc>
          <w:tcPr>
            <w:tcW w:w="6394" w:type="dxa"/>
          </w:tcPr>
          <w:p w:rsidR="00BC406E" w:rsidRPr="0039598C" w:rsidRDefault="00BC406E" w:rsidP="000C3E5A">
            <w:pPr>
              <w:rPr>
                <w:rFonts w:ascii="Times New Roman" w:hAnsi="Times New Roman" w:cs="Times New Roman"/>
                <w:color w:val="000000"/>
                <w:sz w:val="24"/>
                <w:szCs w:val="24"/>
              </w:rPr>
            </w:pPr>
            <w:bookmarkStart w:id="193" w:name="OLE_LINK20"/>
            <w:r w:rsidRPr="0039598C">
              <w:rPr>
                <w:rFonts w:ascii="Times New Roman" w:hAnsi="Times New Roman" w:cs="Times New Roman"/>
                <w:color w:val="000000"/>
                <w:sz w:val="24"/>
                <w:szCs w:val="24"/>
              </w:rPr>
              <w:t>Célula procariota</w:t>
            </w:r>
            <w:bookmarkEnd w:id="193"/>
          </w:p>
        </w:tc>
      </w:tr>
      <w:tr w:rsidR="00BC406E" w:rsidRPr="0039598C" w:rsidTr="000C3E5A">
        <w:tc>
          <w:tcPr>
            <w:tcW w:w="2660" w:type="dxa"/>
          </w:tcPr>
          <w:p w:rsidR="00BC406E" w:rsidRPr="0039598C" w:rsidRDefault="00BC406E"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 xml:space="preserve">Código </w:t>
            </w:r>
            <w:proofErr w:type="spellStart"/>
            <w:r w:rsidRPr="0039598C">
              <w:rPr>
                <w:rFonts w:ascii="Times New Roman" w:hAnsi="Times New Roman" w:cs="Times New Roman"/>
                <w:b/>
                <w:color w:val="000000"/>
                <w:sz w:val="24"/>
                <w:szCs w:val="24"/>
              </w:rPr>
              <w:t>Shutterstock</w:t>
            </w:r>
            <w:proofErr w:type="spellEnd"/>
            <w:r w:rsidRPr="0039598C">
              <w:rPr>
                <w:rFonts w:ascii="Times New Roman" w:hAnsi="Times New Roman" w:cs="Times New Roman"/>
                <w:b/>
                <w:color w:val="000000"/>
                <w:sz w:val="24"/>
                <w:szCs w:val="24"/>
              </w:rPr>
              <w:t xml:space="preserve"> (o URL o la ruta en </w:t>
            </w:r>
            <w:proofErr w:type="spellStart"/>
            <w:r w:rsidRPr="0039598C">
              <w:rPr>
                <w:rFonts w:ascii="Times New Roman" w:hAnsi="Times New Roman" w:cs="Times New Roman"/>
                <w:b/>
                <w:color w:val="000000"/>
                <w:sz w:val="24"/>
                <w:szCs w:val="24"/>
              </w:rPr>
              <w:t>AulaPlaneta</w:t>
            </w:r>
            <w:proofErr w:type="spellEnd"/>
            <w:r w:rsidRPr="0039598C">
              <w:rPr>
                <w:rFonts w:ascii="Times New Roman" w:hAnsi="Times New Roman" w:cs="Times New Roman"/>
                <w:b/>
                <w:color w:val="000000"/>
                <w:sz w:val="24"/>
                <w:szCs w:val="24"/>
              </w:rPr>
              <w:t>)</w:t>
            </w:r>
          </w:p>
        </w:tc>
        <w:tc>
          <w:tcPr>
            <w:tcW w:w="6394" w:type="dxa"/>
          </w:tcPr>
          <w:p w:rsidR="00BC406E" w:rsidRPr="0039598C" w:rsidRDefault="0060347B" w:rsidP="000C3E5A">
            <w:pPr>
              <w:rPr>
                <w:rFonts w:ascii="Times New Roman" w:hAnsi="Times New Roman" w:cs="Times New Roman"/>
                <w:sz w:val="24"/>
                <w:szCs w:val="24"/>
              </w:rPr>
            </w:pPr>
            <w:hyperlink r:id="rId13" w:history="1">
              <w:r w:rsidR="00BC406E" w:rsidRPr="0039598C">
                <w:rPr>
                  <w:rStyle w:val="Hipervnculo"/>
                  <w:rFonts w:ascii="Times New Roman" w:hAnsi="Times New Roman" w:cs="Times New Roman"/>
                  <w:color w:val="auto"/>
                  <w:sz w:val="24"/>
                  <w:szCs w:val="24"/>
                </w:rPr>
                <w:t>http://1.bp.blogspot.com/-y5vOSPClCLU/TZI31ko9MCI/AAAAAAAAAAQ/crtwzjFWv3Y/s320/celula-procariota-934178.jpeg</w:t>
              </w:r>
            </w:hyperlink>
            <w:r w:rsidR="00BC406E" w:rsidRPr="0039598C">
              <w:rPr>
                <w:rFonts w:ascii="Times New Roman" w:hAnsi="Times New Roman" w:cs="Times New Roman"/>
                <w:sz w:val="24"/>
                <w:szCs w:val="24"/>
              </w:rPr>
              <w:t xml:space="preserve"> </w:t>
            </w:r>
          </w:p>
        </w:tc>
      </w:tr>
      <w:tr w:rsidR="00BC406E" w:rsidRPr="0039598C" w:rsidTr="000C3E5A">
        <w:tc>
          <w:tcPr>
            <w:tcW w:w="2660" w:type="dxa"/>
          </w:tcPr>
          <w:p w:rsidR="00BC406E" w:rsidRPr="0039598C" w:rsidRDefault="00BC406E"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Pie de imagen</w:t>
            </w:r>
          </w:p>
        </w:tc>
        <w:tc>
          <w:tcPr>
            <w:tcW w:w="6394" w:type="dxa"/>
          </w:tcPr>
          <w:p w:rsidR="00BC406E" w:rsidRPr="0039598C" w:rsidRDefault="00BC406E" w:rsidP="00471215">
            <w:pPr>
              <w:rPr>
                <w:rFonts w:ascii="Times New Roman" w:hAnsi="Times New Roman" w:cs="Times New Roman"/>
                <w:color w:val="000000"/>
                <w:sz w:val="24"/>
                <w:szCs w:val="24"/>
              </w:rPr>
              <w:pPrChange w:id="194" w:author="CARLOS ROMAN" w:date="2015-03-29T23:14:00Z">
                <w:pPr/>
              </w:pPrChange>
            </w:pPr>
            <w:r w:rsidRPr="0039598C">
              <w:rPr>
                <w:rFonts w:ascii="Times New Roman" w:hAnsi="Times New Roman" w:cs="Times New Roman"/>
                <w:color w:val="000000"/>
                <w:sz w:val="24"/>
                <w:szCs w:val="24"/>
              </w:rPr>
              <w:t>Estructura básica de la célula procariota</w:t>
            </w:r>
            <w:ins w:id="195" w:author="CARLOS ROMAN" w:date="2015-03-29T23:07:00Z">
              <w:r w:rsidR="00D60631">
                <w:rPr>
                  <w:rFonts w:ascii="Times New Roman" w:hAnsi="Times New Roman" w:cs="Times New Roman"/>
                  <w:color w:val="000000"/>
                  <w:sz w:val="24"/>
                  <w:szCs w:val="24"/>
                </w:rPr>
                <w:t>.</w:t>
              </w:r>
            </w:ins>
            <w:r w:rsidRPr="0039598C">
              <w:rPr>
                <w:rFonts w:ascii="Times New Roman" w:hAnsi="Times New Roman" w:cs="Times New Roman"/>
                <w:color w:val="000000"/>
                <w:sz w:val="24"/>
                <w:szCs w:val="24"/>
              </w:rPr>
              <w:t xml:space="preserve"> </w:t>
            </w:r>
            <w:del w:id="196" w:author="CARLOS ROMAN" w:date="2015-03-29T23:09:00Z">
              <w:r w:rsidRPr="0039598C" w:rsidDel="00D60631">
                <w:rPr>
                  <w:rFonts w:ascii="Times New Roman" w:hAnsi="Times New Roman" w:cs="Times New Roman"/>
                  <w:color w:val="000000"/>
                  <w:sz w:val="24"/>
                  <w:szCs w:val="24"/>
                </w:rPr>
                <w:delText>(bacteria)</w:delText>
              </w:r>
            </w:del>
            <w:ins w:id="197" w:author="CARLOS ROMAN" w:date="2015-03-29T23:09:00Z">
              <w:r w:rsidR="00D60631">
                <w:rPr>
                  <w:rFonts w:ascii="Times New Roman" w:hAnsi="Times New Roman" w:cs="Times New Roman"/>
                  <w:color w:val="000000"/>
                  <w:sz w:val="24"/>
                  <w:szCs w:val="24"/>
                </w:rPr>
                <w:t>La célula sin una membrana que envuelva</w:t>
              </w:r>
            </w:ins>
            <w:ins w:id="198" w:author="CARLOS ROMAN" w:date="2015-03-29T23:10:00Z">
              <w:r w:rsidR="00D60631">
                <w:rPr>
                  <w:rFonts w:ascii="Times New Roman" w:hAnsi="Times New Roman" w:cs="Times New Roman"/>
                  <w:color w:val="000000"/>
                  <w:sz w:val="24"/>
                  <w:szCs w:val="24"/>
                </w:rPr>
                <w:t xml:space="preserve"> el material genético es procariota, como las bacterias</w:t>
              </w:r>
            </w:ins>
            <w:ins w:id="199" w:author="CARLOS ROMAN" w:date="2015-03-29T23:13:00Z">
              <w:r w:rsidR="00471215">
                <w:rPr>
                  <w:rFonts w:ascii="Times New Roman" w:hAnsi="Times New Roman" w:cs="Times New Roman"/>
                  <w:color w:val="000000"/>
                  <w:sz w:val="24"/>
                  <w:szCs w:val="24"/>
                </w:rPr>
                <w:t>. D</w:t>
              </w:r>
            </w:ins>
            <w:ins w:id="200" w:author="CARLOS ROMAN" w:date="2015-03-29T23:14:00Z">
              <w:r w:rsidR="00471215">
                <w:rPr>
                  <w:rFonts w:ascii="Times New Roman" w:hAnsi="Times New Roman" w:cs="Times New Roman"/>
                  <w:color w:val="000000"/>
                  <w:sz w:val="24"/>
                  <w:szCs w:val="24"/>
                </w:rPr>
                <w:t>e acuerdo con los registros fósiles, fueron las primeras células en aparecer en el planeta.</w:t>
              </w:r>
            </w:ins>
          </w:p>
        </w:tc>
      </w:tr>
    </w:tbl>
    <w:p w:rsidR="00BC406E" w:rsidRPr="0039598C" w:rsidRDefault="00BC406E" w:rsidP="00334483">
      <w:pPr>
        <w:spacing w:after="0"/>
        <w:jc w:val="both"/>
        <w:rPr>
          <w:rFonts w:ascii="Times New Roman" w:hAnsi="Times New Roman" w:cs="Times New Roman"/>
          <w:b/>
        </w:rPr>
      </w:pPr>
    </w:p>
    <w:p w:rsidR="00EF2565" w:rsidRPr="0039598C" w:rsidRDefault="00EF2565" w:rsidP="00EF2565">
      <w:pPr>
        <w:spacing w:after="0"/>
        <w:jc w:val="both"/>
        <w:rPr>
          <w:rFonts w:ascii="Times New Roman" w:hAnsi="Times New Roman" w:cs="Times New Roman"/>
          <w:b/>
        </w:rPr>
      </w:pPr>
      <w:r w:rsidRPr="0039598C">
        <w:rPr>
          <w:rFonts w:ascii="Times New Roman" w:hAnsi="Times New Roman" w:cs="Times New Roman"/>
          <w:highlight w:val="yellow"/>
        </w:rPr>
        <w:lastRenderedPageBreak/>
        <w:t>[SECCIÓN 2]</w:t>
      </w:r>
      <w:r w:rsidRPr="0039598C">
        <w:rPr>
          <w:rFonts w:ascii="Times New Roman" w:hAnsi="Times New Roman" w:cs="Times New Roman"/>
          <w:b/>
        </w:rPr>
        <w:t xml:space="preserve"> 2.2 Célula eucariota</w:t>
      </w:r>
    </w:p>
    <w:p w:rsidR="00186B24" w:rsidRPr="0039598C" w:rsidRDefault="00186B24" w:rsidP="00334483">
      <w:pPr>
        <w:spacing w:after="0"/>
        <w:jc w:val="both"/>
        <w:rPr>
          <w:rFonts w:ascii="Times New Roman" w:hAnsi="Times New Roman" w:cs="Times New Roman"/>
          <w:b/>
        </w:rPr>
      </w:pPr>
    </w:p>
    <w:p w:rsidR="00EF2565" w:rsidRPr="0039598C" w:rsidRDefault="00EF2565" w:rsidP="00EF2565">
      <w:pPr>
        <w:spacing w:after="0"/>
        <w:jc w:val="both"/>
        <w:rPr>
          <w:rFonts w:ascii="Times New Roman" w:hAnsi="Times New Roman" w:cs="Times New Roman"/>
        </w:rPr>
      </w:pPr>
      <w:r w:rsidRPr="0039598C">
        <w:rPr>
          <w:rFonts w:ascii="Times New Roman" w:hAnsi="Times New Roman" w:cs="Times New Roman"/>
        </w:rPr>
        <w:t xml:space="preserve">Son células más grandes y complejas comparadas con las procariotas; </w:t>
      </w:r>
      <w:del w:id="201" w:author="CARLOS ROMAN" w:date="2015-03-29T23:15:00Z">
        <w:r w:rsidRPr="0039598C" w:rsidDel="00471215">
          <w:rPr>
            <w:rFonts w:ascii="Times New Roman" w:hAnsi="Times New Roman" w:cs="Times New Roman"/>
          </w:rPr>
          <w:delText>su tamaño es de</w:delText>
        </w:r>
      </w:del>
      <w:ins w:id="202" w:author="CARLOS ROMAN" w:date="2015-03-29T23:15:00Z">
        <w:r w:rsidR="00471215">
          <w:rPr>
            <w:rFonts w:ascii="Times New Roman" w:hAnsi="Times New Roman" w:cs="Times New Roman"/>
          </w:rPr>
          <w:t>tienen tamaños entre</w:t>
        </w:r>
      </w:ins>
      <w:r w:rsidRPr="0039598C">
        <w:rPr>
          <w:rFonts w:ascii="Times New Roman" w:hAnsi="Times New Roman" w:cs="Times New Roman"/>
        </w:rPr>
        <w:t xml:space="preserve"> 10 a 100 micras. Contienen todos los orgánulos celulares y una membrana nuclear que rodea el núcleo</w:t>
      </w:r>
      <w:r w:rsidR="00C77E1F">
        <w:rPr>
          <w:rFonts w:ascii="Times New Roman" w:hAnsi="Times New Roman" w:cs="Times New Roman"/>
        </w:rPr>
        <w:t>,</w:t>
      </w:r>
      <w:r w:rsidRPr="0039598C">
        <w:rPr>
          <w:rFonts w:ascii="Times New Roman" w:hAnsi="Times New Roman" w:cs="Times New Roman"/>
        </w:rPr>
        <w:t xml:space="preserve"> aislándolo del citoplasma y los demás orgánulos.</w:t>
      </w:r>
    </w:p>
    <w:p w:rsidR="00EF2565" w:rsidRPr="0039598C" w:rsidRDefault="00EF2565" w:rsidP="00EF2565">
      <w:pPr>
        <w:spacing w:after="0"/>
        <w:jc w:val="both"/>
        <w:rPr>
          <w:rFonts w:ascii="Times New Roman" w:hAnsi="Times New Roman" w:cs="Times New Roman"/>
        </w:rPr>
      </w:pPr>
    </w:p>
    <w:p w:rsidR="00EF2565" w:rsidRPr="0039598C" w:rsidRDefault="00EF2565" w:rsidP="00EF2565">
      <w:pPr>
        <w:spacing w:after="0"/>
        <w:jc w:val="both"/>
        <w:rPr>
          <w:rFonts w:ascii="Times New Roman" w:hAnsi="Times New Roman" w:cs="Times New Roman"/>
        </w:rPr>
      </w:pPr>
      <w:r w:rsidRPr="0039598C">
        <w:rPr>
          <w:rFonts w:ascii="Times New Roman" w:hAnsi="Times New Roman" w:cs="Times New Roman"/>
        </w:rPr>
        <w:t>Las</w:t>
      </w:r>
      <w:r w:rsidRPr="0039598C">
        <w:rPr>
          <w:rFonts w:ascii="Times New Roman" w:hAnsi="Times New Roman" w:cs="Times New Roman"/>
          <w:b/>
        </w:rPr>
        <w:t xml:space="preserve"> algas, </w:t>
      </w:r>
      <w:r w:rsidRPr="0039598C">
        <w:rPr>
          <w:rFonts w:ascii="Times New Roman" w:hAnsi="Times New Roman" w:cs="Times New Roman"/>
        </w:rPr>
        <w:t>los</w:t>
      </w:r>
      <w:r w:rsidRPr="0039598C">
        <w:rPr>
          <w:rFonts w:ascii="Times New Roman" w:hAnsi="Times New Roman" w:cs="Times New Roman"/>
          <w:b/>
        </w:rPr>
        <w:t xml:space="preserve"> protozoos, </w:t>
      </w:r>
      <w:r w:rsidRPr="0039598C">
        <w:rPr>
          <w:rFonts w:ascii="Times New Roman" w:hAnsi="Times New Roman" w:cs="Times New Roman"/>
        </w:rPr>
        <w:t>los</w:t>
      </w:r>
      <w:r w:rsidRPr="0039598C">
        <w:rPr>
          <w:rFonts w:ascii="Times New Roman" w:hAnsi="Times New Roman" w:cs="Times New Roman"/>
          <w:b/>
        </w:rPr>
        <w:t xml:space="preserve"> hongos, </w:t>
      </w:r>
      <w:r w:rsidRPr="0039598C">
        <w:rPr>
          <w:rFonts w:ascii="Times New Roman" w:hAnsi="Times New Roman" w:cs="Times New Roman"/>
        </w:rPr>
        <w:t>los</w:t>
      </w:r>
      <w:r w:rsidRPr="0039598C">
        <w:rPr>
          <w:rFonts w:ascii="Times New Roman" w:hAnsi="Times New Roman" w:cs="Times New Roman"/>
          <w:b/>
        </w:rPr>
        <w:t xml:space="preserve"> animales </w:t>
      </w:r>
      <w:r w:rsidRPr="0039598C">
        <w:rPr>
          <w:rFonts w:ascii="Times New Roman" w:hAnsi="Times New Roman" w:cs="Times New Roman"/>
        </w:rPr>
        <w:t>y</w:t>
      </w:r>
      <w:r w:rsidRPr="0039598C">
        <w:rPr>
          <w:rFonts w:ascii="Times New Roman" w:hAnsi="Times New Roman" w:cs="Times New Roman"/>
          <w:b/>
        </w:rPr>
        <w:t xml:space="preserve"> </w:t>
      </w:r>
      <w:r w:rsidRPr="0039598C">
        <w:rPr>
          <w:rFonts w:ascii="Times New Roman" w:hAnsi="Times New Roman" w:cs="Times New Roman"/>
        </w:rPr>
        <w:t>las</w:t>
      </w:r>
      <w:r w:rsidRPr="0039598C">
        <w:rPr>
          <w:rFonts w:ascii="Times New Roman" w:hAnsi="Times New Roman" w:cs="Times New Roman"/>
          <w:b/>
        </w:rPr>
        <w:t xml:space="preserve"> plantas</w:t>
      </w:r>
      <w:r w:rsidRPr="0039598C">
        <w:rPr>
          <w:rFonts w:ascii="Times New Roman" w:hAnsi="Times New Roman" w:cs="Times New Roman"/>
        </w:rPr>
        <w:t xml:space="preserve"> son organismos constituidos por este tipo de célula.</w:t>
      </w:r>
    </w:p>
    <w:p w:rsidR="00EF2565" w:rsidRPr="0039598C" w:rsidRDefault="00EF2565" w:rsidP="00EF2565">
      <w:pPr>
        <w:spacing w:after="0"/>
        <w:jc w:val="both"/>
        <w:rPr>
          <w:rFonts w:ascii="Times New Roman" w:hAnsi="Times New Roman" w:cs="Times New Roman"/>
        </w:rPr>
      </w:pPr>
    </w:p>
    <w:p w:rsidR="00EF2565" w:rsidRPr="0039598C" w:rsidRDefault="00EF2565" w:rsidP="00EF2565">
      <w:pPr>
        <w:spacing w:after="0"/>
        <w:jc w:val="both"/>
        <w:rPr>
          <w:rFonts w:ascii="Times New Roman" w:hAnsi="Times New Roman" w:cs="Times New Roman"/>
        </w:rPr>
      </w:pPr>
      <w:r w:rsidRPr="0039598C">
        <w:rPr>
          <w:rFonts w:ascii="Times New Roman" w:hAnsi="Times New Roman" w:cs="Times New Roman"/>
        </w:rPr>
        <w:t>Los tipos de célula eucariota más representativos son la célula</w:t>
      </w:r>
      <w:r w:rsidRPr="0039598C">
        <w:rPr>
          <w:rFonts w:ascii="Times New Roman" w:hAnsi="Times New Roman" w:cs="Times New Roman"/>
          <w:b/>
        </w:rPr>
        <w:t xml:space="preserve"> animal</w:t>
      </w:r>
      <w:r w:rsidRPr="0039598C">
        <w:rPr>
          <w:rFonts w:ascii="Times New Roman" w:hAnsi="Times New Roman" w:cs="Times New Roman"/>
        </w:rPr>
        <w:t xml:space="preserve"> y la </w:t>
      </w:r>
      <w:r w:rsidRPr="0039598C">
        <w:rPr>
          <w:rFonts w:ascii="Times New Roman" w:hAnsi="Times New Roman" w:cs="Times New Roman"/>
          <w:b/>
        </w:rPr>
        <w:t>vegetal</w:t>
      </w:r>
      <w:r w:rsidRPr="0039598C">
        <w:rPr>
          <w:rFonts w:ascii="Times New Roman" w:hAnsi="Times New Roman" w:cs="Times New Roman"/>
        </w:rPr>
        <w:t>. Sin embargo, existen ciertas diferencias entre las células animales y vegetales</w:t>
      </w:r>
      <w:del w:id="203" w:author="CARLOS ROMAN" w:date="2015-03-29T23:17:00Z">
        <w:r w:rsidRPr="0039598C" w:rsidDel="00471215">
          <w:rPr>
            <w:rFonts w:ascii="Times New Roman" w:hAnsi="Times New Roman" w:cs="Times New Roman"/>
          </w:rPr>
          <w:delText>, por ejemplo,</w:delText>
        </w:r>
        <w:r w:rsidR="00AB672D" w:rsidRPr="0039598C" w:rsidDel="00471215">
          <w:rPr>
            <w:rFonts w:ascii="Times New Roman" w:hAnsi="Times New Roman" w:cs="Times New Roman"/>
          </w:rPr>
          <w:delText xml:space="preserve"> </w:delText>
        </w:r>
        <w:r w:rsidRPr="0039598C" w:rsidDel="00471215">
          <w:rPr>
            <w:rFonts w:ascii="Times New Roman" w:hAnsi="Times New Roman" w:cs="Times New Roman"/>
          </w:rPr>
          <w:delText>la</w:delText>
        </w:r>
      </w:del>
      <w:ins w:id="204" w:author="CARLOS ROMAN" w:date="2015-03-29T23:17:00Z">
        <w:r w:rsidR="00471215">
          <w:rPr>
            <w:rFonts w:ascii="Times New Roman" w:hAnsi="Times New Roman" w:cs="Times New Roman"/>
          </w:rPr>
          <w:t>.</w:t>
        </w:r>
      </w:ins>
      <w:r w:rsidRPr="0039598C">
        <w:rPr>
          <w:rFonts w:ascii="Times New Roman" w:hAnsi="Times New Roman" w:cs="Times New Roman"/>
        </w:rPr>
        <w:t xml:space="preserve"> </w:t>
      </w:r>
      <w:ins w:id="205" w:author="CARLOS ROMAN" w:date="2015-03-29T23:17:00Z">
        <w:r w:rsidR="00471215">
          <w:rPr>
            <w:rFonts w:ascii="Times New Roman" w:hAnsi="Times New Roman" w:cs="Times New Roman"/>
          </w:rPr>
          <w:t>L</w:t>
        </w:r>
        <w:r w:rsidR="00471215" w:rsidRPr="0039598C">
          <w:rPr>
            <w:rFonts w:ascii="Times New Roman" w:hAnsi="Times New Roman" w:cs="Times New Roman"/>
          </w:rPr>
          <w:t>as células vegetales</w:t>
        </w:r>
        <w:r w:rsidR="00471215" w:rsidRPr="0039598C">
          <w:rPr>
            <w:rFonts w:ascii="Times New Roman" w:hAnsi="Times New Roman" w:cs="Times New Roman"/>
          </w:rPr>
          <w:t xml:space="preserve"> </w:t>
        </w:r>
      </w:ins>
      <w:ins w:id="206" w:author="CARLOS ROMAN" w:date="2015-03-29T23:18:00Z">
        <w:r w:rsidR="00471215">
          <w:rPr>
            <w:rFonts w:ascii="Times New Roman" w:hAnsi="Times New Roman" w:cs="Times New Roman"/>
          </w:rPr>
          <w:t>(</w:t>
        </w:r>
        <w:r w:rsidR="00471215" w:rsidRPr="0039598C">
          <w:rPr>
            <w:rFonts w:ascii="Times New Roman" w:hAnsi="Times New Roman" w:cs="Times New Roman"/>
          </w:rPr>
          <w:t>presentes en algas y plantas</w:t>
        </w:r>
        <w:r w:rsidR="00471215">
          <w:rPr>
            <w:rFonts w:ascii="Times New Roman" w:hAnsi="Times New Roman" w:cs="Times New Roman"/>
          </w:rPr>
          <w:t xml:space="preserve">) se distinguen por la </w:t>
        </w:r>
      </w:ins>
      <w:r w:rsidRPr="0039598C">
        <w:rPr>
          <w:rFonts w:ascii="Times New Roman" w:hAnsi="Times New Roman" w:cs="Times New Roman"/>
        </w:rPr>
        <w:t xml:space="preserve">presencia de una pared celular, </w:t>
      </w:r>
      <w:proofErr w:type="spellStart"/>
      <w:r w:rsidRPr="0039598C">
        <w:rPr>
          <w:rFonts w:ascii="Times New Roman" w:hAnsi="Times New Roman" w:cs="Times New Roman"/>
        </w:rPr>
        <w:t>plastidios</w:t>
      </w:r>
      <w:proofErr w:type="spellEnd"/>
      <w:r w:rsidRPr="0039598C">
        <w:rPr>
          <w:rFonts w:ascii="Times New Roman" w:hAnsi="Times New Roman" w:cs="Times New Roman"/>
        </w:rPr>
        <w:t xml:space="preserve"> y vacuolas grandes</w:t>
      </w:r>
      <w:del w:id="207" w:author="CARLOS ROMAN" w:date="2015-03-29T23:17:00Z">
        <w:r w:rsidRPr="0039598C" w:rsidDel="00471215">
          <w:rPr>
            <w:rFonts w:ascii="Times New Roman" w:hAnsi="Times New Roman" w:cs="Times New Roman"/>
          </w:rPr>
          <w:delText xml:space="preserve"> en las células vegetales</w:delText>
        </w:r>
      </w:del>
      <w:del w:id="208" w:author="CARLOS ROMAN" w:date="2015-03-29T23:18:00Z">
        <w:r w:rsidRPr="0039598C" w:rsidDel="00471215">
          <w:rPr>
            <w:rFonts w:ascii="Times New Roman" w:hAnsi="Times New Roman" w:cs="Times New Roman"/>
          </w:rPr>
          <w:delText>, presentes en algas y plantas</w:delText>
        </w:r>
      </w:del>
      <w:r w:rsidRPr="0039598C">
        <w:rPr>
          <w:rFonts w:ascii="Times New Roman" w:hAnsi="Times New Roman" w:cs="Times New Roman"/>
        </w:rPr>
        <w:t>.</w:t>
      </w:r>
    </w:p>
    <w:p w:rsidR="004327E8" w:rsidRPr="0039598C" w:rsidRDefault="004327E8" w:rsidP="00334483">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4327E8" w:rsidRPr="0039598C" w:rsidTr="009653B0">
        <w:tc>
          <w:tcPr>
            <w:tcW w:w="9033" w:type="dxa"/>
            <w:gridSpan w:val="2"/>
            <w:shd w:val="clear" w:color="auto" w:fill="0D0D0D" w:themeFill="text1" w:themeFillTint="F2"/>
          </w:tcPr>
          <w:p w:rsidR="004327E8" w:rsidRPr="0039598C" w:rsidRDefault="004327E8" w:rsidP="009653B0">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Imagen (fotografía, gráfica o ilustración)</w:t>
            </w:r>
          </w:p>
        </w:tc>
      </w:tr>
      <w:tr w:rsidR="004327E8" w:rsidRPr="0039598C" w:rsidTr="009653B0">
        <w:tc>
          <w:tcPr>
            <w:tcW w:w="2518" w:type="dxa"/>
          </w:tcPr>
          <w:p w:rsidR="004327E8" w:rsidRPr="0039598C" w:rsidRDefault="004327E8" w:rsidP="009653B0">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6515" w:type="dxa"/>
          </w:tcPr>
          <w:p w:rsidR="004327E8" w:rsidRPr="0039598C" w:rsidRDefault="004327E8" w:rsidP="00130967">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CN_06_02_IMG0</w:t>
            </w:r>
            <w:r w:rsidR="00130967" w:rsidRPr="0039598C">
              <w:rPr>
                <w:rFonts w:ascii="Times New Roman" w:hAnsi="Times New Roman" w:cs="Times New Roman"/>
                <w:color w:val="000000"/>
                <w:sz w:val="24"/>
                <w:szCs w:val="24"/>
              </w:rPr>
              <w:t>4</w:t>
            </w:r>
          </w:p>
        </w:tc>
      </w:tr>
      <w:tr w:rsidR="004327E8" w:rsidRPr="0039598C" w:rsidTr="009653B0">
        <w:tc>
          <w:tcPr>
            <w:tcW w:w="2518" w:type="dxa"/>
          </w:tcPr>
          <w:p w:rsidR="004327E8" w:rsidRPr="0039598C" w:rsidRDefault="004327E8" w:rsidP="009653B0">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Descripción</w:t>
            </w:r>
          </w:p>
        </w:tc>
        <w:tc>
          <w:tcPr>
            <w:tcW w:w="6515" w:type="dxa"/>
          </w:tcPr>
          <w:p w:rsidR="004327E8" w:rsidRPr="0039598C" w:rsidRDefault="004327E8" w:rsidP="009653B0">
            <w:pPr>
              <w:rPr>
                <w:rFonts w:ascii="Times New Roman" w:hAnsi="Times New Roman" w:cs="Times New Roman"/>
                <w:color w:val="000000"/>
                <w:sz w:val="24"/>
                <w:szCs w:val="24"/>
              </w:rPr>
            </w:pPr>
            <w:r w:rsidRPr="0039598C">
              <w:rPr>
                <w:rFonts w:ascii="Times New Roman" w:hAnsi="Times New Roman" w:cs="Times New Roman"/>
                <w:color w:val="000000"/>
                <w:sz w:val="24"/>
                <w:szCs w:val="24"/>
              </w:rPr>
              <w:t>Célula eucariota</w:t>
            </w:r>
          </w:p>
        </w:tc>
      </w:tr>
      <w:tr w:rsidR="004327E8" w:rsidRPr="0039598C" w:rsidTr="009653B0">
        <w:tc>
          <w:tcPr>
            <w:tcW w:w="2518" w:type="dxa"/>
          </w:tcPr>
          <w:p w:rsidR="004327E8" w:rsidRPr="0039598C" w:rsidRDefault="004327E8" w:rsidP="009653B0">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 xml:space="preserve">Código </w:t>
            </w:r>
            <w:proofErr w:type="spellStart"/>
            <w:r w:rsidRPr="0039598C">
              <w:rPr>
                <w:rFonts w:ascii="Times New Roman" w:hAnsi="Times New Roman" w:cs="Times New Roman"/>
                <w:b/>
                <w:color w:val="000000"/>
                <w:sz w:val="24"/>
                <w:szCs w:val="24"/>
              </w:rPr>
              <w:t>Shutterstock</w:t>
            </w:r>
            <w:proofErr w:type="spellEnd"/>
            <w:r w:rsidRPr="0039598C">
              <w:rPr>
                <w:rFonts w:ascii="Times New Roman" w:hAnsi="Times New Roman" w:cs="Times New Roman"/>
                <w:b/>
                <w:color w:val="000000"/>
                <w:sz w:val="24"/>
                <w:szCs w:val="24"/>
              </w:rPr>
              <w:t xml:space="preserve"> (o URL o la ruta en </w:t>
            </w:r>
            <w:proofErr w:type="spellStart"/>
            <w:r w:rsidRPr="0039598C">
              <w:rPr>
                <w:rFonts w:ascii="Times New Roman" w:hAnsi="Times New Roman" w:cs="Times New Roman"/>
                <w:b/>
                <w:color w:val="000000"/>
                <w:sz w:val="24"/>
                <w:szCs w:val="24"/>
              </w:rPr>
              <w:t>AulaPlaneta</w:t>
            </w:r>
            <w:proofErr w:type="spellEnd"/>
            <w:r w:rsidRPr="0039598C">
              <w:rPr>
                <w:rFonts w:ascii="Times New Roman" w:hAnsi="Times New Roman" w:cs="Times New Roman"/>
                <w:b/>
                <w:color w:val="000000"/>
                <w:sz w:val="24"/>
                <w:szCs w:val="24"/>
              </w:rPr>
              <w:t>)</w:t>
            </w:r>
          </w:p>
        </w:tc>
        <w:tc>
          <w:tcPr>
            <w:tcW w:w="6515" w:type="dxa"/>
          </w:tcPr>
          <w:p w:rsidR="004327E8" w:rsidRPr="0039598C" w:rsidRDefault="004327E8" w:rsidP="009653B0">
            <w:pPr>
              <w:rPr>
                <w:rFonts w:ascii="Times New Roman" w:hAnsi="Times New Roman" w:cs="Times New Roman"/>
                <w:color w:val="000000"/>
                <w:sz w:val="24"/>
                <w:szCs w:val="24"/>
              </w:rPr>
            </w:pPr>
            <w:r w:rsidRPr="0039598C">
              <w:rPr>
                <w:rFonts w:ascii="Times New Roman" w:hAnsi="Times New Roman" w:cs="Times New Roman"/>
                <w:color w:val="000000"/>
                <w:sz w:val="24"/>
                <w:szCs w:val="24"/>
              </w:rPr>
              <w:t>http://4.bp.blogspot.com/-_CE-TYV1NSI/Uaanoyc8V3I/AAAAAAAAC_A/Gsi5HX-8WJw/s1600/Celula.jpg</w:t>
            </w:r>
          </w:p>
        </w:tc>
      </w:tr>
      <w:tr w:rsidR="004327E8" w:rsidRPr="0039598C" w:rsidTr="009653B0">
        <w:tc>
          <w:tcPr>
            <w:tcW w:w="2518" w:type="dxa"/>
          </w:tcPr>
          <w:p w:rsidR="004327E8" w:rsidRPr="0039598C" w:rsidRDefault="004327E8" w:rsidP="009653B0">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Pie de imagen</w:t>
            </w:r>
          </w:p>
        </w:tc>
        <w:tc>
          <w:tcPr>
            <w:tcW w:w="6515" w:type="dxa"/>
          </w:tcPr>
          <w:p w:rsidR="004327E8" w:rsidRPr="0039598C" w:rsidRDefault="004327E8" w:rsidP="005A3353">
            <w:pPr>
              <w:rPr>
                <w:rFonts w:ascii="Times New Roman" w:hAnsi="Times New Roman" w:cs="Times New Roman"/>
                <w:color w:val="000000"/>
                <w:sz w:val="24"/>
                <w:szCs w:val="24"/>
              </w:rPr>
              <w:pPrChange w:id="209" w:author="CARLOS ROMAN" w:date="2015-03-29T23:27:00Z">
                <w:pPr/>
              </w:pPrChange>
            </w:pPr>
            <w:r w:rsidRPr="0039598C">
              <w:rPr>
                <w:rFonts w:ascii="Times New Roman" w:hAnsi="Times New Roman" w:cs="Times New Roman"/>
                <w:color w:val="000000"/>
                <w:sz w:val="24"/>
                <w:szCs w:val="24"/>
              </w:rPr>
              <w:t>Estructura básica de la célula eucariota (animal)</w:t>
            </w:r>
            <w:r w:rsidR="00EF2565" w:rsidRPr="0039598C">
              <w:rPr>
                <w:rFonts w:ascii="Times New Roman" w:hAnsi="Times New Roman" w:cs="Times New Roman"/>
                <w:color w:val="000000"/>
                <w:sz w:val="24"/>
                <w:szCs w:val="24"/>
              </w:rPr>
              <w:t>.</w:t>
            </w:r>
            <w:ins w:id="210" w:author="CARLOS ROMAN" w:date="2015-03-29T23:19:00Z">
              <w:r w:rsidR="00471215">
                <w:rPr>
                  <w:rFonts w:ascii="Times New Roman" w:hAnsi="Times New Roman" w:cs="Times New Roman"/>
                  <w:color w:val="000000"/>
                  <w:sz w:val="24"/>
                  <w:szCs w:val="24"/>
                </w:rPr>
                <w:t xml:space="preserve"> </w:t>
              </w:r>
            </w:ins>
            <w:ins w:id="211" w:author="CARLOS ROMAN" w:date="2015-03-29T23:22:00Z">
              <w:r w:rsidR="00471215">
                <w:rPr>
                  <w:rFonts w:ascii="Times New Roman" w:hAnsi="Times New Roman" w:cs="Times New Roman"/>
                  <w:color w:val="000000"/>
                  <w:sz w:val="24"/>
                  <w:szCs w:val="24"/>
                </w:rPr>
                <w:t>Se caracteriza por tener un n</w:t>
              </w:r>
            </w:ins>
            <w:ins w:id="212" w:author="CARLOS ROMAN" w:date="2015-03-29T23:23:00Z">
              <w:r w:rsidR="00471215">
                <w:rPr>
                  <w:rFonts w:ascii="Times New Roman" w:hAnsi="Times New Roman" w:cs="Times New Roman"/>
                  <w:color w:val="000000"/>
                  <w:sz w:val="24"/>
                  <w:szCs w:val="24"/>
                </w:rPr>
                <w:t>úcleo rodeado de una membrana</w:t>
              </w:r>
              <w:r w:rsidR="005A3353">
                <w:rPr>
                  <w:rFonts w:ascii="Times New Roman" w:hAnsi="Times New Roman" w:cs="Times New Roman"/>
                  <w:color w:val="000000"/>
                  <w:sz w:val="24"/>
                  <w:szCs w:val="24"/>
                </w:rPr>
                <w:t xml:space="preserve"> que lo separa del citoplasma</w:t>
              </w:r>
            </w:ins>
            <w:ins w:id="213" w:author="CARLOS ROMAN" w:date="2015-03-29T23:25:00Z">
              <w:r w:rsidR="005A3353">
                <w:rPr>
                  <w:rFonts w:ascii="Times New Roman" w:hAnsi="Times New Roman" w:cs="Times New Roman"/>
                  <w:color w:val="000000"/>
                  <w:sz w:val="24"/>
                  <w:szCs w:val="24"/>
                </w:rPr>
                <w:t xml:space="preserve">, un líquido gelatinoso en donde se encuentran todos los </w:t>
              </w:r>
            </w:ins>
            <w:ins w:id="214" w:author="CARLOS ROMAN" w:date="2015-03-29T23:27:00Z">
              <w:r w:rsidR="005A3353">
                <w:rPr>
                  <w:rFonts w:ascii="Times New Roman" w:hAnsi="Times New Roman" w:cs="Times New Roman"/>
                  <w:color w:val="000000"/>
                  <w:sz w:val="24"/>
                  <w:szCs w:val="24"/>
                </w:rPr>
                <w:t xml:space="preserve">demás </w:t>
              </w:r>
            </w:ins>
            <w:ins w:id="215" w:author="CARLOS ROMAN" w:date="2015-03-29T23:25:00Z">
              <w:r w:rsidR="005A3353">
                <w:rPr>
                  <w:rFonts w:ascii="Times New Roman" w:hAnsi="Times New Roman" w:cs="Times New Roman"/>
                  <w:color w:val="000000"/>
                  <w:sz w:val="24"/>
                  <w:szCs w:val="24"/>
                </w:rPr>
                <w:t>org</w:t>
              </w:r>
            </w:ins>
            <w:ins w:id="216" w:author="CARLOS ROMAN" w:date="2015-03-29T23:26:00Z">
              <w:r w:rsidR="005A3353">
                <w:rPr>
                  <w:rFonts w:ascii="Times New Roman" w:hAnsi="Times New Roman" w:cs="Times New Roman"/>
                  <w:color w:val="000000"/>
                  <w:sz w:val="24"/>
                  <w:szCs w:val="24"/>
                </w:rPr>
                <w:t>ánulos.</w:t>
              </w:r>
            </w:ins>
          </w:p>
        </w:tc>
      </w:tr>
    </w:tbl>
    <w:p w:rsidR="004327E8" w:rsidRPr="0039598C" w:rsidRDefault="004327E8" w:rsidP="00334483">
      <w:pPr>
        <w:spacing w:after="0"/>
        <w:jc w:val="both"/>
        <w:rPr>
          <w:rFonts w:ascii="Times New Roman" w:hAnsi="Times New Roman" w:cs="Times New Roman"/>
        </w:rPr>
      </w:pPr>
    </w:p>
    <w:p w:rsidR="008C00EA" w:rsidRPr="0039598C" w:rsidRDefault="00EF2565" w:rsidP="00334483">
      <w:pPr>
        <w:spacing w:after="0"/>
        <w:jc w:val="both"/>
        <w:rPr>
          <w:rFonts w:ascii="Times New Roman" w:hAnsi="Times New Roman" w:cs="Times New Roman"/>
        </w:rPr>
      </w:pPr>
      <w:r w:rsidRPr="0039598C">
        <w:rPr>
          <w:rFonts w:ascii="Times New Roman" w:hAnsi="Times New Roman" w:cs="Times New Roman"/>
        </w:rPr>
        <w:t xml:space="preserve">Hay teorías científicas, como la </w:t>
      </w:r>
      <w:proofErr w:type="spellStart"/>
      <w:r w:rsidRPr="0039598C">
        <w:rPr>
          <w:rFonts w:ascii="Times New Roman" w:hAnsi="Times New Roman" w:cs="Times New Roman"/>
        </w:rPr>
        <w:t>endosimbiosis</w:t>
      </w:r>
      <w:proofErr w:type="spellEnd"/>
      <w:r w:rsidRPr="0039598C">
        <w:rPr>
          <w:rFonts w:ascii="Times New Roman" w:hAnsi="Times New Roman" w:cs="Times New Roman"/>
        </w:rPr>
        <w:t xml:space="preserve">, que postulan que algunos orgánulos de las células eucariotas provienen de células procariotas. </w:t>
      </w:r>
      <w:r w:rsidRPr="0039598C">
        <w:rPr>
          <w:rFonts w:ascii="Times New Roman" w:hAnsi="Times New Roman" w:cs="Times New Roman"/>
          <w:b/>
        </w:rPr>
        <w:t>[</w:t>
      </w:r>
      <w:r w:rsidR="0060347B" w:rsidRPr="00471215">
        <w:rPr>
          <w:rPrChange w:id="217" w:author="CARLOS ROMAN" w:date="2015-03-29T23:22:00Z">
            <w:rPr/>
          </w:rPrChange>
        </w:rPr>
        <w:fldChar w:fldCharType="begin"/>
      </w:r>
      <w:r w:rsidR="0060347B" w:rsidRPr="00471215">
        <w:rPr>
          <w:rPrChange w:id="218" w:author="CARLOS ROMAN" w:date="2015-03-29T23:22:00Z">
            <w:rPr/>
          </w:rPrChange>
        </w:rPr>
        <w:instrText xml:space="preserve"> HYPERLINK "http://jvilchez2009.blogspot.com/2009/04/teoria-de-la-endosimbiosis.html" </w:instrText>
      </w:r>
      <w:r w:rsidR="0060347B" w:rsidRPr="00471215">
        <w:rPr>
          <w:rPrChange w:id="219" w:author="CARLOS ROMAN" w:date="2015-03-29T23:22:00Z">
            <w:rPr/>
          </w:rPrChange>
        </w:rPr>
        <w:fldChar w:fldCharType="separate"/>
      </w:r>
      <w:r w:rsidR="008C00EA" w:rsidRPr="00471215">
        <w:rPr>
          <w:rStyle w:val="Hipervnculo"/>
          <w:rFonts w:ascii="Times New Roman" w:hAnsi="Times New Roman" w:cs="Times New Roman"/>
          <w:u w:val="none"/>
          <w:rPrChange w:id="220" w:author="CARLOS ROMAN" w:date="2015-03-29T23:22:00Z">
            <w:rPr>
              <w:rStyle w:val="Hipervnculo"/>
              <w:rFonts w:ascii="Times New Roman" w:hAnsi="Times New Roman" w:cs="Times New Roman"/>
              <w:b/>
            </w:rPr>
          </w:rPrChange>
        </w:rPr>
        <w:t>VER</w:t>
      </w:r>
      <w:r w:rsidR="0060347B" w:rsidRPr="00471215">
        <w:rPr>
          <w:rStyle w:val="Hipervnculo"/>
          <w:rFonts w:ascii="Times New Roman" w:hAnsi="Times New Roman" w:cs="Times New Roman"/>
          <w:u w:val="none"/>
          <w:rPrChange w:id="221" w:author="CARLOS ROMAN" w:date="2015-03-29T23:22:00Z">
            <w:rPr>
              <w:rStyle w:val="Hipervnculo"/>
              <w:rFonts w:ascii="Times New Roman" w:hAnsi="Times New Roman" w:cs="Times New Roman"/>
              <w:b/>
            </w:rPr>
          </w:rPrChange>
        </w:rPr>
        <w:fldChar w:fldCharType="end"/>
      </w:r>
      <w:r w:rsidRPr="0039598C">
        <w:rPr>
          <w:rFonts w:ascii="Times New Roman" w:hAnsi="Times New Roman" w:cs="Times New Roman"/>
          <w:b/>
        </w:rPr>
        <w:t>]</w:t>
      </w:r>
    </w:p>
    <w:p w:rsidR="007A6F0F" w:rsidRPr="0039598C" w:rsidRDefault="007A6F0F" w:rsidP="00334483">
      <w:pPr>
        <w:spacing w:after="0"/>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460"/>
      </w:tblGrid>
      <w:tr w:rsidR="00170F6F" w:rsidRPr="0039598C" w:rsidTr="0021077E">
        <w:tc>
          <w:tcPr>
            <w:tcW w:w="8978" w:type="dxa"/>
            <w:gridSpan w:val="2"/>
            <w:shd w:val="clear" w:color="auto" w:fill="000000" w:themeFill="text1"/>
          </w:tcPr>
          <w:p w:rsidR="007A6F0F" w:rsidRPr="0039598C" w:rsidRDefault="007A6F0F" w:rsidP="0021077E">
            <w:pPr>
              <w:jc w:val="center"/>
              <w:rPr>
                <w:rFonts w:ascii="Times New Roman" w:hAnsi="Times New Roman" w:cs="Times New Roman"/>
                <w:b/>
                <w:sz w:val="24"/>
                <w:szCs w:val="24"/>
              </w:rPr>
            </w:pPr>
            <w:r w:rsidRPr="0039598C">
              <w:rPr>
                <w:rFonts w:ascii="Times New Roman" w:hAnsi="Times New Roman" w:cs="Times New Roman"/>
                <w:b/>
                <w:sz w:val="24"/>
                <w:szCs w:val="24"/>
              </w:rPr>
              <w:t>Recuerda</w:t>
            </w:r>
          </w:p>
        </w:tc>
      </w:tr>
      <w:tr w:rsidR="007A6F0F" w:rsidRPr="0039598C" w:rsidTr="0021077E">
        <w:tc>
          <w:tcPr>
            <w:tcW w:w="2518" w:type="dxa"/>
          </w:tcPr>
          <w:p w:rsidR="007A6F0F" w:rsidRPr="0039598C" w:rsidRDefault="007A6F0F" w:rsidP="0021077E">
            <w:pPr>
              <w:jc w:val="both"/>
              <w:rPr>
                <w:rFonts w:ascii="Times New Roman" w:hAnsi="Times New Roman" w:cs="Times New Roman"/>
                <w:b/>
                <w:sz w:val="24"/>
                <w:szCs w:val="24"/>
              </w:rPr>
            </w:pPr>
            <w:r w:rsidRPr="0039598C">
              <w:rPr>
                <w:rFonts w:ascii="Times New Roman" w:hAnsi="Times New Roman" w:cs="Times New Roman"/>
                <w:b/>
                <w:sz w:val="24"/>
                <w:szCs w:val="24"/>
              </w:rPr>
              <w:t>Contenido</w:t>
            </w:r>
          </w:p>
        </w:tc>
        <w:tc>
          <w:tcPr>
            <w:tcW w:w="6460" w:type="dxa"/>
          </w:tcPr>
          <w:p w:rsidR="007A6F0F" w:rsidRPr="00C77E1F" w:rsidRDefault="007A6F0F" w:rsidP="0021077E">
            <w:pPr>
              <w:jc w:val="both"/>
              <w:rPr>
                <w:rFonts w:ascii="Times New Roman" w:hAnsi="Times New Roman" w:cs="Times New Roman"/>
                <w:sz w:val="24"/>
                <w:szCs w:val="24"/>
              </w:rPr>
            </w:pPr>
            <w:r w:rsidRPr="0039598C">
              <w:rPr>
                <w:rFonts w:ascii="Times New Roman" w:hAnsi="Times New Roman" w:cs="Times New Roman"/>
                <w:sz w:val="24"/>
                <w:szCs w:val="24"/>
              </w:rPr>
              <w:t>En la naturaleza s</w:t>
            </w:r>
            <w:r w:rsidR="005040EE">
              <w:rPr>
                <w:rFonts w:ascii="Times New Roman" w:hAnsi="Times New Roman" w:cs="Times New Roman"/>
                <w:sz w:val="24"/>
                <w:szCs w:val="24"/>
              </w:rPr>
              <w:t>o</w:t>
            </w:r>
            <w:r w:rsidRPr="0039598C">
              <w:rPr>
                <w:rFonts w:ascii="Times New Roman" w:hAnsi="Times New Roman" w:cs="Times New Roman"/>
                <w:sz w:val="24"/>
                <w:szCs w:val="24"/>
              </w:rPr>
              <w:t xml:space="preserve">lo existen dos tipos de célula: </w:t>
            </w:r>
            <w:r w:rsidR="00C77E1F">
              <w:rPr>
                <w:rFonts w:ascii="Times New Roman" w:hAnsi="Times New Roman" w:cs="Times New Roman"/>
                <w:b/>
                <w:sz w:val="24"/>
                <w:szCs w:val="24"/>
              </w:rPr>
              <w:t>p</w:t>
            </w:r>
            <w:r w:rsidRPr="0039598C">
              <w:rPr>
                <w:rFonts w:ascii="Times New Roman" w:hAnsi="Times New Roman" w:cs="Times New Roman"/>
                <w:b/>
                <w:sz w:val="24"/>
                <w:szCs w:val="24"/>
              </w:rPr>
              <w:t>rocariota</w:t>
            </w:r>
            <w:r w:rsidRPr="0039598C">
              <w:rPr>
                <w:rFonts w:ascii="Times New Roman" w:hAnsi="Times New Roman" w:cs="Times New Roman"/>
                <w:sz w:val="24"/>
                <w:szCs w:val="24"/>
              </w:rPr>
              <w:t xml:space="preserve"> y </w:t>
            </w:r>
            <w:r w:rsidR="00C77E1F">
              <w:rPr>
                <w:rFonts w:ascii="Times New Roman" w:hAnsi="Times New Roman" w:cs="Times New Roman"/>
                <w:b/>
                <w:sz w:val="24"/>
                <w:szCs w:val="24"/>
              </w:rPr>
              <w:t>e</w:t>
            </w:r>
            <w:r w:rsidRPr="0039598C">
              <w:rPr>
                <w:rFonts w:ascii="Times New Roman" w:hAnsi="Times New Roman" w:cs="Times New Roman"/>
                <w:b/>
                <w:sz w:val="24"/>
                <w:szCs w:val="24"/>
              </w:rPr>
              <w:t>ucariota</w:t>
            </w:r>
            <w:r w:rsidR="00C77E1F">
              <w:rPr>
                <w:rFonts w:ascii="Times New Roman" w:hAnsi="Times New Roman" w:cs="Times New Roman"/>
                <w:sz w:val="24"/>
                <w:szCs w:val="24"/>
              </w:rPr>
              <w:t>.</w:t>
            </w:r>
          </w:p>
        </w:tc>
      </w:tr>
    </w:tbl>
    <w:p w:rsidR="007A6F0F" w:rsidRPr="0039598C" w:rsidRDefault="007A6F0F" w:rsidP="00334483">
      <w:pPr>
        <w:spacing w:after="0"/>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518"/>
        <w:gridCol w:w="6515"/>
      </w:tblGrid>
      <w:tr w:rsidR="00170F6F" w:rsidRPr="0039598C" w:rsidTr="0021077E">
        <w:tc>
          <w:tcPr>
            <w:tcW w:w="9033" w:type="dxa"/>
            <w:gridSpan w:val="2"/>
            <w:shd w:val="clear" w:color="auto" w:fill="000000" w:themeFill="text1"/>
          </w:tcPr>
          <w:p w:rsidR="00B10AB6" w:rsidRPr="0039598C" w:rsidRDefault="00B10AB6" w:rsidP="0021077E">
            <w:pPr>
              <w:jc w:val="center"/>
              <w:rPr>
                <w:rFonts w:ascii="Times New Roman" w:hAnsi="Times New Roman" w:cs="Times New Roman"/>
                <w:b/>
                <w:sz w:val="24"/>
                <w:szCs w:val="24"/>
              </w:rPr>
            </w:pPr>
            <w:r w:rsidRPr="0039598C">
              <w:rPr>
                <w:rFonts w:ascii="Times New Roman" w:hAnsi="Times New Roman" w:cs="Times New Roman"/>
                <w:b/>
                <w:sz w:val="24"/>
                <w:szCs w:val="24"/>
              </w:rPr>
              <w:t>Profundiza: recurso nuevo</w:t>
            </w:r>
          </w:p>
        </w:tc>
      </w:tr>
      <w:tr w:rsidR="00170F6F" w:rsidRPr="0039598C" w:rsidTr="0021077E">
        <w:tc>
          <w:tcPr>
            <w:tcW w:w="2518" w:type="dxa"/>
          </w:tcPr>
          <w:p w:rsidR="00B10AB6" w:rsidRPr="0039598C" w:rsidRDefault="00B10AB6" w:rsidP="0021077E">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6515" w:type="dxa"/>
          </w:tcPr>
          <w:p w:rsidR="00B10AB6" w:rsidRPr="0039598C" w:rsidRDefault="00B10AB6" w:rsidP="00EF2565">
            <w:pPr>
              <w:jc w:val="both"/>
              <w:rPr>
                <w:rFonts w:ascii="Times New Roman" w:hAnsi="Times New Roman" w:cs="Times New Roman"/>
                <w:b/>
                <w:sz w:val="24"/>
                <w:szCs w:val="24"/>
              </w:rPr>
            </w:pPr>
            <w:r w:rsidRPr="0039598C">
              <w:rPr>
                <w:rFonts w:ascii="Times New Roman" w:hAnsi="Times New Roman" w:cs="Times New Roman"/>
                <w:sz w:val="24"/>
                <w:szCs w:val="24"/>
              </w:rPr>
              <w:t>CN_06_02_REC</w:t>
            </w:r>
            <w:r w:rsidR="00EF2565" w:rsidRPr="0039598C">
              <w:rPr>
                <w:rFonts w:ascii="Times New Roman" w:hAnsi="Times New Roman" w:cs="Times New Roman"/>
                <w:sz w:val="24"/>
                <w:szCs w:val="24"/>
              </w:rPr>
              <w:t>60</w:t>
            </w:r>
            <w:r w:rsidRPr="0039598C">
              <w:rPr>
                <w:rFonts w:ascii="Times New Roman" w:hAnsi="Times New Roman" w:cs="Times New Roman"/>
                <w:sz w:val="24"/>
                <w:szCs w:val="24"/>
              </w:rPr>
              <w:t xml:space="preserve"> </w:t>
            </w:r>
          </w:p>
        </w:tc>
      </w:tr>
      <w:tr w:rsidR="00170F6F" w:rsidRPr="0039598C" w:rsidTr="0021077E">
        <w:tc>
          <w:tcPr>
            <w:tcW w:w="2518" w:type="dxa"/>
          </w:tcPr>
          <w:p w:rsidR="00B10AB6" w:rsidRPr="0039598C" w:rsidRDefault="00B10AB6" w:rsidP="0021077E">
            <w:pPr>
              <w:jc w:val="both"/>
              <w:rPr>
                <w:rFonts w:ascii="Times New Roman" w:hAnsi="Times New Roman" w:cs="Times New Roman"/>
                <w:sz w:val="24"/>
                <w:szCs w:val="24"/>
              </w:rPr>
            </w:pPr>
            <w:r w:rsidRPr="0039598C">
              <w:rPr>
                <w:rFonts w:ascii="Times New Roman" w:hAnsi="Times New Roman" w:cs="Times New Roman"/>
                <w:b/>
                <w:sz w:val="24"/>
                <w:szCs w:val="24"/>
              </w:rPr>
              <w:t>Título</w:t>
            </w:r>
          </w:p>
        </w:tc>
        <w:tc>
          <w:tcPr>
            <w:tcW w:w="6515" w:type="dxa"/>
          </w:tcPr>
          <w:p w:rsidR="00B10AB6" w:rsidRPr="0039598C" w:rsidRDefault="004A01A6" w:rsidP="0021077E">
            <w:pPr>
              <w:jc w:val="both"/>
              <w:rPr>
                <w:rFonts w:ascii="Times New Roman" w:hAnsi="Times New Roman" w:cs="Times New Roman"/>
                <w:sz w:val="24"/>
                <w:szCs w:val="24"/>
              </w:rPr>
            </w:pPr>
            <w:r w:rsidRPr="0039598C">
              <w:rPr>
                <w:rFonts w:ascii="Times New Roman" w:hAnsi="Times New Roman" w:cs="Times New Roman"/>
                <w:sz w:val="24"/>
                <w:szCs w:val="24"/>
              </w:rPr>
              <w:t>La célula: clasificación</w:t>
            </w:r>
            <w:r w:rsidR="00C77E1F">
              <w:rPr>
                <w:rFonts w:ascii="Times New Roman" w:hAnsi="Times New Roman" w:cs="Times New Roman"/>
                <w:sz w:val="24"/>
                <w:szCs w:val="24"/>
              </w:rPr>
              <w:t xml:space="preserve">, </w:t>
            </w:r>
            <w:r w:rsidRPr="0039598C">
              <w:rPr>
                <w:rFonts w:ascii="Times New Roman" w:hAnsi="Times New Roman" w:cs="Times New Roman"/>
                <w:sz w:val="24"/>
                <w:szCs w:val="24"/>
              </w:rPr>
              <w:t>características</w:t>
            </w:r>
            <w:r w:rsidR="00C77E1F">
              <w:rPr>
                <w:rFonts w:ascii="Times New Roman" w:hAnsi="Times New Roman" w:cs="Times New Roman"/>
                <w:sz w:val="24"/>
                <w:szCs w:val="24"/>
              </w:rPr>
              <w:t xml:space="preserve"> y </w:t>
            </w:r>
            <w:r w:rsidRPr="0039598C">
              <w:rPr>
                <w:rFonts w:ascii="Times New Roman" w:hAnsi="Times New Roman" w:cs="Times New Roman"/>
                <w:sz w:val="24"/>
                <w:szCs w:val="24"/>
              </w:rPr>
              <w:t>propiedades</w:t>
            </w:r>
          </w:p>
        </w:tc>
      </w:tr>
      <w:tr w:rsidR="00B10AB6" w:rsidRPr="0039598C" w:rsidTr="0021077E">
        <w:tc>
          <w:tcPr>
            <w:tcW w:w="2518" w:type="dxa"/>
          </w:tcPr>
          <w:p w:rsidR="00B10AB6" w:rsidRPr="0039598C" w:rsidRDefault="00B10AB6" w:rsidP="0021077E">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6515" w:type="dxa"/>
          </w:tcPr>
          <w:p w:rsidR="00B10AB6" w:rsidRPr="0039598C" w:rsidRDefault="00B10AB6" w:rsidP="005A3353">
            <w:pPr>
              <w:jc w:val="both"/>
              <w:rPr>
                <w:rFonts w:ascii="Times New Roman" w:hAnsi="Times New Roman" w:cs="Times New Roman"/>
                <w:sz w:val="24"/>
                <w:szCs w:val="24"/>
              </w:rPr>
              <w:pPrChange w:id="222" w:author="CARLOS ROMAN" w:date="2015-03-29T23:28:00Z">
                <w:pPr>
                  <w:jc w:val="both"/>
                </w:pPr>
              </w:pPrChange>
            </w:pPr>
            <w:r w:rsidRPr="0039598C">
              <w:rPr>
                <w:rFonts w:ascii="Times New Roman" w:hAnsi="Times New Roman" w:cs="Times New Roman"/>
                <w:sz w:val="24"/>
                <w:szCs w:val="24"/>
              </w:rPr>
              <w:t xml:space="preserve">Video </w:t>
            </w:r>
            <w:del w:id="223" w:author="CARLOS ROMAN" w:date="2015-03-29T23:28:00Z">
              <w:r w:rsidRPr="0039598C" w:rsidDel="005A3353">
                <w:rPr>
                  <w:rFonts w:ascii="Times New Roman" w:hAnsi="Times New Roman" w:cs="Times New Roman"/>
                  <w:sz w:val="24"/>
                  <w:szCs w:val="24"/>
                </w:rPr>
                <w:delText>descriptivo sobre</w:delText>
              </w:r>
            </w:del>
            <w:ins w:id="224" w:author="CARLOS ROMAN" w:date="2015-03-29T23:28:00Z">
              <w:r w:rsidR="005A3353">
                <w:rPr>
                  <w:rFonts w:ascii="Times New Roman" w:hAnsi="Times New Roman" w:cs="Times New Roman"/>
                  <w:sz w:val="24"/>
                  <w:szCs w:val="24"/>
                </w:rPr>
                <w:t>que describe</w:t>
              </w:r>
            </w:ins>
            <w:r w:rsidRPr="0039598C">
              <w:rPr>
                <w:rFonts w:ascii="Times New Roman" w:hAnsi="Times New Roman" w:cs="Times New Roman"/>
                <w:sz w:val="24"/>
                <w:szCs w:val="24"/>
              </w:rPr>
              <w:t xml:space="preserve"> los tipos de célula</w:t>
            </w:r>
            <w:r w:rsidR="004A01A6" w:rsidRPr="0039598C">
              <w:rPr>
                <w:rFonts w:ascii="Times New Roman" w:hAnsi="Times New Roman" w:cs="Times New Roman"/>
                <w:sz w:val="24"/>
                <w:szCs w:val="24"/>
              </w:rPr>
              <w:t xml:space="preserve">, las formas celulares y algunas </w:t>
            </w:r>
            <w:r w:rsidR="008935BC">
              <w:rPr>
                <w:rFonts w:ascii="Times New Roman" w:hAnsi="Times New Roman" w:cs="Times New Roman"/>
                <w:sz w:val="24"/>
                <w:szCs w:val="24"/>
              </w:rPr>
              <w:t xml:space="preserve">de sus </w:t>
            </w:r>
            <w:r w:rsidR="004A01A6" w:rsidRPr="0039598C">
              <w:rPr>
                <w:rFonts w:ascii="Times New Roman" w:hAnsi="Times New Roman" w:cs="Times New Roman"/>
                <w:sz w:val="24"/>
                <w:szCs w:val="24"/>
              </w:rPr>
              <w:t>funciones</w:t>
            </w:r>
            <w:del w:id="225" w:author="CARLOS ROMAN" w:date="2015-03-29T23:28:00Z">
              <w:r w:rsidR="00C77E1F" w:rsidDel="005A3353">
                <w:rPr>
                  <w:rFonts w:ascii="Times New Roman" w:hAnsi="Times New Roman" w:cs="Times New Roman"/>
                  <w:sz w:val="24"/>
                  <w:szCs w:val="24"/>
                </w:rPr>
                <w:delText>.</w:delText>
              </w:r>
            </w:del>
          </w:p>
        </w:tc>
      </w:tr>
    </w:tbl>
    <w:p w:rsidR="00B10AB6" w:rsidRPr="0039598C" w:rsidRDefault="00B10AB6" w:rsidP="008E4441">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170F6F" w:rsidRPr="0039598C" w:rsidTr="0021077E">
        <w:tc>
          <w:tcPr>
            <w:tcW w:w="9033" w:type="dxa"/>
            <w:gridSpan w:val="2"/>
            <w:shd w:val="clear" w:color="auto" w:fill="000000" w:themeFill="text1"/>
          </w:tcPr>
          <w:p w:rsidR="00334483" w:rsidRPr="0039598C" w:rsidRDefault="00334483" w:rsidP="0021077E">
            <w:pPr>
              <w:jc w:val="center"/>
              <w:rPr>
                <w:rFonts w:ascii="Times New Roman" w:hAnsi="Times New Roman" w:cs="Times New Roman"/>
                <w:b/>
                <w:sz w:val="24"/>
                <w:szCs w:val="24"/>
              </w:rPr>
            </w:pPr>
            <w:r w:rsidRPr="0039598C">
              <w:rPr>
                <w:rFonts w:ascii="Times New Roman" w:hAnsi="Times New Roman" w:cs="Times New Roman"/>
                <w:b/>
                <w:sz w:val="24"/>
                <w:szCs w:val="24"/>
              </w:rPr>
              <w:t>Profundiza: recurso nuevo</w:t>
            </w:r>
          </w:p>
        </w:tc>
      </w:tr>
      <w:tr w:rsidR="00170F6F" w:rsidRPr="0039598C" w:rsidTr="0021077E">
        <w:tc>
          <w:tcPr>
            <w:tcW w:w="2518" w:type="dxa"/>
          </w:tcPr>
          <w:p w:rsidR="00334483" w:rsidRPr="0039598C" w:rsidRDefault="00334483" w:rsidP="0021077E">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6515" w:type="dxa"/>
          </w:tcPr>
          <w:p w:rsidR="00334483" w:rsidRPr="0039598C" w:rsidRDefault="007A6F0F" w:rsidP="00EF2565">
            <w:pPr>
              <w:jc w:val="both"/>
              <w:rPr>
                <w:rFonts w:ascii="Times New Roman" w:hAnsi="Times New Roman" w:cs="Times New Roman"/>
                <w:sz w:val="24"/>
                <w:szCs w:val="24"/>
              </w:rPr>
            </w:pPr>
            <w:r w:rsidRPr="0039598C">
              <w:rPr>
                <w:rFonts w:ascii="Times New Roman" w:hAnsi="Times New Roman" w:cs="Times New Roman"/>
                <w:sz w:val="24"/>
                <w:szCs w:val="24"/>
              </w:rPr>
              <w:t>CN_06_02_REC</w:t>
            </w:r>
            <w:r w:rsidR="00EF2565" w:rsidRPr="0039598C">
              <w:rPr>
                <w:rFonts w:ascii="Times New Roman" w:hAnsi="Times New Roman" w:cs="Times New Roman"/>
                <w:sz w:val="24"/>
                <w:szCs w:val="24"/>
              </w:rPr>
              <w:t>7</w:t>
            </w:r>
            <w:r w:rsidRPr="0039598C">
              <w:rPr>
                <w:rFonts w:ascii="Times New Roman" w:hAnsi="Times New Roman" w:cs="Times New Roman"/>
                <w:sz w:val="24"/>
                <w:szCs w:val="24"/>
              </w:rPr>
              <w:t>0</w:t>
            </w:r>
          </w:p>
        </w:tc>
      </w:tr>
      <w:tr w:rsidR="00170F6F" w:rsidRPr="0039598C" w:rsidTr="0021077E">
        <w:tc>
          <w:tcPr>
            <w:tcW w:w="2518" w:type="dxa"/>
          </w:tcPr>
          <w:p w:rsidR="00334483" w:rsidRPr="0039598C" w:rsidRDefault="00334483" w:rsidP="0021077E">
            <w:pPr>
              <w:jc w:val="both"/>
              <w:rPr>
                <w:rFonts w:ascii="Times New Roman" w:hAnsi="Times New Roman" w:cs="Times New Roman"/>
                <w:sz w:val="24"/>
                <w:szCs w:val="24"/>
              </w:rPr>
            </w:pPr>
            <w:r w:rsidRPr="0039598C">
              <w:rPr>
                <w:rFonts w:ascii="Times New Roman" w:hAnsi="Times New Roman" w:cs="Times New Roman"/>
                <w:b/>
                <w:sz w:val="24"/>
                <w:szCs w:val="24"/>
              </w:rPr>
              <w:t>Título</w:t>
            </w:r>
          </w:p>
        </w:tc>
        <w:tc>
          <w:tcPr>
            <w:tcW w:w="6515" w:type="dxa"/>
          </w:tcPr>
          <w:p w:rsidR="00334483" w:rsidRPr="0039598C" w:rsidRDefault="007A6F0F" w:rsidP="0021077E">
            <w:pPr>
              <w:jc w:val="both"/>
              <w:rPr>
                <w:rFonts w:ascii="Times New Roman" w:hAnsi="Times New Roman" w:cs="Times New Roman"/>
                <w:sz w:val="24"/>
                <w:szCs w:val="24"/>
              </w:rPr>
            </w:pPr>
            <w:r w:rsidRPr="0039598C">
              <w:rPr>
                <w:rFonts w:ascii="Times New Roman" w:hAnsi="Times New Roman" w:cs="Times New Roman"/>
                <w:sz w:val="24"/>
                <w:szCs w:val="24"/>
              </w:rPr>
              <w:t>Célula</w:t>
            </w:r>
            <w:ins w:id="226" w:author="CARLOS ROMAN" w:date="2015-03-29T23:28:00Z">
              <w:r w:rsidR="002C37D5">
                <w:rPr>
                  <w:rFonts w:ascii="Times New Roman" w:hAnsi="Times New Roman" w:cs="Times New Roman"/>
                  <w:sz w:val="24"/>
                  <w:szCs w:val="24"/>
                </w:rPr>
                <w:t>s</w:t>
              </w:r>
            </w:ins>
            <w:r w:rsidRPr="0039598C">
              <w:rPr>
                <w:rFonts w:ascii="Times New Roman" w:hAnsi="Times New Roman" w:cs="Times New Roman"/>
                <w:sz w:val="24"/>
                <w:szCs w:val="24"/>
              </w:rPr>
              <w:t xml:space="preserve"> procariota y eucariota</w:t>
            </w:r>
          </w:p>
        </w:tc>
      </w:tr>
      <w:tr w:rsidR="00334483" w:rsidRPr="0039598C" w:rsidTr="0021077E">
        <w:tc>
          <w:tcPr>
            <w:tcW w:w="2518" w:type="dxa"/>
          </w:tcPr>
          <w:p w:rsidR="00334483" w:rsidRPr="0039598C" w:rsidRDefault="00334483" w:rsidP="0021077E">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6515" w:type="dxa"/>
          </w:tcPr>
          <w:p w:rsidR="00334483" w:rsidRPr="0039598C" w:rsidRDefault="0030241C" w:rsidP="002C37D5">
            <w:pPr>
              <w:jc w:val="both"/>
              <w:rPr>
                <w:rFonts w:ascii="Times New Roman" w:hAnsi="Times New Roman" w:cs="Times New Roman"/>
                <w:sz w:val="24"/>
                <w:szCs w:val="24"/>
              </w:rPr>
              <w:pPrChange w:id="227" w:author="CARLOS ROMAN" w:date="2015-03-29T23:28:00Z">
                <w:pPr>
                  <w:jc w:val="both"/>
                </w:pPr>
              </w:pPrChange>
            </w:pPr>
            <w:r w:rsidRPr="0039598C">
              <w:rPr>
                <w:rFonts w:ascii="Times New Roman" w:hAnsi="Times New Roman" w:cs="Times New Roman"/>
                <w:sz w:val="24"/>
                <w:szCs w:val="24"/>
              </w:rPr>
              <w:t xml:space="preserve">Secuencia de imágenes que presenta las principales características de las células </w:t>
            </w:r>
            <w:del w:id="228" w:author="CARLOS ROMAN" w:date="2015-03-29T23:28:00Z">
              <w:r w:rsidRPr="0039598C" w:rsidDel="002C37D5">
                <w:rPr>
                  <w:rFonts w:ascii="Times New Roman" w:hAnsi="Times New Roman" w:cs="Times New Roman"/>
                  <w:sz w:val="24"/>
                  <w:szCs w:val="24"/>
                </w:rPr>
                <w:delText xml:space="preserve">eucariotas </w:delText>
              </w:r>
            </w:del>
            <w:ins w:id="229" w:author="CARLOS ROMAN" w:date="2015-03-29T23:28:00Z">
              <w:r w:rsidR="002C37D5">
                <w:rPr>
                  <w:rFonts w:ascii="Times New Roman" w:hAnsi="Times New Roman" w:cs="Times New Roman"/>
                  <w:sz w:val="24"/>
                  <w:szCs w:val="24"/>
                </w:rPr>
                <w:t>procariotas</w:t>
              </w:r>
              <w:r w:rsidR="002C37D5" w:rsidRPr="0039598C">
                <w:rPr>
                  <w:rFonts w:ascii="Times New Roman" w:hAnsi="Times New Roman" w:cs="Times New Roman"/>
                  <w:sz w:val="24"/>
                  <w:szCs w:val="24"/>
                </w:rPr>
                <w:t xml:space="preserve"> </w:t>
              </w:r>
            </w:ins>
            <w:r w:rsidRPr="0039598C">
              <w:rPr>
                <w:rFonts w:ascii="Times New Roman" w:hAnsi="Times New Roman" w:cs="Times New Roman"/>
                <w:sz w:val="24"/>
                <w:szCs w:val="24"/>
              </w:rPr>
              <w:t xml:space="preserve">y </w:t>
            </w:r>
            <w:del w:id="230" w:author="CARLOS ROMAN" w:date="2015-03-29T23:28:00Z">
              <w:r w:rsidRPr="0039598C" w:rsidDel="002C37D5">
                <w:rPr>
                  <w:rFonts w:ascii="Times New Roman" w:hAnsi="Times New Roman" w:cs="Times New Roman"/>
                  <w:sz w:val="24"/>
                  <w:szCs w:val="24"/>
                </w:rPr>
                <w:delText>procariotas.</w:delText>
              </w:r>
            </w:del>
            <w:ins w:id="231" w:author="CARLOS ROMAN" w:date="2015-03-29T23:28:00Z">
              <w:r w:rsidR="002C37D5">
                <w:rPr>
                  <w:rFonts w:ascii="Times New Roman" w:hAnsi="Times New Roman" w:cs="Times New Roman"/>
                  <w:sz w:val="24"/>
                  <w:szCs w:val="24"/>
                </w:rPr>
                <w:t>eucariotas.</w:t>
              </w:r>
            </w:ins>
          </w:p>
        </w:tc>
      </w:tr>
    </w:tbl>
    <w:p w:rsidR="00334483" w:rsidRPr="0039598C" w:rsidRDefault="00334483" w:rsidP="008E4441">
      <w:pPr>
        <w:spacing w:after="0"/>
        <w:jc w:val="both"/>
        <w:rPr>
          <w:rFonts w:ascii="Times New Roman" w:hAnsi="Times New Roman" w:cs="Times New Roman"/>
          <w:highlight w:val="yellow"/>
        </w:rPr>
      </w:pPr>
    </w:p>
    <w:tbl>
      <w:tblPr>
        <w:tblStyle w:val="Tablaconcuadrcula"/>
        <w:tblpPr w:leftFromText="141" w:rightFromText="141" w:vertAnchor="text" w:horzAnchor="margin" w:tblpY="20"/>
        <w:tblW w:w="0" w:type="auto"/>
        <w:tblLook w:val="04A0" w:firstRow="1" w:lastRow="0" w:firstColumn="1" w:lastColumn="0" w:noHBand="0" w:noVBand="1"/>
      </w:tblPr>
      <w:tblGrid>
        <w:gridCol w:w="2093"/>
        <w:gridCol w:w="6946"/>
      </w:tblGrid>
      <w:tr w:rsidR="00170F6F" w:rsidRPr="0039598C" w:rsidTr="00E737AF">
        <w:trPr>
          <w:trHeight w:val="264"/>
        </w:trPr>
        <w:tc>
          <w:tcPr>
            <w:tcW w:w="9039" w:type="dxa"/>
            <w:gridSpan w:val="2"/>
            <w:shd w:val="clear" w:color="auto" w:fill="000000" w:themeFill="text1"/>
          </w:tcPr>
          <w:p w:rsidR="00F618D4" w:rsidRPr="0039598C" w:rsidRDefault="00F618D4" w:rsidP="0021077E">
            <w:pPr>
              <w:jc w:val="center"/>
              <w:rPr>
                <w:rFonts w:ascii="Times New Roman" w:hAnsi="Times New Roman" w:cs="Times New Roman"/>
                <w:b/>
                <w:sz w:val="24"/>
                <w:szCs w:val="24"/>
              </w:rPr>
            </w:pPr>
            <w:r w:rsidRPr="0039598C">
              <w:rPr>
                <w:rFonts w:ascii="Times New Roman" w:hAnsi="Times New Roman" w:cs="Times New Roman"/>
                <w:b/>
                <w:sz w:val="24"/>
                <w:szCs w:val="24"/>
              </w:rPr>
              <w:t>Destacado</w:t>
            </w:r>
          </w:p>
        </w:tc>
      </w:tr>
      <w:tr w:rsidR="00170F6F" w:rsidRPr="0039598C" w:rsidTr="00E737AF">
        <w:trPr>
          <w:trHeight w:val="249"/>
        </w:trPr>
        <w:tc>
          <w:tcPr>
            <w:tcW w:w="2093" w:type="dxa"/>
          </w:tcPr>
          <w:p w:rsidR="00F618D4" w:rsidRPr="0039598C" w:rsidRDefault="00F618D4" w:rsidP="0021077E">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6946" w:type="dxa"/>
          </w:tcPr>
          <w:p w:rsidR="00F618D4" w:rsidRPr="0039598C" w:rsidRDefault="00F618D4" w:rsidP="0021077E">
            <w:pPr>
              <w:jc w:val="both"/>
              <w:rPr>
                <w:rFonts w:ascii="Times New Roman" w:hAnsi="Times New Roman" w:cs="Times New Roman"/>
                <w:b/>
                <w:sz w:val="24"/>
                <w:szCs w:val="24"/>
              </w:rPr>
            </w:pPr>
            <w:r w:rsidRPr="0039598C">
              <w:rPr>
                <w:rFonts w:ascii="Times New Roman" w:hAnsi="Times New Roman" w:cs="Times New Roman"/>
                <w:b/>
                <w:sz w:val="24"/>
                <w:szCs w:val="24"/>
              </w:rPr>
              <w:t>Diferencias entre célula procariota y eucariota</w:t>
            </w:r>
          </w:p>
        </w:tc>
      </w:tr>
      <w:tr w:rsidR="00170F6F" w:rsidRPr="0039598C" w:rsidTr="00E737AF">
        <w:trPr>
          <w:trHeight w:val="4681"/>
        </w:trPr>
        <w:tc>
          <w:tcPr>
            <w:tcW w:w="2093" w:type="dxa"/>
          </w:tcPr>
          <w:p w:rsidR="00F618D4" w:rsidRPr="0039598C" w:rsidRDefault="00F618D4" w:rsidP="0021077E">
            <w:pPr>
              <w:jc w:val="both"/>
              <w:rPr>
                <w:rFonts w:ascii="Times New Roman" w:hAnsi="Times New Roman" w:cs="Times New Roman"/>
                <w:sz w:val="24"/>
                <w:szCs w:val="24"/>
              </w:rPr>
            </w:pPr>
            <w:r w:rsidRPr="0039598C">
              <w:rPr>
                <w:rFonts w:ascii="Times New Roman" w:hAnsi="Times New Roman" w:cs="Times New Roman"/>
                <w:b/>
                <w:sz w:val="24"/>
                <w:szCs w:val="24"/>
              </w:rPr>
              <w:lastRenderedPageBreak/>
              <w:t>Contenido</w:t>
            </w:r>
          </w:p>
        </w:tc>
        <w:tc>
          <w:tcPr>
            <w:tcW w:w="6946" w:type="dxa"/>
          </w:tcPr>
          <w:p w:rsidR="00F618D4" w:rsidRPr="0039598C" w:rsidRDefault="00F618D4" w:rsidP="0021077E">
            <w:pPr>
              <w:jc w:val="both"/>
              <w:rPr>
                <w:rFonts w:ascii="Times New Roman" w:hAnsi="Times New Roman" w:cs="Times New Roman"/>
                <w:sz w:val="24"/>
                <w:szCs w:val="24"/>
              </w:rPr>
            </w:pPr>
          </w:p>
          <w:tbl>
            <w:tblPr>
              <w:tblStyle w:val="Tablaconcuadrcula"/>
              <w:tblW w:w="6344" w:type="dxa"/>
              <w:tblLook w:val="04A0" w:firstRow="1" w:lastRow="0" w:firstColumn="1" w:lastColumn="0" w:noHBand="0" w:noVBand="1"/>
            </w:tblPr>
            <w:tblGrid>
              <w:gridCol w:w="2270"/>
              <w:gridCol w:w="2049"/>
              <w:gridCol w:w="2025"/>
            </w:tblGrid>
            <w:tr w:rsidR="00170F6F" w:rsidRPr="0039598C" w:rsidTr="00E737AF">
              <w:trPr>
                <w:trHeight w:val="265"/>
              </w:trPr>
              <w:tc>
                <w:tcPr>
                  <w:tcW w:w="2136" w:type="dxa"/>
                </w:tcPr>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CARACTER</w:t>
                  </w:r>
                  <w:r w:rsidR="005040EE">
                    <w:rPr>
                      <w:rFonts w:ascii="Times New Roman" w:hAnsi="Times New Roman" w:cs="Times New Roman"/>
                      <w:sz w:val="24"/>
                      <w:szCs w:val="24"/>
                    </w:rPr>
                    <w:t>Í</w:t>
                  </w:r>
                  <w:r w:rsidRPr="0039598C">
                    <w:rPr>
                      <w:rFonts w:ascii="Times New Roman" w:hAnsi="Times New Roman" w:cs="Times New Roman"/>
                      <w:sz w:val="24"/>
                      <w:szCs w:val="24"/>
                    </w:rPr>
                    <w:t>STICA</w:t>
                  </w:r>
                </w:p>
              </w:tc>
              <w:tc>
                <w:tcPr>
                  <w:tcW w:w="2104" w:type="dxa"/>
                </w:tcPr>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PROCARIOTA</w:t>
                  </w:r>
                </w:p>
              </w:tc>
              <w:tc>
                <w:tcPr>
                  <w:tcW w:w="2104" w:type="dxa"/>
                </w:tcPr>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EUCARIOTA</w:t>
                  </w:r>
                </w:p>
              </w:tc>
            </w:tr>
            <w:tr w:rsidR="00170F6F" w:rsidRPr="0039598C" w:rsidTr="00E737AF">
              <w:trPr>
                <w:trHeight w:val="514"/>
              </w:trPr>
              <w:tc>
                <w:tcPr>
                  <w:tcW w:w="2136" w:type="dxa"/>
                </w:tcPr>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Pared celular</w:t>
                  </w:r>
                </w:p>
              </w:tc>
              <w:tc>
                <w:tcPr>
                  <w:tcW w:w="2104" w:type="dxa"/>
                </w:tcPr>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Presente</w:t>
                  </w:r>
                </w:p>
              </w:tc>
              <w:tc>
                <w:tcPr>
                  <w:tcW w:w="2104" w:type="dxa"/>
                </w:tcPr>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Presente en vegetales y algas</w:t>
                  </w:r>
                </w:p>
              </w:tc>
            </w:tr>
            <w:tr w:rsidR="00170F6F" w:rsidRPr="0039598C" w:rsidTr="00E737AF">
              <w:trPr>
                <w:trHeight w:val="249"/>
              </w:trPr>
              <w:tc>
                <w:tcPr>
                  <w:tcW w:w="2136" w:type="dxa"/>
                </w:tcPr>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Núcleo definido</w:t>
                  </w:r>
                </w:p>
              </w:tc>
              <w:tc>
                <w:tcPr>
                  <w:tcW w:w="2104" w:type="dxa"/>
                </w:tcPr>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Ausente</w:t>
                  </w:r>
                </w:p>
              </w:tc>
              <w:tc>
                <w:tcPr>
                  <w:tcW w:w="2104" w:type="dxa"/>
                </w:tcPr>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Presente</w:t>
                  </w:r>
                </w:p>
              </w:tc>
            </w:tr>
            <w:tr w:rsidR="00170F6F" w:rsidRPr="0039598C" w:rsidTr="00E737AF">
              <w:trPr>
                <w:trHeight w:val="793"/>
              </w:trPr>
              <w:tc>
                <w:tcPr>
                  <w:tcW w:w="2136" w:type="dxa"/>
                </w:tcPr>
                <w:p w:rsidR="00443261" w:rsidRPr="0039598C" w:rsidRDefault="00443261" w:rsidP="0060347B">
                  <w:pPr>
                    <w:framePr w:hSpace="141" w:wrap="around" w:vAnchor="text" w:hAnchor="margin" w:y="20"/>
                    <w:jc w:val="center"/>
                    <w:rPr>
                      <w:rFonts w:ascii="Times New Roman" w:hAnsi="Times New Roman" w:cs="Times New Roman"/>
                      <w:sz w:val="24"/>
                      <w:szCs w:val="24"/>
                    </w:rPr>
                  </w:pPr>
                </w:p>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ADN</w:t>
                  </w:r>
                </w:p>
              </w:tc>
              <w:tc>
                <w:tcPr>
                  <w:tcW w:w="2104" w:type="dxa"/>
                </w:tcPr>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Organizado en un solo cromosoma circular</w:t>
                  </w:r>
                </w:p>
              </w:tc>
              <w:tc>
                <w:tcPr>
                  <w:tcW w:w="2104" w:type="dxa"/>
                </w:tcPr>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Organizado en varios cromosomas lineales</w:t>
                  </w:r>
                </w:p>
              </w:tc>
            </w:tr>
            <w:tr w:rsidR="00170F6F" w:rsidRPr="0039598C" w:rsidTr="00E737AF">
              <w:trPr>
                <w:trHeight w:val="1042"/>
              </w:trPr>
              <w:tc>
                <w:tcPr>
                  <w:tcW w:w="2136" w:type="dxa"/>
                </w:tcPr>
                <w:p w:rsidR="00443261" w:rsidRPr="0039598C" w:rsidRDefault="00443261" w:rsidP="0060347B">
                  <w:pPr>
                    <w:framePr w:hSpace="141" w:wrap="around" w:vAnchor="text" w:hAnchor="margin" w:y="20"/>
                    <w:jc w:val="center"/>
                    <w:rPr>
                      <w:rFonts w:ascii="Times New Roman" w:hAnsi="Times New Roman" w:cs="Times New Roman"/>
                      <w:sz w:val="24"/>
                      <w:szCs w:val="24"/>
                    </w:rPr>
                  </w:pPr>
                </w:p>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Org</w:t>
                  </w:r>
                  <w:r w:rsidR="0061648C" w:rsidRPr="0039598C">
                    <w:rPr>
                      <w:rFonts w:ascii="Times New Roman" w:hAnsi="Times New Roman" w:cs="Times New Roman"/>
                      <w:sz w:val="24"/>
                      <w:szCs w:val="24"/>
                    </w:rPr>
                    <w:t>á</w:t>
                  </w:r>
                  <w:r w:rsidRPr="0039598C">
                    <w:rPr>
                      <w:rFonts w:ascii="Times New Roman" w:hAnsi="Times New Roman" w:cs="Times New Roman"/>
                      <w:sz w:val="24"/>
                      <w:szCs w:val="24"/>
                    </w:rPr>
                    <w:t>n</w:t>
                  </w:r>
                  <w:r w:rsidR="0061648C" w:rsidRPr="0039598C">
                    <w:rPr>
                      <w:rFonts w:ascii="Times New Roman" w:hAnsi="Times New Roman" w:cs="Times New Roman"/>
                      <w:sz w:val="24"/>
                      <w:szCs w:val="24"/>
                    </w:rPr>
                    <w:t>u</w:t>
                  </w:r>
                  <w:r w:rsidRPr="0039598C">
                    <w:rPr>
                      <w:rFonts w:ascii="Times New Roman" w:hAnsi="Times New Roman" w:cs="Times New Roman"/>
                      <w:sz w:val="24"/>
                      <w:szCs w:val="24"/>
                    </w:rPr>
                    <w:t>los celulares</w:t>
                  </w:r>
                </w:p>
              </w:tc>
              <w:tc>
                <w:tcPr>
                  <w:tcW w:w="2104" w:type="dxa"/>
                </w:tcPr>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Únicamente ribosomas</w:t>
                  </w:r>
                </w:p>
              </w:tc>
              <w:tc>
                <w:tcPr>
                  <w:tcW w:w="2104" w:type="dxa"/>
                </w:tcPr>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Todos los org</w:t>
                  </w:r>
                  <w:r w:rsidR="0061648C" w:rsidRPr="0039598C">
                    <w:rPr>
                      <w:rFonts w:ascii="Times New Roman" w:hAnsi="Times New Roman" w:cs="Times New Roman"/>
                      <w:sz w:val="24"/>
                      <w:szCs w:val="24"/>
                    </w:rPr>
                    <w:t>á</w:t>
                  </w:r>
                  <w:r w:rsidRPr="0039598C">
                    <w:rPr>
                      <w:rFonts w:ascii="Times New Roman" w:hAnsi="Times New Roman" w:cs="Times New Roman"/>
                      <w:sz w:val="24"/>
                      <w:szCs w:val="24"/>
                    </w:rPr>
                    <w:t>n</w:t>
                  </w:r>
                  <w:r w:rsidR="0061648C" w:rsidRPr="0039598C">
                    <w:rPr>
                      <w:rFonts w:ascii="Times New Roman" w:hAnsi="Times New Roman" w:cs="Times New Roman"/>
                      <w:sz w:val="24"/>
                      <w:szCs w:val="24"/>
                    </w:rPr>
                    <w:t>u</w:t>
                  </w:r>
                  <w:r w:rsidRPr="0039598C">
                    <w:rPr>
                      <w:rFonts w:ascii="Times New Roman" w:hAnsi="Times New Roman" w:cs="Times New Roman"/>
                      <w:sz w:val="24"/>
                      <w:szCs w:val="24"/>
                    </w:rPr>
                    <w:t>los celulares</w:t>
                  </w:r>
                  <w:ins w:id="232" w:author="CARLOS ROMAN" w:date="2015-03-29T23:29:00Z">
                    <w:r w:rsidR="002C37D5">
                      <w:rPr>
                        <w:rFonts w:ascii="Times New Roman" w:hAnsi="Times New Roman" w:cs="Times New Roman"/>
                        <w:sz w:val="24"/>
                        <w:szCs w:val="24"/>
                      </w:rPr>
                      <w:t>,</w:t>
                    </w:r>
                  </w:ins>
                  <w:r w:rsidRPr="0039598C">
                    <w:rPr>
                      <w:rFonts w:ascii="Times New Roman" w:hAnsi="Times New Roman" w:cs="Times New Roman"/>
                      <w:sz w:val="24"/>
                      <w:szCs w:val="24"/>
                    </w:rPr>
                    <w:t xml:space="preserve"> con diferencias entre animales y </w:t>
                  </w:r>
                  <w:r w:rsidR="00701281" w:rsidRPr="0039598C">
                    <w:rPr>
                      <w:rFonts w:ascii="Times New Roman" w:hAnsi="Times New Roman" w:cs="Times New Roman"/>
                      <w:sz w:val="24"/>
                      <w:szCs w:val="24"/>
                    </w:rPr>
                    <w:t>planta</w:t>
                  </w:r>
                  <w:r w:rsidRPr="0039598C">
                    <w:rPr>
                      <w:rFonts w:ascii="Times New Roman" w:hAnsi="Times New Roman" w:cs="Times New Roman"/>
                      <w:sz w:val="24"/>
                      <w:szCs w:val="24"/>
                    </w:rPr>
                    <w:t>s</w:t>
                  </w:r>
                </w:p>
              </w:tc>
            </w:tr>
            <w:tr w:rsidR="00170F6F" w:rsidRPr="0039598C" w:rsidTr="00E737AF">
              <w:trPr>
                <w:trHeight w:val="249"/>
              </w:trPr>
              <w:tc>
                <w:tcPr>
                  <w:tcW w:w="2136" w:type="dxa"/>
                </w:tcPr>
                <w:p w:rsidR="0054638D" w:rsidRPr="0039598C" w:rsidRDefault="009117C8" w:rsidP="0060347B">
                  <w:pPr>
                    <w:framePr w:hSpace="141" w:wrap="around" w:vAnchor="text" w:hAnchor="margin" w:y="20"/>
                    <w:jc w:val="center"/>
                    <w:rPr>
                      <w:rFonts w:ascii="Times New Roman" w:hAnsi="Times New Roman" w:cs="Times New Roman"/>
                      <w:sz w:val="24"/>
                      <w:szCs w:val="24"/>
                      <w:lang w:val="es-ES_tradnl"/>
                    </w:rPr>
                  </w:pPr>
                  <w:r w:rsidRPr="0039598C">
                    <w:rPr>
                      <w:rFonts w:ascii="Times New Roman" w:hAnsi="Times New Roman" w:cs="Times New Roman"/>
                      <w:sz w:val="24"/>
                      <w:szCs w:val="24"/>
                      <w:lang w:val="es-ES_tradnl"/>
                    </w:rPr>
                    <w:t>Reproducción</w:t>
                  </w:r>
                </w:p>
              </w:tc>
              <w:tc>
                <w:tcPr>
                  <w:tcW w:w="2104" w:type="dxa"/>
                </w:tcPr>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Fisión binaria</w:t>
                  </w:r>
                </w:p>
              </w:tc>
              <w:tc>
                <w:tcPr>
                  <w:tcW w:w="2104" w:type="dxa"/>
                </w:tcPr>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Mitosis y meiosis</w:t>
                  </w:r>
                </w:p>
              </w:tc>
            </w:tr>
            <w:tr w:rsidR="00170F6F" w:rsidRPr="0039598C" w:rsidTr="00E737AF">
              <w:trPr>
                <w:trHeight w:val="265"/>
              </w:trPr>
              <w:tc>
                <w:tcPr>
                  <w:tcW w:w="2136" w:type="dxa"/>
                </w:tcPr>
                <w:p w:rsidR="0054638D" w:rsidRPr="0039598C" w:rsidRDefault="005040EE" w:rsidP="0060347B">
                  <w:pPr>
                    <w:framePr w:hSpace="141" w:wrap="around" w:vAnchor="text" w:hAnchor="margin" w:y="20"/>
                    <w:jc w:val="center"/>
                    <w:rPr>
                      <w:rFonts w:ascii="Times New Roman" w:hAnsi="Times New Roman" w:cs="Times New Roman"/>
                      <w:sz w:val="24"/>
                      <w:szCs w:val="24"/>
                    </w:rPr>
                  </w:pPr>
                  <w:r>
                    <w:rPr>
                      <w:rFonts w:ascii="Times New Roman" w:hAnsi="Times New Roman" w:cs="Times New Roman"/>
                      <w:sz w:val="24"/>
                      <w:szCs w:val="24"/>
                    </w:rPr>
                    <w:t>T</w:t>
                  </w:r>
                  <w:r w:rsidR="009117C8" w:rsidRPr="0039598C">
                    <w:rPr>
                      <w:rFonts w:ascii="Times New Roman" w:hAnsi="Times New Roman" w:cs="Times New Roman"/>
                      <w:sz w:val="24"/>
                      <w:szCs w:val="24"/>
                    </w:rPr>
                    <w:t>amaño</w:t>
                  </w:r>
                </w:p>
              </w:tc>
              <w:tc>
                <w:tcPr>
                  <w:tcW w:w="2104" w:type="dxa"/>
                </w:tcPr>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1-10 mic</w:t>
                  </w:r>
                  <w:r w:rsidR="005040EE">
                    <w:rPr>
                      <w:rFonts w:ascii="Times New Roman" w:hAnsi="Times New Roman" w:cs="Times New Roman"/>
                      <w:sz w:val="24"/>
                      <w:szCs w:val="24"/>
                    </w:rPr>
                    <w:t>r</w:t>
                  </w:r>
                  <w:r w:rsidRPr="0039598C">
                    <w:rPr>
                      <w:rFonts w:ascii="Times New Roman" w:hAnsi="Times New Roman" w:cs="Times New Roman"/>
                      <w:sz w:val="24"/>
                      <w:szCs w:val="24"/>
                    </w:rPr>
                    <w:t>as</w:t>
                  </w:r>
                </w:p>
              </w:tc>
              <w:tc>
                <w:tcPr>
                  <w:tcW w:w="2104" w:type="dxa"/>
                </w:tcPr>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10</w:t>
                  </w:r>
                  <w:ins w:id="233" w:author="CARLOS ROMAN" w:date="2015-03-29T23:29:00Z">
                    <w:r w:rsidR="002C37D5">
                      <w:rPr>
                        <w:rFonts w:ascii="Times New Roman" w:hAnsi="Times New Roman" w:cs="Times New Roman"/>
                        <w:sz w:val="24"/>
                        <w:szCs w:val="24"/>
                      </w:rPr>
                      <w:t xml:space="preserve"> </w:t>
                    </w:r>
                  </w:ins>
                  <w:r w:rsidRPr="0039598C">
                    <w:rPr>
                      <w:rFonts w:ascii="Times New Roman" w:hAnsi="Times New Roman" w:cs="Times New Roman"/>
                      <w:sz w:val="24"/>
                      <w:szCs w:val="24"/>
                    </w:rPr>
                    <w:t>-100 micras</w:t>
                  </w:r>
                </w:p>
              </w:tc>
            </w:tr>
            <w:tr w:rsidR="00170F6F" w:rsidRPr="0039598C" w:rsidTr="00E737AF">
              <w:trPr>
                <w:trHeight w:val="793"/>
              </w:trPr>
              <w:tc>
                <w:tcPr>
                  <w:tcW w:w="2136" w:type="dxa"/>
                </w:tcPr>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Organismos constituidos</w:t>
                  </w:r>
                </w:p>
              </w:tc>
              <w:tc>
                <w:tcPr>
                  <w:tcW w:w="2104" w:type="dxa"/>
                </w:tcPr>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Bacterias y cianobacterias</w:t>
                  </w:r>
                </w:p>
              </w:tc>
              <w:tc>
                <w:tcPr>
                  <w:tcW w:w="2104" w:type="dxa"/>
                </w:tcPr>
                <w:p w:rsidR="0054638D" w:rsidRPr="0039598C" w:rsidRDefault="009117C8" w:rsidP="0060347B">
                  <w:pPr>
                    <w:framePr w:hSpace="141" w:wrap="around" w:vAnchor="text" w:hAnchor="margin" w:y="20"/>
                    <w:jc w:val="center"/>
                    <w:rPr>
                      <w:rFonts w:ascii="Times New Roman" w:hAnsi="Times New Roman" w:cs="Times New Roman"/>
                      <w:sz w:val="24"/>
                      <w:szCs w:val="24"/>
                    </w:rPr>
                  </w:pPr>
                  <w:r w:rsidRPr="0039598C">
                    <w:rPr>
                      <w:rFonts w:ascii="Times New Roman" w:hAnsi="Times New Roman" w:cs="Times New Roman"/>
                      <w:sz w:val="24"/>
                      <w:szCs w:val="24"/>
                    </w:rPr>
                    <w:t>Algas, protozoos, hongos, animales</w:t>
                  </w:r>
                  <w:r w:rsidR="008935BC">
                    <w:rPr>
                      <w:rFonts w:ascii="Times New Roman" w:hAnsi="Times New Roman" w:cs="Times New Roman"/>
                      <w:sz w:val="24"/>
                      <w:szCs w:val="24"/>
                    </w:rPr>
                    <w:t xml:space="preserve"> y</w:t>
                  </w:r>
                  <w:r w:rsidRPr="0039598C">
                    <w:rPr>
                      <w:rFonts w:ascii="Times New Roman" w:hAnsi="Times New Roman" w:cs="Times New Roman"/>
                      <w:sz w:val="24"/>
                      <w:szCs w:val="24"/>
                    </w:rPr>
                    <w:t xml:space="preserve"> plantas</w:t>
                  </w:r>
                </w:p>
              </w:tc>
            </w:tr>
          </w:tbl>
          <w:p w:rsidR="0054638D" w:rsidRPr="0039598C" w:rsidRDefault="0054638D" w:rsidP="0021077E">
            <w:pPr>
              <w:jc w:val="both"/>
              <w:rPr>
                <w:rFonts w:ascii="Times New Roman" w:hAnsi="Times New Roman" w:cs="Times New Roman"/>
                <w:sz w:val="24"/>
                <w:szCs w:val="24"/>
              </w:rPr>
            </w:pPr>
          </w:p>
        </w:tc>
      </w:tr>
    </w:tbl>
    <w:p w:rsidR="00F618D4" w:rsidRPr="0039598C" w:rsidRDefault="00F618D4" w:rsidP="008E4441">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170F6F" w:rsidRPr="0039598C" w:rsidTr="0021077E">
        <w:tc>
          <w:tcPr>
            <w:tcW w:w="9054" w:type="dxa"/>
            <w:gridSpan w:val="2"/>
            <w:shd w:val="clear" w:color="auto" w:fill="000000" w:themeFill="text1"/>
          </w:tcPr>
          <w:p w:rsidR="0003782C" w:rsidRPr="0039598C" w:rsidRDefault="0003782C" w:rsidP="0021077E">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170F6F" w:rsidRPr="0039598C" w:rsidTr="0021077E">
        <w:tc>
          <w:tcPr>
            <w:tcW w:w="1242" w:type="dxa"/>
          </w:tcPr>
          <w:p w:rsidR="0003782C" w:rsidRPr="0039598C" w:rsidRDefault="0003782C" w:rsidP="0021077E">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03782C" w:rsidRPr="0039598C" w:rsidRDefault="0003782C" w:rsidP="00701281">
            <w:pPr>
              <w:jc w:val="both"/>
              <w:rPr>
                <w:rFonts w:ascii="Times New Roman" w:hAnsi="Times New Roman" w:cs="Times New Roman"/>
                <w:b/>
                <w:sz w:val="24"/>
                <w:szCs w:val="24"/>
              </w:rPr>
            </w:pPr>
            <w:r w:rsidRPr="0039598C">
              <w:rPr>
                <w:rFonts w:ascii="Times New Roman" w:hAnsi="Times New Roman" w:cs="Times New Roman"/>
                <w:sz w:val="24"/>
                <w:szCs w:val="24"/>
              </w:rPr>
              <w:t>CN_06_02_REC</w:t>
            </w:r>
            <w:r w:rsidR="00701281" w:rsidRPr="0039598C">
              <w:rPr>
                <w:rFonts w:ascii="Times New Roman" w:hAnsi="Times New Roman" w:cs="Times New Roman"/>
                <w:sz w:val="24"/>
                <w:szCs w:val="24"/>
              </w:rPr>
              <w:t>8</w:t>
            </w:r>
            <w:r w:rsidRPr="0039598C">
              <w:rPr>
                <w:rFonts w:ascii="Times New Roman" w:hAnsi="Times New Roman" w:cs="Times New Roman"/>
                <w:sz w:val="24"/>
                <w:szCs w:val="24"/>
              </w:rPr>
              <w:t>0</w:t>
            </w:r>
          </w:p>
        </w:tc>
      </w:tr>
      <w:tr w:rsidR="00170F6F" w:rsidRPr="0039598C" w:rsidTr="0021077E">
        <w:tc>
          <w:tcPr>
            <w:tcW w:w="1242" w:type="dxa"/>
          </w:tcPr>
          <w:p w:rsidR="0003782C" w:rsidRPr="0039598C" w:rsidRDefault="0003782C" w:rsidP="0021077E">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03782C" w:rsidRPr="0039598C" w:rsidRDefault="0003782C" w:rsidP="0021077E">
            <w:pPr>
              <w:jc w:val="both"/>
              <w:rPr>
                <w:rFonts w:ascii="Times New Roman" w:hAnsi="Times New Roman" w:cs="Times New Roman"/>
                <w:sz w:val="24"/>
                <w:szCs w:val="24"/>
              </w:rPr>
            </w:pPr>
            <w:r w:rsidRPr="0039598C">
              <w:rPr>
                <w:rFonts w:ascii="Times New Roman" w:hAnsi="Times New Roman" w:cs="Times New Roman"/>
                <w:sz w:val="24"/>
                <w:szCs w:val="24"/>
              </w:rPr>
              <w:t>http://profesores.aulaplaneta.com/DesktopModules/PPP_EditorGuionesKO/RecursoProfesor.aspx?IdGuion=10035&amp;IdRecurso=461552&amp;Transparent=on</w:t>
            </w:r>
          </w:p>
        </w:tc>
      </w:tr>
      <w:tr w:rsidR="00170F6F" w:rsidRPr="0039598C" w:rsidTr="0021077E">
        <w:tc>
          <w:tcPr>
            <w:tcW w:w="1242" w:type="dxa"/>
          </w:tcPr>
          <w:p w:rsidR="0003782C" w:rsidRPr="0039598C" w:rsidRDefault="0003782C" w:rsidP="0021077E">
            <w:pPr>
              <w:jc w:val="both"/>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03782C" w:rsidRPr="0039598C" w:rsidRDefault="00701281" w:rsidP="0021077E">
            <w:pPr>
              <w:jc w:val="both"/>
              <w:rPr>
                <w:rFonts w:ascii="Times New Roman" w:hAnsi="Times New Roman" w:cs="Times New Roman"/>
                <w:color w:val="FF0000"/>
                <w:sz w:val="24"/>
                <w:szCs w:val="24"/>
              </w:rPr>
            </w:pPr>
            <w:r w:rsidRPr="0039598C">
              <w:rPr>
                <w:rFonts w:ascii="Times New Roman" w:hAnsi="Times New Roman" w:cs="Times New Roman"/>
                <w:color w:val="FF0000"/>
                <w:sz w:val="24"/>
                <w:szCs w:val="24"/>
              </w:rPr>
              <w:t>El título cambia</w:t>
            </w:r>
          </w:p>
        </w:tc>
      </w:tr>
      <w:tr w:rsidR="00170F6F" w:rsidRPr="0039598C" w:rsidTr="0021077E">
        <w:tc>
          <w:tcPr>
            <w:tcW w:w="1242" w:type="dxa"/>
          </w:tcPr>
          <w:p w:rsidR="0003782C" w:rsidRPr="0039598C" w:rsidRDefault="0003782C" w:rsidP="0021077E">
            <w:pPr>
              <w:jc w:val="both"/>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03782C" w:rsidRPr="0039598C" w:rsidRDefault="00701281" w:rsidP="0021077E">
            <w:pPr>
              <w:jc w:val="both"/>
              <w:rPr>
                <w:rFonts w:ascii="Times New Roman" w:hAnsi="Times New Roman" w:cs="Times New Roman"/>
                <w:sz w:val="24"/>
                <w:szCs w:val="24"/>
              </w:rPr>
            </w:pPr>
            <w:r w:rsidRPr="0039598C">
              <w:rPr>
                <w:rFonts w:ascii="Times New Roman" w:hAnsi="Times New Roman" w:cs="Times New Roman"/>
                <w:sz w:val="24"/>
                <w:szCs w:val="24"/>
              </w:rPr>
              <w:t>Células procariotas y eucariotas</w:t>
            </w:r>
          </w:p>
        </w:tc>
      </w:tr>
      <w:tr w:rsidR="0003782C" w:rsidRPr="0039598C" w:rsidTr="0021077E">
        <w:tc>
          <w:tcPr>
            <w:tcW w:w="1242" w:type="dxa"/>
          </w:tcPr>
          <w:p w:rsidR="0003782C" w:rsidRPr="0039598C" w:rsidRDefault="0003782C" w:rsidP="0021077E">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03782C" w:rsidRPr="0039598C" w:rsidRDefault="0003782C" w:rsidP="0021077E">
            <w:pPr>
              <w:jc w:val="both"/>
              <w:rPr>
                <w:rFonts w:ascii="Times New Roman" w:hAnsi="Times New Roman" w:cs="Times New Roman"/>
                <w:sz w:val="24"/>
                <w:szCs w:val="24"/>
              </w:rPr>
            </w:pPr>
            <w:r w:rsidRPr="0039598C">
              <w:rPr>
                <w:rFonts w:ascii="Times New Roman" w:hAnsi="Times New Roman" w:cs="Times New Roman"/>
                <w:sz w:val="24"/>
                <w:szCs w:val="24"/>
                <w:shd w:val="clear" w:color="auto" w:fill="FFFFFF"/>
              </w:rPr>
              <w:t>Interactivo que detalla las estructuras básicas del interior de las células procariota, eucariota animal y eucariota vegetal</w:t>
            </w:r>
            <w:del w:id="234" w:author="CARLOS ROMAN" w:date="2015-03-29T23:30:00Z">
              <w:r w:rsidR="00701281" w:rsidRPr="0039598C" w:rsidDel="002C37D5">
                <w:rPr>
                  <w:rFonts w:ascii="Times New Roman" w:hAnsi="Times New Roman" w:cs="Times New Roman"/>
                  <w:sz w:val="24"/>
                  <w:szCs w:val="24"/>
                  <w:shd w:val="clear" w:color="auto" w:fill="FFFFFF"/>
                </w:rPr>
                <w:delText>.</w:delText>
              </w:r>
            </w:del>
          </w:p>
        </w:tc>
      </w:tr>
    </w:tbl>
    <w:p w:rsidR="0003782C" w:rsidRPr="0039598C" w:rsidRDefault="0003782C" w:rsidP="008E4441">
      <w:pPr>
        <w:spacing w:after="0"/>
        <w:jc w:val="both"/>
        <w:rPr>
          <w:rFonts w:ascii="Times New Roman" w:hAnsi="Times New Roman" w:cs="Times New Roman"/>
          <w:highlight w:val="yellow"/>
        </w:rPr>
      </w:pPr>
    </w:p>
    <w:p w:rsidR="00334483" w:rsidRPr="0039598C" w:rsidRDefault="00334483" w:rsidP="00334483">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00450650" w:rsidRPr="0039598C">
        <w:rPr>
          <w:rFonts w:ascii="Times New Roman" w:hAnsi="Times New Roman" w:cs="Times New Roman"/>
          <w:b/>
        </w:rPr>
        <w:t>2</w:t>
      </w:r>
      <w:r w:rsidRPr="0039598C">
        <w:rPr>
          <w:rFonts w:ascii="Times New Roman" w:hAnsi="Times New Roman" w:cs="Times New Roman"/>
          <w:b/>
        </w:rPr>
        <w:t>.3 Consolidación</w:t>
      </w:r>
    </w:p>
    <w:p w:rsidR="00334483" w:rsidRPr="0039598C" w:rsidRDefault="00334483" w:rsidP="008E4441">
      <w:pPr>
        <w:spacing w:after="0"/>
        <w:jc w:val="both"/>
        <w:rPr>
          <w:rFonts w:ascii="Times New Roman" w:hAnsi="Times New Roman" w:cs="Times New Roman"/>
          <w:highlight w:val="yellow"/>
        </w:rPr>
      </w:pPr>
    </w:p>
    <w:p w:rsidR="000C3F12" w:rsidRPr="0039598C" w:rsidRDefault="003542F5" w:rsidP="008E4441">
      <w:pPr>
        <w:spacing w:after="0"/>
        <w:jc w:val="both"/>
        <w:rPr>
          <w:rFonts w:ascii="Times New Roman" w:hAnsi="Times New Roman" w:cs="Times New Roman"/>
        </w:rPr>
      </w:pPr>
      <w:r w:rsidRPr="0039598C">
        <w:rPr>
          <w:rFonts w:ascii="Times New Roman" w:hAnsi="Times New Roman" w:cs="Times New Roman"/>
        </w:rPr>
        <w:t>Actividades para consolidar lo que has aprendido en esta sección</w:t>
      </w:r>
      <w:r w:rsidR="008935BC">
        <w:rPr>
          <w:rFonts w:ascii="Times New Roman" w:hAnsi="Times New Roman" w:cs="Times New Roman"/>
        </w:rPr>
        <w:t>.</w:t>
      </w:r>
    </w:p>
    <w:p w:rsidR="003542F5" w:rsidRPr="0039598C" w:rsidRDefault="003542F5" w:rsidP="008E4441">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450650" w:rsidRPr="0039598C" w:rsidTr="000C3E5A">
        <w:tc>
          <w:tcPr>
            <w:tcW w:w="9054" w:type="dxa"/>
            <w:gridSpan w:val="2"/>
            <w:shd w:val="clear" w:color="auto" w:fill="000000" w:themeFill="text1"/>
          </w:tcPr>
          <w:p w:rsidR="00450650" w:rsidRPr="0039598C" w:rsidRDefault="00450650"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450650" w:rsidRPr="0039598C" w:rsidTr="000C3E5A">
        <w:tc>
          <w:tcPr>
            <w:tcW w:w="1242" w:type="dxa"/>
          </w:tcPr>
          <w:p w:rsidR="00450650" w:rsidRPr="0039598C" w:rsidRDefault="00450650"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450650" w:rsidRPr="0039598C" w:rsidRDefault="00450650"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CN_06_02_REC90</w:t>
            </w:r>
          </w:p>
        </w:tc>
      </w:tr>
      <w:tr w:rsidR="00450650" w:rsidRPr="0039598C" w:rsidTr="000C3E5A">
        <w:tc>
          <w:tcPr>
            <w:tcW w:w="1242" w:type="dxa"/>
          </w:tcPr>
          <w:p w:rsidR="00450650" w:rsidRPr="0039598C" w:rsidRDefault="00450650" w:rsidP="000C3E5A">
            <w:pPr>
              <w:jc w:val="both"/>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450650" w:rsidRPr="0039598C" w:rsidRDefault="00450650" w:rsidP="000C3E5A">
            <w:pPr>
              <w:jc w:val="both"/>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Célula/La definición de la célula</w:t>
            </w:r>
          </w:p>
        </w:tc>
      </w:tr>
      <w:tr w:rsidR="00450650" w:rsidRPr="0039598C" w:rsidTr="000C3E5A">
        <w:tc>
          <w:tcPr>
            <w:tcW w:w="1242" w:type="dxa"/>
          </w:tcPr>
          <w:p w:rsidR="00450650" w:rsidRPr="0039598C" w:rsidRDefault="00450650" w:rsidP="000C3E5A">
            <w:pPr>
              <w:jc w:val="both"/>
              <w:rPr>
                <w:rFonts w:ascii="Times New Roman" w:hAnsi="Times New Roman" w:cs="Times New Roman"/>
                <w:sz w:val="24"/>
                <w:szCs w:val="24"/>
              </w:rPr>
            </w:pPr>
            <w:r w:rsidRPr="0039598C">
              <w:rPr>
                <w:rFonts w:ascii="Times New Roman" w:hAnsi="Times New Roman" w:cs="Times New Roman"/>
                <w:b/>
                <w:sz w:val="24"/>
                <w:szCs w:val="24"/>
              </w:rPr>
              <w:t>Cambio (descripci</w:t>
            </w:r>
            <w:r w:rsidRPr="0039598C">
              <w:rPr>
                <w:rFonts w:ascii="Times New Roman" w:hAnsi="Times New Roman" w:cs="Times New Roman"/>
                <w:b/>
                <w:sz w:val="24"/>
                <w:szCs w:val="24"/>
              </w:rPr>
              <w:lastRenderedPageBreak/>
              <w:t>ón o capturas de pantallas)</w:t>
            </w:r>
          </w:p>
        </w:tc>
        <w:tc>
          <w:tcPr>
            <w:tcW w:w="7812" w:type="dxa"/>
          </w:tcPr>
          <w:p w:rsidR="00450650" w:rsidRPr="0039598C" w:rsidRDefault="00450650" w:rsidP="000C3E5A">
            <w:pPr>
              <w:jc w:val="both"/>
              <w:rPr>
                <w:rFonts w:ascii="Times New Roman" w:hAnsi="Times New Roman" w:cs="Times New Roman"/>
                <w:color w:val="FF0000"/>
                <w:sz w:val="24"/>
                <w:szCs w:val="24"/>
              </w:rPr>
            </w:pPr>
            <w:r w:rsidRPr="0039598C">
              <w:rPr>
                <w:rFonts w:ascii="Times New Roman" w:hAnsi="Times New Roman" w:cs="Times New Roman"/>
                <w:color w:val="FF0000"/>
                <w:sz w:val="24"/>
                <w:szCs w:val="24"/>
              </w:rPr>
              <w:lastRenderedPageBreak/>
              <w:t>Sugerencia: Activar teclado virtual para las respuestas</w:t>
            </w:r>
          </w:p>
          <w:p w:rsidR="00450650" w:rsidRPr="0039598C" w:rsidRDefault="00450650" w:rsidP="000C3E5A">
            <w:pPr>
              <w:jc w:val="both"/>
              <w:rPr>
                <w:rFonts w:ascii="Times New Roman" w:hAnsi="Times New Roman" w:cs="Times New Roman"/>
                <w:sz w:val="24"/>
                <w:szCs w:val="24"/>
              </w:rPr>
            </w:pPr>
          </w:p>
        </w:tc>
      </w:tr>
      <w:tr w:rsidR="00450650" w:rsidRPr="0039598C" w:rsidTr="000C3E5A">
        <w:tc>
          <w:tcPr>
            <w:tcW w:w="1242" w:type="dxa"/>
          </w:tcPr>
          <w:p w:rsidR="00450650" w:rsidRPr="0039598C" w:rsidRDefault="00450650" w:rsidP="000C3E5A">
            <w:pPr>
              <w:jc w:val="both"/>
              <w:rPr>
                <w:rFonts w:ascii="Times New Roman" w:hAnsi="Times New Roman" w:cs="Times New Roman"/>
                <w:b/>
                <w:sz w:val="24"/>
                <w:szCs w:val="24"/>
              </w:rPr>
            </w:pPr>
            <w:r w:rsidRPr="0039598C">
              <w:rPr>
                <w:rFonts w:ascii="Times New Roman" w:hAnsi="Times New Roman" w:cs="Times New Roman"/>
                <w:b/>
                <w:sz w:val="24"/>
                <w:szCs w:val="24"/>
              </w:rPr>
              <w:lastRenderedPageBreak/>
              <w:t>Título</w:t>
            </w:r>
          </w:p>
        </w:tc>
        <w:tc>
          <w:tcPr>
            <w:tcW w:w="7812" w:type="dxa"/>
          </w:tcPr>
          <w:p w:rsidR="00450650" w:rsidRPr="0039598C" w:rsidRDefault="00450650" w:rsidP="000C3E5A">
            <w:pPr>
              <w:jc w:val="both"/>
              <w:rPr>
                <w:rFonts w:ascii="Times New Roman" w:hAnsi="Times New Roman" w:cs="Times New Roman"/>
                <w:sz w:val="24"/>
                <w:szCs w:val="24"/>
              </w:rPr>
            </w:pPr>
            <w:bookmarkStart w:id="235" w:name="OLE_LINK4"/>
            <w:r w:rsidRPr="0039598C">
              <w:rPr>
                <w:rFonts w:ascii="Times New Roman" w:hAnsi="Times New Roman" w:cs="Times New Roman"/>
                <w:sz w:val="24"/>
                <w:szCs w:val="24"/>
              </w:rPr>
              <w:t>Refuerza tu aprendizaje: La definición de célula</w:t>
            </w:r>
            <w:bookmarkEnd w:id="235"/>
          </w:p>
        </w:tc>
      </w:tr>
      <w:tr w:rsidR="00450650" w:rsidRPr="0039598C" w:rsidTr="000C3E5A">
        <w:tc>
          <w:tcPr>
            <w:tcW w:w="1242" w:type="dxa"/>
          </w:tcPr>
          <w:p w:rsidR="00450650" w:rsidRPr="0039598C" w:rsidRDefault="00450650" w:rsidP="000C3E5A">
            <w:pPr>
              <w:jc w:val="both"/>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450650" w:rsidRPr="0039598C" w:rsidRDefault="00450650" w:rsidP="000C3E5A">
            <w:pPr>
              <w:jc w:val="both"/>
              <w:rPr>
                <w:rFonts w:ascii="Times New Roman" w:hAnsi="Times New Roman" w:cs="Times New Roman"/>
                <w:sz w:val="24"/>
                <w:szCs w:val="24"/>
              </w:rPr>
            </w:pPr>
            <w:r w:rsidRPr="0039598C">
              <w:rPr>
                <w:rFonts w:ascii="Times New Roman" w:hAnsi="Times New Roman" w:cs="Times New Roman"/>
                <w:sz w:val="24"/>
                <w:szCs w:val="24"/>
              </w:rPr>
              <w:t>Descripción de las funciones vitales de una célula</w:t>
            </w:r>
            <w:del w:id="236" w:author="CARLOS ROMAN" w:date="2015-03-29T23:30:00Z">
              <w:r w:rsidRPr="0039598C" w:rsidDel="002C37D5">
                <w:rPr>
                  <w:rFonts w:ascii="Times New Roman" w:hAnsi="Times New Roman" w:cs="Times New Roman"/>
                  <w:sz w:val="24"/>
                  <w:szCs w:val="24"/>
                </w:rPr>
                <w:delText>.</w:delText>
              </w:r>
            </w:del>
          </w:p>
        </w:tc>
      </w:tr>
    </w:tbl>
    <w:p w:rsidR="00450650" w:rsidRPr="0039598C" w:rsidRDefault="00450650" w:rsidP="008E4441">
      <w:pPr>
        <w:spacing w:after="0"/>
        <w:jc w:val="both"/>
        <w:rPr>
          <w:rFonts w:ascii="Times New Roman" w:hAnsi="Times New Roman" w:cs="Times New Roman"/>
        </w:rPr>
      </w:pPr>
    </w:p>
    <w:p w:rsidR="00450650" w:rsidRPr="0039598C" w:rsidRDefault="00450650" w:rsidP="008E4441">
      <w:pPr>
        <w:spacing w:after="0"/>
        <w:jc w:val="both"/>
        <w:rPr>
          <w:rFonts w:ascii="Times New Roman" w:hAnsi="Times New Roman" w:cs="Times New Roman"/>
        </w:rPr>
      </w:pPr>
    </w:p>
    <w:p w:rsidR="009B54D9" w:rsidRPr="0039598C" w:rsidRDefault="009B54D9" w:rsidP="009B54D9">
      <w:pPr>
        <w:spacing w:after="0"/>
        <w:jc w:val="both"/>
        <w:rPr>
          <w:rFonts w:ascii="Times New Roman" w:hAnsi="Times New Roman" w:cs="Times New Roman"/>
          <w:b/>
        </w:rPr>
      </w:pPr>
      <w:r w:rsidRPr="0039598C">
        <w:rPr>
          <w:rFonts w:ascii="Times New Roman" w:hAnsi="Times New Roman" w:cs="Times New Roman"/>
          <w:highlight w:val="yellow"/>
        </w:rPr>
        <w:t>[SECCIÓN 1]</w:t>
      </w:r>
      <w:r w:rsidRPr="0039598C">
        <w:rPr>
          <w:rFonts w:ascii="Times New Roman" w:hAnsi="Times New Roman" w:cs="Times New Roman"/>
        </w:rPr>
        <w:t xml:space="preserve"> </w:t>
      </w:r>
      <w:r w:rsidRPr="0039598C">
        <w:rPr>
          <w:rFonts w:ascii="Times New Roman" w:hAnsi="Times New Roman" w:cs="Times New Roman"/>
          <w:b/>
        </w:rPr>
        <w:t>3. Organismos unicelulares y pluricelulares</w:t>
      </w:r>
    </w:p>
    <w:p w:rsidR="009B54D9" w:rsidRPr="0039598C" w:rsidRDefault="009B54D9" w:rsidP="009B54D9">
      <w:pPr>
        <w:spacing w:after="0"/>
        <w:jc w:val="both"/>
        <w:rPr>
          <w:rFonts w:ascii="Times New Roman" w:hAnsi="Times New Roman" w:cs="Times New Roman"/>
          <w:highlight w:val="yellow"/>
        </w:rPr>
      </w:pPr>
    </w:p>
    <w:p w:rsidR="00450650" w:rsidRPr="0039598C" w:rsidRDefault="00450650" w:rsidP="00450650">
      <w:pPr>
        <w:spacing w:after="0"/>
        <w:jc w:val="both"/>
        <w:rPr>
          <w:rFonts w:ascii="Times New Roman" w:hAnsi="Times New Roman" w:cs="Times New Roman"/>
        </w:rPr>
      </w:pPr>
      <w:r w:rsidRPr="0039598C">
        <w:rPr>
          <w:rFonts w:ascii="Times New Roman" w:hAnsi="Times New Roman" w:cs="Times New Roman"/>
        </w:rPr>
        <w:t xml:space="preserve">Los </w:t>
      </w:r>
      <w:r w:rsidRPr="0039598C">
        <w:rPr>
          <w:rFonts w:ascii="Times New Roman" w:hAnsi="Times New Roman" w:cs="Times New Roman"/>
          <w:b/>
        </w:rPr>
        <w:t>organismos unicelulares</w:t>
      </w:r>
      <w:r w:rsidRPr="0039598C">
        <w:rPr>
          <w:rFonts w:ascii="Times New Roman" w:hAnsi="Times New Roman" w:cs="Times New Roman"/>
        </w:rPr>
        <w:t xml:space="preserve"> son los seres vivos de organización más sencilla. Están formados por una sola célula que realiza todas las funciones vitales.</w:t>
      </w:r>
    </w:p>
    <w:p w:rsidR="00450650" w:rsidRPr="0039598C" w:rsidRDefault="00450650" w:rsidP="00450650">
      <w:pPr>
        <w:spacing w:after="0"/>
        <w:jc w:val="both"/>
        <w:rPr>
          <w:rFonts w:ascii="Times New Roman" w:hAnsi="Times New Roman" w:cs="Times New Roman"/>
        </w:rPr>
      </w:pPr>
    </w:p>
    <w:p w:rsidR="00450650" w:rsidRPr="0039598C" w:rsidRDefault="00450650" w:rsidP="00450650">
      <w:pPr>
        <w:spacing w:after="0"/>
        <w:jc w:val="both"/>
        <w:rPr>
          <w:rFonts w:ascii="Times New Roman" w:hAnsi="Times New Roman" w:cs="Times New Roman"/>
        </w:rPr>
      </w:pPr>
      <w:r w:rsidRPr="0039598C">
        <w:rPr>
          <w:rFonts w:ascii="Times New Roman" w:hAnsi="Times New Roman" w:cs="Times New Roman"/>
        </w:rPr>
        <w:t xml:space="preserve">Un ejemplo de organismo unicelular es la </w:t>
      </w:r>
      <w:r w:rsidRPr="0039598C">
        <w:rPr>
          <w:rFonts w:ascii="Times New Roman" w:hAnsi="Times New Roman" w:cs="Times New Roman"/>
          <w:b/>
        </w:rPr>
        <w:t>ameba</w:t>
      </w:r>
      <w:r w:rsidRPr="0039598C">
        <w:rPr>
          <w:rFonts w:ascii="Times New Roman" w:hAnsi="Times New Roman" w:cs="Times New Roman"/>
        </w:rPr>
        <w:t xml:space="preserve">. </w:t>
      </w:r>
      <w:del w:id="237" w:author="CARLOS ROMAN" w:date="2015-03-29T23:31:00Z">
        <w:r w:rsidRPr="0039598C" w:rsidDel="002C37D5">
          <w:rPr>
            <w:rFonts w:ascii="Times New Roman" w:hAnsi="Times New Roman" w:cs="Times New Roman"/>
          </w:rPr>
          <w:delText>A la vez que l</w:delText>
        </w:r>
      </w:del>
      <w:ins w:id="238" w:author="CARLOS ROMAN" w:date="2015-03-29T23:31:00Z">
        <w:r w:rsidR="002C37D5">
          <w:rPr>
            <w:rFonts w:ascii="Times New Roman" w:hAnsi="Times New Roman" w:cs="Times New Roman"/>
          </w:rPr>
          <w:t>L</w:t>
        </w:r>
      </w:ins>
      <w:r w:rsidRPr="0039598C">
        <w:rPr>
          <w:rFonts w:ascii="Times New Roman" w:hAnsi="Times New Roman" w:cs="Times New Roman"/>
        </w:rPr>
        <w:t xml:space="preserve">a célula que la constituye se nutre, se relaciona </w:t>
      </w:r>
      <w:del w:id="239" w:author="CARLOS ROMAN" w:date="2015-03-29T23:31:00Z">
        <w:r w:rsidRPr="0039598C" w:rsidDel="002C37D5">
          <w:rPr>
            <w:rFonts w:ascii="Times New Roman" w:hAnsi="Times New Roman" w:cs="Times New Roman"/>
          </w:rPr>
          <w:delText xml:space="preserve">o </w:delText>
        </w:r>
      </w:del>
      <w:ins w:id="240" w:author="CARLOS ROMAN" w:date="2015-03-29T23:31:00Z">
        <w:r w:rsidR="002C37D5">
          <w:rPr>
            <w:rFonts w:ascii="Times New Roman" w:hAnsi="Times New Roman" w:cs="Times New Roman"/>
          </w:rPr>
          <w:t>y</w:t>
        </w:r>
        <w:r w:rsidR="002C37D5" w:rsidRPr="0039598C">
          <w:rPr>
            <w:rFonts w:ascii="Times New Roman" w:hAnsi="Times New Roman" w:cs="Times New Roman"/>
          </w:rPr>
          <w:t xml:space="preserve"> </w:t>
        </w:r>
      </w:ins>
      <w:r w:rsidRPr="0039598C">
        <w:rPr>
          <w:rFonts w:ascii="Times New Roman" w:hAnsi="Times New Roman" w:cs="Times New Roman"/>
        </w:rPr>
        <w:t xml:space="preserve">se reproduce, </w:t>
      </w:r>
      <w:ins w:id="241" w:author="CARLOS ROMAN" w:date="2015-03-29T23:32:00Z">
        <w:r w:rsidR="002C37D5">
          <w:rPr>
            <w:rFonts w:ascii="Times New Roman" w:hAnsi="Times New Roman" w:cs="Times New Roman"/>
          </w:rPr>
          <w:t>como</w:t>
        </w:r>
      </w:ins>
      <w:del w:id="242" w:author="CARLOS ROMAN" w:date="2015-03-29T23:31:00Z">
        <w:r w:rsidRPr="0039598C" w:rsidDel="002C37D5">
          <w:rPr>
            <w:rFonts w:ascii="Times New Roman" w:hAnsi="Times New Roman" w:cs="Times New Roman"/>
          </w:rPr>
          <w:delText>lo hace el</w:delText>
        </w:r>
      </w:del>
      <w:r w:rsidRPr="0039598C">
        <w:rPr>
          <w:rFonts w:ascii="Times New Roman" w:hAnsi="Times New Roman" w:cs="Times New Roman"/>
        </w:rPr>
        <w:t xml:space="preserve"> organismo</w:t>
      </w:r>
      <w:del w:id="243" w:author="CARLOS ROMAN" w:date="2015-03-29T23:32:00Z">
        <w:r w:rsidRPr="0039598C" w:rsidDel="002C37D5">
          <w:rPr>
            <w:rFonts w:ascii="Times New Roman" w:hAnsi="Times New Roman" w:cs="Times New Roman"/>
          </w:rPr>
          <w:delText xml:space="preserve"> en sí</w:delText>
        </w:r>
      </w:del>
      <w:r w:rsidRPr="0039598C">
        <w:rPr>
          <w:rFonts w:ascii="Times New Roman" w:hAnsi="Times New Roman" w:cs="Times New Roman"/>
        </w:rPr>
        <w:t>. Las bacterias</w:t>
      </w:r>
      <w:r w:rsidR="00C5608A" w:rsidRPr="0039598C">
        <w:rPr>
          <w:rFonts w:ascii="Times New Roman" w:hAnsi="Times New Roman" w:cs="Times New Roman"/>
        </w:rPr>
        <w:t>,</w:t>
      </w:r>
      <w:r w:rsidRPr="0039598C">
        <w:rPr>
          <w:rFonts w:ascii="Times New Roman" w:hAnsi="Times New Roman" w:cs="Times New Roman"/>
        </w:rPr>
        <w:t xml:space="preserve"> los protozoos y las cianobacterias también son ejemplos de seres unicelulares.</w:t>
      </w:r>
      <w:r w:rsidR="00C5608A" w:rsidRPr="0039598C">
        <w:rPr>
          <w:rFonts w:ascii="Times New Roman" w:hAnsi="Times New Roman" w:cs="Times New Roman"/>
          <w:b/>
        </w:rPr>
        <w:t xml:space="preserve"> </w:t>
      </w:r>
      <w:r w:rsidR="00C5608A" w:rsidRPr="0039598C">
        <w:rPr>
          <w:rFonts w:ascii="Times New Roman" w:hAnsi="Times New Roman" w:cs="Times New Roman"/>
        </w:rPr>
        <w:t>[</w:t>
      </w:r>
      <w:r w:rsidR="0060347B" w:rsidRPr="002C37D5">
        <w:rPr>
          <w:rPrChange w:id="244" w:author="CARLOS ROMAN" w:date="2015-03-29T23:32:00Z">
            <w:rPr/>
          </w:rPrChange>
        </w:rPr>
        <w:fldChar w:fldCharType="begin"/>
      </w:r>
      <w:r w:rsidR="0060347B" w:rsidRPr="002C37D5">
        <w:rPr>
          <w:rPrChange w:id="245" w:author="CARLOS ROMAN" w:date="2015-03-29T23:32:00Z">
            <w:rPr/>
          </w:rPrChange>
        </w:rPr>
        <w:instrText xml:space="preserve"> HYPERLINK "http://aulaplaneta.planetasaber.com/encyclopedia/default.asp?idpack=9&amp;idpil=000SBQ01&amp;ruta=Buscador&amp;DATA=ApGZGnZ2Xh4xuWjpYjS7fy0dimkbkrntF8HxQoThuns%3d%20y%20las%20cianobacterias%20también%20son%20ejemplos%20de%20seres%20unicelulares." </w:instrText>
      </w:r>
      <w:r w:rsidR="0060347B" w:rsidRPr="002C37D5">
        <w:rPr>
          <w:rPrChange w:id="246" w:author="CARLOS ROMAN" w:date="2015-03-29T23:32:00Z">
            <w:rPr/>
          </w:rPrChange>
        </w:rPr>
        <w:fldChar w:fldCharType="separate"/>
      </w:r>
      <w:r w:rsidR="00C5608A" w:rsidRPr="002C37D5">
        <w:rPr>
          <w:rStyle w:val="Hipervnculo"/>
          <w:rFonts w:ascii="Times New Roman" w:hAnsi="Times New Roman" w:cs="Times New Roman"/>
          <w:u w:val="none"/>
          <w:rPrChange w:id="247" w:author="CARLOS ROMAN" w:date="2015-03-29T23:32:00Z">
            <w:rPr>
              <w:rStyle w:val="Hipervnculo"/>
              <w:rFonts w:ascii="Times New Roman" w:hAnsi="Times New Roman" w:cs="Times New Roman"/>
              <w:b/>
            </w:rPr>
          </w:rPrChange>
        </w:rPr>
        <w:t>VER</w:t>
      </w:r>
      <w:r w:rsidR="0060347B" w:rsidRPr="002C37D5">
        <w:rPr>
          <w:rStyle w:val="Hipervnculo"/>
          <w:rFonts w:ascii="Times New Roman" w:hAnsi="Times New Roman" w:cs="Times New Roman"/>
          <w:u w:val="none"/>
          <w:rPrChange w:id="248" w:author="CARLOS ROMAN" w:date="2015-03-29T23:32:00Z">
            <w:rPr>
              <w:rStyle w:val="Hipervnculo"/>
              <w:rFonts w:ascii="Times New Roman" w:hAnsi="Times New Roman" w:cs="Times New Roman"/>
              <w:b/>
            </w:rPr>
          </w:rPrChange>
        </w:rPr>
        <w:fldChar w:fldCharType="end"/>
      </w:r>
      <w:r w:rsidR="00C5608A" w:rsidRPr="0039598C">
        <w:rPr>
          <w:rFonts w:ascii="Times New Roman" w:hAnsi="Times New Roman" w:cs="Times New Roman"/>
          <w:b/>
        </w:rPr>
        <w:t>]</w:t>
      </w:r>
    </w:p>
    <w:p w:rsidR="00450650" w:rsidRPr="0039598C" w:rsidRDefault="00450650" w:rsidP="00450650">
      <w:pPr>
        <w:spacing w:after="0"/>
        <w:jc w:val="both"/>
        <w:rPr>
          <w:rFonts w:ascii="Times New Roman" w:hAnsi="Times New Roman" w:cs="Times New Roman"/>
        </w:rPr>
      </w:pPr>
    </w:p>
    <w:p w:rsidR="00450650" w:rsidRPr="0039598C" w:rsidRDefault="00450650" w:rsidP="00450650">
      <w:pPr>
        <w:spacing w:after="0"/>
        <w:jc w:val="both"/>
        <w:rPr>
          <w:rFonts w:ascii="Times New Roman" w:hAnsi="Times New Roman" w:cs="Times New Roman"/>
        </w:rPr>
      </w:pPr>
      <w:r w:rsidRPr="0039598C">
        <w:rPr>
          <w:rFonts w:ascii="Times New Roman" w:hAnsi="Times New Roman" w:cs="Times New Roman"/>
        </w:rPr>
        <w:t xml:space="preserve">A veces, varios organismos unicelulares se unen y forman una </w:t>
      </w:r>
      <w:r w:rsidRPr="0039598C">
        <w:rPr>
          <w:rFonts w:ascii="Times New Roman" w:hAnsi="Times New Roman" w:cs="Times New Roman"/>
          <w:b/>
        </w:rPr>
        <w:t>colonia</w:t>
      </w:r>
      <w:r w:rsidRPr="0039598C">
        <w:rPr>
          <w:rFonts w:ascii="Times New Roman" w:hAnsi="Times New Roman" w:cs="Times New Roman"/>
        </w:rPr>
        <w:t xml:space="preserve">, donde todas las células son iguales en cuanto a estructura y función, pero cada una de ellas </w:t>
      </w:r>
      <w:del w:id="249" w:author="CARLOS ROMAN" w:date="2015-03-29T23:33:00Z">
        <w:r w:rsidRPr="0039598C" w:rsidDel="005B482A">
          <w:rPr>
            <w:rFonts w:ascii="Times New Roman" w:hAnsi="Times New Roman" w:cs="Times New Roman"/>
          </w:rPr>
          <w:delText>puede realizar</w:delText>
        </w:r>
      </w:del>
      <w:ins w:id="250" w:author="CARLOS ROMAN" w:date="2015-03-29T23:33:00Z">
        <w:r w:rsidR="005B482A">
          <w:rPr>
            <w:rFonts w:ascii="Times New Roman" w:hAnsi="Times New Roman" w:cs="Times New Roman"/>
          </w:rPr>
          <w:t>constituye</w:t>
        </w:r>
      </w:ins>
      <w:r w:rsidRPr="0039598C">
        <w:rPr>
          <w:rFonts w:ascii="Times New Roman" w:hAnsi="Times New Roman" w:cs="Times New Roman"/>
        </w:rPr>
        <w:t xml:space="preserve"> una vida independiente. Las algas y los hongos son de este tipo y son llamados organismos</w:t>
      </w:r>
      <w:r w:rsidR="00AB672D" w:rsidRPr="0039598C">
        <w:rPr>
          <w:rFonts w:ascii="Times New Roman" w:hAnsi="Times New Roman" w:cs="Times New Roman"/>
        </w:rPr>
        <w:t xml:space="preserve"> </w:t>
      </w:r>
      <w:r w:rsidRPr="0039598C">
        <w:rPr>
          <w:rFonts w:ascii="Times New Roman" w:hAnsi="Times New Roman" w:cs="Times New Roman"/>
          <w:b/>
        </w:rPr>
        <w:t>multicelulares</w:t>
      </w:r>
      <w:r w:rsidRPr="0039598C">
        <w:rPr>
          <w:rFonts w:ascii="Times New Roman" w:hAnsi="Times New Roman" w:cs="Times New Roman"/>
        </w:rPr>
        <w:t>.</w:t>
      </w:r>
      <w:ins w:id="251" w:author="CARLOS ROMAN" w:date="2015-03-29T23:34:00Z">
        <w:r w:rsidR="005B482A">
          <w:rPr>
            <w:rFonts w:ascii="Times New Roman" w:hAnsi="Times New Roman" w:cs="Times New Roman"/>
          </w:rPr>
          <w:t xml:space="preserve"> </w:t>
        </w:r>
      </w:ins>
    </w:p>
    <w:p w:rsidR="00450650" w:rsidRPr="0039598C" w:rsidRDefault="00450650" w:rsidP="00450650">
      <w:pPr>
        <w:spacing w:after="0"/>
        <w:jc w:val="both"/>
        <w:rPr>
          <w:rFonts w:ascii="Times New Roman" w:hAnsi="Times New Roman" w:cs="Times New Roman"/>
        </w:rPr>
      </w:pPr>
    </w:p>
    <w:p w:rsidR="00450650" w:rsidRPr="0039598C" w:rsidRDefault="00450650" w:rsidP="00450650">
      <w:pPr>
        <w:spacing w:after="0"/>
        <w:jc w:val="both"/>
        <w:rPr>
          <w:rFonts w:ascii="Times New Roman" w:hAnsi="Times New Roman" w:cs="Times New Roman"/>
        </w:rPr>
      </w:pPr>
      <w:r w:rsidRPr="0039598C">
        <w:rPr>
          <w:rFonts w:ascii="Times New Roman" w:hAnsi="Times New Roman" w:cs="Times New Roman"/>
        </w:rPr>
        <w:t xml:space="preserve">A diferencia de estos, los </w:t>
      </w:r>
      <w:r w:rsidRPr="0039598C">
        <w:rPr>
          <w:rFonts w:ascii="Times New Roman" w:hAnsi="Times New Roman" w:cs="Times New Roman"/>
          <w:b/>
        </w:rPr>
        <w:t>organismos pluricelulares</w:t>
      </w:r>
      <w:r w:rsidRPr="0039598C">
        <w:rPr>
          <w:rFonts w:ascii="Times New Roman" w:hAnsi="Times New Roman" w:cs="Times New Roman"/>
        </w:rPr>
        <w:t xml:space="preserve"> están compuestos por un gran número de células diferenciadas y especializadas para desempeñar funciones específicas, es decir que en estos seres vivos hay una división del trabajo.</w:t>
      </w:r>
      <w:r w:rsidR="00AB672D" w:rsidRPr="0039598C">
        <w:rPr>
          <w:rFonts w:ascii="Times New Roman" w:hAnsi="Times New Roman" w:cs="Times New Roman"/>
        </w:rPr>
        <w:t xml:space="preserve"> </w:t>
      </w:r>
      <w:r w:rsidRPr="0039598C">
        <w:rPr>
          <w:rFonts w:ascii="Times New Roman" w:hAnsi="Times New Roman" w:cs="Times New Roman"/>
        </w:rPr>
        <w:t xml:space="preserve">Cada célula de un organismo pluricelular se especializa en la realización de una función concreta y adopta la forma y la estructura más adecuada para desarrollarla. Las células </w:t>
      </w:r>
      <w:del w:id="252" w:author="CARLOS ROMAN" w:date="2015-03-29T23:47:00Z">
        <w:r w:rsidRPr="0039598C" w:rsidDel="00BB5A1B">
          <w:rPr>
            <w:rFonts w:ascii="Times New Roman" w:hAnsi="Times New Roman" w:cs="Times New Roman"/>
          </w:rPr>
          <w:delText>que tienen u</w:delText>
        </w:r>
      </w:del>
      <w:ins w:id="253" w:author="CARLOS ROMAN" w:date="2015-03-29T23:47:00Z">
        <w:r w:rsidR="00BB5A1B">
          <w:rPr>
            <w:rFonts w:ascii="Times New Roman" w:hAnsi="Times New Roman" w:cs="Times New Roman"/>
          </w:rPr>
          <w:t>con iguales</w:t>
        </w:r>
      </w:ins>
      <w:del w:id="254" w:author="CARLOS ROMAN" w:date="2015-03-29T23:47:00Z">
        <w:r w:rsidRPr="0039598C" w:rsidDel="00BB5A1B">
          <w:rPr>
            <w:rFonts w:ascii="Times New Roman" w:hAnsi="Times New Roman" w:cs="Times New Roman"/>
          </w:rPr>
          <w:delText>nas</w:delText>
        </w:r>
      </w:del>
      <w:r w:rsidRPr="0039598C">
        <w:rPr>
          <w:rFonts w:ascii="Times New Roman" w:hAnsi="Times New Roman" w:cs="Times New Roman"/>
        </w:rPr>
        <w:t xml:space="preserve"> características y una función común </w:t>
      </w:r>
      <w:del w:id="255" w:author="CARLOS ROMAN" w:date="2015-03-29T23:48:00Z">
        <w:r w:rsidRPr="0039598C" w:rsidDel="00BB5A1B">
          <w:rPr>
            <w:rFonts w:ascii="Times New Roman" w:hAnsi="Times New Roman" w:cs="Times New Roman"/>
          </w:rPr>
          <w:delText xml:space="preserve">se agrupan </w:delText>
        </w:r>
      </w:del>
      <w:r w:rsidRPr="0039598C">
        <w:rPr>
          <w:rFonts w:ascii="Times New Roman" w:hAnsi="Times New Roman" w:cs="Times New Roman"/>
        </w:rPr>
        <w:t>forman</w:t>
      </w:r>
      <w:del w:id="256" w:author="CARLOS ROMAN" w:date="2015-03-29T23:48:00Z">
        <w:r w:rsidRPr="0039598C" w:rsidDel="00BB5A1B">
          <w:rPr>
            <w:rFonts w:ascii="Times New Roman" w:hAnsi="Times New Roman" w:cs="Times New Roman"/>
          </w:rPr>
          <w:delText>do</w:delText>
        </w:r>
      </w:del>
      <w:r w:rsidRPr="0039598C">
        <w:rPr>
          <w:rFonts w:ascii="Times New Roman" w:hAnsi="Times New Roman" w:cs="Times New Roman"/>
        </w:rPr>
        <w:t xml:space="preserve"> </w:t>
      </w:r>
      <w:r w:rsidRPr="0039598C">
        <w:rPr>
          <w:rFonts w:ascii="Times New Roman" w:hAnsi="Times New Roman" w:cs="Times New Roman"/>
          <w:b/>
        </w:rPr>
        <w:t>tejidos</w:t>
      </w:r>
      <w:r w:rsidRPr="0039598C">
        <w:rPr>
          <w:rFonts w:ascii="Times New Roman" w:hAnsi="Times New Roman" w:cs="Times New Roman"/>
        </w:rPr>
        <w:t>.</w:t>
      </w:r>
      <w:r w:rsidRPr="0039598C">
        <w:rPr>
          <w:rFonts w:ascii="Times New Roman" w:hAnsi="Times New Roman" w:cs="Times New Roman"/>
          <w:b/>
        </w:rPr>
        <w:t xml:space="preserve"> [</w:t>
      </w:r>
      <w:r w:rsidR="0060347B" w:rsidRPr="005B482A">
        <w:rPr>
          <w:rPrChange w:id="257" w:author="CARLOS ROMAN" w:date="2015-03-29T23:39:00Z">
            <w:rPr/>
          </w:rPrChange>
        </w:rPr>
        <w:fldChar w:fldCharType="begin"/>
      </w:r>
      <w:r w:rsidR="0060347B" w:rsidRPr="005B482A">
        <w:rPr>
          <w:rPrChange w:id="258" w:author="CARLOS ROMAN" w:date="2015-03-29T23:39:00Z">
            <w:rPr/>
          </w:rPrChange>
        </w:rPr>
        <w:instrText xml:space="preserve"> HYPERLINK "http://aulaplaneta.planetasaber.com/encyclopedia/default.asp?idpack=9&amp;idpil=000YYQ01&amp;ruta=Buscador&amp;DATA=HyRNG%2bA0lWV9HXhS%2bDKC3S0dimkbkrntF8HxQoThuns%3d" </w:instrText>
      </w:r>
      <w:r w:rsidR="0060347B" w:rsidRPr="005B482A">
        <w:rPr>
          <w:rPrChange w:id="259" w:author="CARLOS ROMAN" w:date="2015-03-29T23:39:00Z">
            <w:rPr/>
          </w:rPrChange>
        </w:rPr>
        <w:fldChar w:fldCharType="separate"/>
      </w:r>
      <w:r w:rsidRPr="005B482A">
        <w:rPr>
          <w:rStyle w:val="Hipervnculo"/>
          <w:rFonts w:ascii="Times New Roman" w:hAnsi="Times New Roman" w:cs="Times New Roman"/>
          <w:u w:val="none"/>
          <w:rPrChange w:id="260" w:author="CARLOS ROMAN" w:date="2015-03-29T23:39:00Z">
            <w:rPr>
              <w:rStyle w:val="Hipervnculo"/>
              <w:rFonts w:ascii="Times New Roman" w:hAnsi="Times New Roman" w:cs="Times New Roman"/>
              <w:b/>
            </w:rPr>
          </w:rPrChange>
        </w:rPr>
        <w:t>VER</w:t>
      </w:r>
      <w:r w:rsidR="0060347B" w:rsidRPr="005B482A">
        <w:rPr>
          <w:rStyle w:val="Hipervnculo"/>
          <w:rFonts w:ascii="Times New Roman" w:hAnsi="Times New Roman" w:cs="Times New Roman"/>
          <w:u w:val="none"/>
          <w:rPrChange w:id="261" w:author="CARLOS ROMAN" w:date="2015-03-29T23:39:00Z">
            <w:rPr>
              <w:rStyle w:val="Hipervnculo"/>
              <w:rFonts w:ascii="Times New Roman" w:hAnsi="Times New Roman" w:cs="Times New Roman"/>
              <w:b/>
            </w:rPr>
          </w:rPrChange>
        </w:rPr>
        <w:fldChar w:fldCharType="end"/>
      </w:r>
      <w:r w:rsidRPr="0039598C">
        <w:rPr>
          <w:rFonts w:ascii="Times New Roman" w:hAnsi="Times New Roman" w:cs="Times New Roman"/>
          <w:b/>
        </w:rPr>
        <w:t>]</w:t>
      </w:r>
    </w:p>
    <w:p w:rsidR="00450650" w:rsidRPr="0039598C" w:rsidRDefault="00450650" w:rsidP="00450650">
      <w:pPr>
        <w:spacing w:after="0"/>
        <w:jc w:val="both"/>
        <w:rPr>
          <w:rFonts w:ascii="Times New Roman" w:hAnsi="Times New Roman" w:cs="Times New Roman"/>
        </w:rPr>
      </w:pPr>
    </w:p>
    <w:tbl>
      <w:tblPr>
        <w:tblStyle w:val="Tablaconcuadrcula1"/>
        <w:tblW w:w="0" w:type="auto"/>
        <w:tblLook w:val="04A0" w:firstRow="1" w:lastRow="0" w:firstColumn="1" w:lastColumn="0" w:noHBand="0" w:noVBand="1"/>
      </w:tblPr>
      <w:tblGrid>
        <w:gridCol w:w="1526"/>
        <w:gridCol w:w="7452"/>
      </w:tblGrid>
      <w:tr w:rsidR="00450650" w:rsidRPr="0039598C" w:rsidTr="000C3E5A">
        <w:tc>
          <w:tcPr>
            <w:tcW w:w="8978" w:type="dxa"/>
            <w:gridSpan w:val="2"/>
            <w:shd w:val="clear" w:color="auto" w:fill="000000" w:themeFill="text1"/>
          </w:tcPr>
          <w:p w:rsidR="00450650" w:rsidRPr="0039598C" w:rsidRDefault="00450650" w:rsidP="000C3E5A">
            <w:pPr>
              <w:jc w:val="center"/>
              <w:rPr>
                <w:rFonts w:ascii="Times New Roman" w:hAnsi="Times New Roman" w:cs="Times New Roman"/>
                <w:b/>
                <w:sz w:val="24"/>
                <w:szCs w:val="24"/>
              </w:rPr>
            </w:pPr>
            <w:r w:rsidRPr="0039598C">
              <w:rPr>
                <w:rFonts w:ascii="Times New Roman" w:hAnsi="Times New Roman" w:cs="Times New Roman"/>
                <w:b/>
                <w:sz w:val="24"/>
                <w:szCs w:val="24"/>
              </w:rPr>
              <w:t>Destacado</w:t>
            </w:r>
          </w:p>
        </w:tc>
      </w:tr>
      <w:tr w:rsidR="00450650" w:rsidRPr="0039598C" w:rsidTr="000C3E5A">
        <w:tc>
          <w:tcPr>
            <w:tcW w:w="1526" w:type="dxa"/>
          </w:tcPr>
          <w:p w:rsidR="00450650" w:rsidRPr="0039598C" w:rsidRDefault="00450650"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452" w:type="dxa"/>
          </w:tcPr>
          <w:p w:rsidR="00450650" w:rsidRPr="0039598C" w:rsidRDefault="00450650" w:rsidP="000C3E5A">
            <w:pPr>
              <w:jc w:val="both"/>
              <w:rPr>
                <w:rFonts w:ascii="Times New Roman" w:hAnsi="Times New Roman" w:cs="Times New Roman"/>
                <w:b/>
                <w:sz w:val="24"/>
                <w:szCs w:val="24"/>
              </w:rPr>
            </w:pPr>
            <w:r w:rsidRPr="0039598C">
              <w:rPr>
                <w:rFonts w:ascii="Times New Roman" w:hAnsi="Times New Roman" w:cs="Times New Roman"/>
                <w:b/>
                <w:sz w:val="24"/>
                <w:szCs w:val="24"/>
              </w:rPr>
              <w:t>Los tejidos del cuerpo humano</w:t>
            </w:r>
          </w:p>
        </w:tc>
      </w:tr>
      <w:tr w:rsidR="00450650" w:rsidRPr="0039598C" w:rsidTr="000C3E5A">
        <w:tc>
          <w:tcPr>
            <w:tcW w:w="1526" w:type="dxa"/>
          </w:tcPr>
          <w:p w:rsidR="00450650" w:rsidRPr="0039598C" w:rsidRDefault="00450650" w:rsidP="000C3E5A">
            <w:pPr>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7452" w:type="dxa"/>
          </w:tcPr>
          <w:p w:rsidR="00450650" w:rsidRPr="0039598C" w:rsidRDefault="00450650" w:rsidP="000C3E5A">
            <w:pPr>
              <w:rPr>
                <w:rFonts w:ascii="Times New Roman" w:hAnsi="Times New Roman" w:cs="Times New Roman"/>
                <w:sz w:val="24"/>
                <w:szCs w:val="24"/>
              </w:rPr>
            </w:pPr>
            <w:r w:rsidRPr="0039598C">
              <w:rPr>
                <w:rFonts w:ascii="Times New Roman" w:hAnsi="Times New Roman" w:cs="Times New Roman"/>
                <w:sz w:val="24"/>
                <w:szCs w:val="24"/>
              </w:rPr>
              <w:t>El ser humano</w:t>
            </w:r>
            <w:r w:rsidR="008935BC">
              <w:rPr>
                <w:rFonts w:ascii="Times New Roman" w:hAnsi="Times New Roman" w:cs="Times New Roman"/>
                <w:sz w:val="24"/>
                <w:szCs w:val="24"/>
              </w:rPr>
              <w:t xml:space="preserve"> es un</w:t>
            </w:r>
            <w:r w:rsidRPr="0039598C">
              <w:rPr>
                <w:rFonts w:ascii="Times New Roman" w:hAnsi="Times New Roman" w:cs="Times New Roman"/>
                <w:sz w:val="24"/>
                <w:szCs w:val="24"/>
              </w:rPr>
              <w:t xml:space="preserve"> organismo pluricelular, </w:t>
            </w:r>
            <w:r w:rsidR="008935BC">
              <w:rPr>
                <w:rFonts w:ascii="Times New Roman" w:hAnsi="Times New Roman" w:cs="Times New Roman"/>
                <w:sz w:val="24"/>
                <w:szCs w:val="24"/>
              </w:rPr>
              <w:t xml:space="preserve">es decir, </w:t>
            </w:r>
            <w:r w:rsidRPr="0039598C">
              <w:rPr>
                <w:rFonts w:ascii="Times New Roman" w:hAnsi="Times New Roman" w:cs="Times New Roman"/>
                <w:sz w:val="24"/>
                <w:szCs w:val="24"/>
              </w:rPr>
              <w:t>formado por tejidos. Los tejidos más importantes del cuerpo humano son:</w:t>
            </w:r>
          </w:p>
          <w:p w:rsidR="00450650" w:rsidRPr="0039598C" w:rsidRDefault="00450650" w:rsidP="000C3E5A">
            <w:pPr>
              <w:pStyle w:val="Prrafodelista"/>
              <w:numPr>
                <w:ilvl w:val="0"/>
                <w:numId w:val="40"/>
              </w:numPr>
              <w:rPr>
                <w:rFonts w:ascii="Times New Roman" w:hAnsi="Times New Roman" w:cs="Times New Roman"/>
                <w:sz w:val="24"/>
                <w:szCs w:val="24"/>
              </w:rPr>
            </w:pPr>
            <w:r w:rsidRPr="0039598C">
              <w:rPr>
                <w:rFonts w:ascii="Times New Roman" w:hAnsi="Times New Roman" w:cs="Times New Roman"/>
                <w:sz w:val="24"/>
                <w:szCs w:val="24"/>
              </w:rPr>
              <w:t>Tejido epitelial, que cubre el exterior y el interior de los órganos.</w:t>
            </w:r>
          </w:p>
          <w:p w:rsidR="00450650" w:rsidRPr="0039598C" w:rsidRDefault="00450650" w:rsidP="000C3E5A">
            <w:pPr>
              <w:pStyle w:val="Prrafodelista"/>
              <w:numPr>
                <w:ilvl w:val="0"/>
                <w:numId w:val="40"/>
              </w:numPr>
              <w:rPr>
                <w:rFonts w:ascii="Times New Roman" w:hAnsi="Times New Roman" w:cs="Times New Roman"/>
                <w:sz w:val="24"/>
                <w:szCs w:val="24"/>
              </w:rPr>
            </w:pPr>
            <w:r w:rsidRPr="0039598C">
              <w:rPr>
                <w:rFonts w:ascii="Times New Roman" w:hAnsi="Times New Roman" w:cs="Times New Roman"/>
                <w:sz w:val="24"/>
                <w:szCs w:val="24"/>
              </w:rPr>
              <w:t>Tejido muscular, que forma los músculos, encargados del movimiento.</w:t>
            </w:r>
          </w:p>
          <w:p w:rsidR="00450650" w:rsidRPr="0039598C" w:rsidRDefault="00450650" w:rsidP="000C3E5A">
            <w:pPr>
              <w:pStyle w:val="Prrafodelista"/>
              <w:numPr>
                <w:ilvl w:val="0"/>
                <w:numId w:val="40"/>
              </w:numPr>
              <w:rPr>
                <w:rFonts w:ascii="Times New Roman" w:hAnsi="Times New Roman" w:cs="Times New Roman"/>
                <w:sz w:val="24"/>
                <w:szCs w:val="24"/>
              </w:rPr>
            </w:pPr>
            <w:r w:rsidRPr="0039598C">
              <w:rPr>
                <w:rFonts w:ascii="Times New Roman" w:hAnsi="Times New Roman" w:cs="Times New Roman"/>
                <w:sz w:val="24"/>
                <w:szCs w:val="24"/>
              </w:rPr>
              <w:t>Tejido óseo, que constituye los huesos.</w:t>
            </w:r>
          </w:p>
          <w:p w:rsidR="00450650" w:rsidRPr="0039598C" w:rsidRDefault="00450650" w:rsidP="000C3E5A">
            <w:pPr>
              <w:pStyle w:val="Prrafodelista"/>
              <w:numPr>
                <w:ilvl w:val="0"/>
                <w:numId w:val="40"/>
              </w:numPr>
              <w:rPr>
                <w:rFonts w:ascii="Times New Roman" w:hAnsi="Times New Roman" w:cs="Times New Roman"/>
                <w:sz w:val="24"/>
                <w:szCs w:val="24"/>
              </w:rPr>
            </w:pPr>
            <w:r w:rsidRPr="0039598C">
              <w:rPr>
                <w:rFonts w:ascii="Times New Roman" w:hAnsi="Times New Roman" w:cs="Times New Roman"/>
                <w:sz w:val="24"/>
                <w:szCs w:val="24"/>
              </w:rPr>
              <w:t>Tejido nervioso, capaz de transmitir señales nerviosas por todo el cuerpo.</w:t>
            </w:r>
          </w:p>
          <w:p w:rsidR="00450650" w:rsidRPr="0039598C" w:rsidRDefault="00450650" w:rsidP="000C3E5A">
            <w:pPr>
              <w:pStyle w:val="Prrafodelista"/>
              <w:numPr>
                <w:ilvl w:val="0"/>
                <w:numId w:val="40"/>
              </w:numPr>
              <w:rPr>
                <w:rFonts w:ascii="Times New Roman" w:hAnsi="Times New Roman" w:cs="Times New Roman"/>
                <w:sz w:val="24"/>
                <w:szCs w:val="24"/>
              </w:rPr>
            </w:pPr>
            <w:r w:rsidRPr="0039598C">
              <w:rPr>
                <w:rFonts w:ascii="Times New Roman" w:hAnsi="Times New Roman" w:cs="Times New Roman"/>
                <w:sz w:val="24"/>
                <w:szCs w:val="24"/>
              </w:rPr>
              <w:t>Tejido sanguíneo, que transporta sustancias por todo el cuerpo.</w:t>
            </w:r>
          </w:p>
        </w:tc>
      </w:tr>
    </w:tbl>
    <w:p w:rsidR="00450650" w:rsidRPr="0039598C" w:rsidRDefault="00450650" w:rsidP="00450650">
      <w:pPr>
        <w:spacing w:after="0"/>
        <w:jc w:val="both"/>
        <w:rPr>
          <w:rFonts w:ascii="Times New Roman" w:hAnsi="Times New Roman" w:cs="Times New Roman"/>
        </w:rPr>
      </w:pPr>
    </w:p>
    <w:p w:rsidR="00796323" w:rsidRDefault="00BB5A1B" w:rsidP="00450650">
      <w:pPr>
        <w:spacing w:after="0"/>
        <w:jc w:val="both"/>
        <w:rPr>
          <w:ins w:id="262" w:author="CARLOS ROMAN" w:date="2015-03-30T00:09:00Z"/>
          <w:rFonts w:ascii="Times New Roman" w:hAnsi="Times New Roman" w:cs="Times New Roman"/>
        </w:rPr>
      </w:pPr>
      <w:ins w:id="263" w:author="CARLOS ROMAN" w:date="2015-03-29T23:49:00Z">
        <w:r>
          <w:rPr>
            <w:rFonts w:ascii="Times New Roman" w:hAnsi="Times New Roman" w:cs="Times New Roman"/>
          </w:rPr>
          <w:t xml:space="preserve">Aunque a través de la división celular (mitosis), todas las células </w:t>
        </w:r>
      </w:ins>
      <w:ins w:id="264" w:author="CARLOS ROMAN" w:date="2015-03-29T23:59:00Z">
        <w:r w:rsidR="00FF6E84">
          <w:rPr>
            <w:rFonts w:ascii="Times New Roman" w:hAnsi="Times New Roman" w:cs="Times New Roman"/>
          </w:rPr>
          <w:t>en un organismo</w:t>
        </w:r>
      </w:ins>
      <w:ins w:id="265" w:author="CARLOS ROMAN" w:date="2015-03-29T23:52:00Z">
        <w:r>
          <w:rPr>
            <w:rFonts w:ascii="Times New Roman" w:hAnsi="Times New Roman" w:cs="Times New Roman"/>
          </w:rPr>
          <w:t xml:space="preserve"> </w:t>
        </w:r>
      </w:ins>
      <w:ins w:id="266" w:author="CARLOS ROMAN" w:date="2015-03-29T23:49:00Z">
        <w:r>
          <w:rPr>
            <w:rFonts w:ascii="Times New Roman" w:hAnsi="Times New Roman" w:cs="Times New Roman"/>
          </w:rPr>
          <w:t>reciben la informaci</w:t>
        </w:r>
      </w:ins>
      <w:ins w:id="267" w:author="CARLOS ROMAN" w:date="2015-03-29T23:50:00Z">
        <w:r>
          <w:rPr>
            <w:rFonts w:ascii="Times New Roman" w:hAnsi="Times New Roman" w:cs="Times New Roman"/>
          </w:rPr>
          <w:t xml:space="preserve">ón que les permitiría producir las mismas sustancias, </w:t>
        </w:r>
      </w:ins>
      <w:ins w:id="268" w:author="CARLOS ROMAN" w:date="2015-03-30T00:00:00Z">
        <w:r w:rsidR="00FF6E84">
          <w:rPr>
            <w:rFonts w:ascii="Times New Roman" w:hAnsi="Times New Roman" w:cs="Times New Roman"/>
          </w:rPr>
          <w:t xml:space="preserve">pero </w:t>
        </w:r>
      </w:ins>
      <w:ins w:id="269" w:author="CARLOS ROMAN" w:date="2015-03-29T23:52:00Z">
        <w:r>
          <w:rPr>
            <w:rFonts w:ascii="Times New Roman" w:hAnsi="Times New Roman" w:cs="Times New Roman"/>
          </w:rPr>
          <w:t>estas</w:t>
        </w:r>
      </w:ins>
      <w:ins w:id="270" w:author="CARLOS ROMAN" w:date="2015-03-29T23:51:00Z">
        <w:r>
          <w:rPr>
            <w:rFonts w:ascii="Times New Roman" w:hAnsi="Times New Roman" w:cs="Times New Roman"/>
          </w:rPr>
          <w:t xml:space="preserve"> se especializan </w:t>
        </w:r>
      </w:ins>
      <w:ins w:id="271" w:author="CARLOS ROMAN" w:date="2015-03-29T23:52:00Z">
        <w:r>
          <w:rPr>
            <w:rFonts w:ascii="Times New Roman" w:hAnsi="Times New Roman" w:cs="Times New Roman"/>
          </w:rPr>
          <w:t xml:space="preserve">y producen solo </w:t>
        </w:r>
      </w:ins>
      <w:ins w:id="272" w:author="CARLOS ROMAN" w:date="2015-03-30T00:00:00Z">
        <w:r w:rsidR="00FF6E84">
          <w:rPr>
            <w:rFonts w:ascii="Times New Roman" w:hAnsi="Times New Roman" w:cs="Times New Roman"/>
          </w:rPr>
          <w:t>aquellas</w:t>
        </w:r>
      </w:ins>
      <w:ins w:id="273" w:author="CARLOS ROMAN" w:date="2015-03-29T23:52:00Z">
        <w:r>
          <w:rPr>
            <w:rFonts w:ascii="Times New Roman" w:hAnsi="Times New Roman" w:cs="Times New Roman"/>
          </w:rPr>
          <w:t xml:space="preserve"> que requiere la funci</w:t>
        </w:r>
      </w:ins>
      <w:ins w:id="274" w:author="CARLOS ROMAN" w:date="2015-03-29T23:53:00Z">
        <w:r>
          <w:rPr>
            <w:rFonts w:ascii="Times New Roman" w:hAnsi="Times New Roman" w:cs="Times New Roman"/>
          </w:rPr>
          <w:t xml:space="preserve">ón que realizan. </w:t>
        </w:r>
      </w:ins>
      <w:ins w:id="275" w:author="CARLOS ROMAN" w:date="2015-03-29T23:58:00Z">
        <w:r w:rsidR="00FF6E84">
          <w:rPr>
            <w:rFonts w:ascii="Times New Roman" w:hAnsi="Times New Roman" w:cs="Times New Roman"/>
          </w:rPr>
          <w:t>Nada más, la forma de cada tipo de c</w:t>
        </w:r>
      </w:ins>
      <w:ins w:id="276" w:author="CARLOS ROMAN" w:date="2015-03-29T23:59:00Z">
        <w:r w:rsidR="00FF6E84">
          <w:rPr>
            <w:rFonts w:ascii="Times New Roman" w:hAnsi="Times New Roman" w:cs="Times New Roman"/>
          </w:rPr>
          <w:t>élula determina su función</w:t>
        </w:r>
      </w:ins>
      <w:ins w:id="277" w:author="CARLOS ROMAN" w:date="2015-03-30T00:02:00Z">
        <w:r w:rsidR="00FF6E84">
          <w:rPr>
            <w:rFonts w:ascii="Times New Roman" w:hAnsi="Times New Roman" w:cs="Times New Roman"/>
          </w:rPr>
          <w:t>; las células que recubren el cuerpo (piel) son aplanadas</w:t>
        </w:r>
      </w:ins>
      <w:ins w:id="278" w:author="CARLOS ROMAN" w:date="2015-03-30T00:03:00Z">
        <w:r w:rsidR="00FF6E84">
          <w:rPr>
            <w:rFonts w:ascii="Times New Roman" w:hAnsi="Times New Roman" w:cs="Times New Roman"/>
          </w:rPr>
          <w:t>,</w:t>
        </w:r>
      </w:ins>
      <w:ins w:id="279" w:author="CARLOS ROMAN" w:date="2015-03-30T00:00:00Z">
        <w:r w:rsidR="00FF6E84">
          <w:rPr>
            <w:rFonts w:ascii="Times New Roman" w:hAnsi="Times New Roman" w:cs="Times New Roman"/>
          </w:rPr>
          <w:t xml:space="preserve"> </w:t>
        </w:r>
      </w:ins>
      <w:del w:id="280" w:author="CARLOS ROMAN" w:date="2015-03-29T23:54:00Z">
        <w:r w:rsidR="00450650" w:rsidRPr="0039598C" w:rsidDel="00FF6E84">
          <w:rPr>
            <w:rFonts w:ascii="Times New Roman" w:hAnsi="Times New Roman" w:cs="Times New Roman"/>
          </w:rPr>
          <w:delText>Por ejemplo,</w:delText>
        </w:r>
      </w:del>
      <w:del w:id="281" w:author="CARLOS ROMAN" w:date="2015-03-29T23:55:00Z">
        <w:r w:rsidR="00450650" w:rsidRPr="0039598C" w:rsidDel="00FF6E84">
          <w:rPr>
            <w:rFonts w:ascii="Times New Roman" w:hAnsi="Times New Roman" w:cs="Times New Roman"/>
          </w:rPr>
          <w:delText xml:space="preserve"> el ser humano es un organismo pluricelular. L</w:delText>
        </w:r>
      </w:del>
      <w:ins w:id="282" w:author="CARLOS ROMAN" w:date="2015-03-29T23:55:00Z">
        <w:r w:rsidR="00FF6E84">
          <w:rPr>
            <w:rFonts w:ascii="Times New Roman" w:hAnsi="Times New Roman" w:cs="Times New Roman"/>
          </w:rPr>
          <w:t>l</w:t>
        </w:r>
      </w:ins>
      <w:r w:rsidR="00450650" w:rsidRPr="0039598C">
        <w:rPr>
          <w:rFonts w:ascii="Times New Roman" w:hAnsi="Times New Roman" w:cs="Times New Roman"/>
        </w:rPr>
        <w:t xml:space="preserve">as células </w:t>
      </w:r>
      <w:del w:id="283" w:author="CARLOS ROMAN" w:date="2015-03-30T00:06:00Z">
        <w:r w:rsidR="00450650" w:rsidRPr="0039598C" w:rsidDel="00796323">
          <w:rPr>
            <w:rFonts w:ascii="Times New Roman" w:hAnsi="Times New Roman" w:cs="Times New Roman"/>
          </w:rPr>
          <w:delText xml:space="preserve">de </w:delText>
        </w:r>
      </w:del>
      <w:ins w:id="284" w:author="CARLOS ROMAN" w:date="2015-03-30T00:06:00Z">
        <w:r w:rsidR="00796323">
          <w:rPr>
            <w:rFonts w:ascii="Times New Roman" w:hAnsi="Times New Roman" w:cs="Times New Roman"/>
          </w:rPr>
          <w:t>al interior de</w:t>
        </w:r>
        <w:r w:rsidR="00796323" w:rsidRPr="0039598C">
          <w:rPr>
            <w:rFonts w:ascii="Times New Roman" w:hAnsi="Times New Roman" w:cs="Times New Roman"/>
          </w:rPr>
          <w:t xml:space="preserve"> </w:t>
        </w:r>
      </w:ins>
      <w:r w:rsidR="00450650" w:rsidRPr="0039598C">
        <w:rPr>
          <w:rFonts w:ascii="Times New Roman" w:hAnsi="Times New Roman" w:cs="Times New Roman"/>
        </w:rPr>
        <w:t xml:space="preserve">los intestinos </w:t>
      </w:r>
      <w:del w:id="285" w:author="CARLOS ROMAN" w:date="2015-03-30T00:04:00Z">
        <w:r w:rsidR="00450650" w:rsidRPr="0039598C" w:rsidDel="00796323">
          <w:rPr>
            <w:rFonts w:ascii="Times New Roman" w:hAnsi="Times New Roman" w:cs="Times New Roman"/>
          </w:rPr>
          <w:delText xml:space="preserve">son </w:delText>
        </w:r>
      </w:del>
      <w:ins w:id="286" w:author="CARLOS ROMAN" w:date="2015-03-30T00:04:00Z">
        <w:r w:rsidR="00796323">
          <w:rPr>
            <w:rFonts w:ascii="Times New Roman" w:hAnsi="Times New Roman" w:cs="Times New Roman"/>
          </w:rPr>
          <w:t xml:space="preserve">están hechas para aumentar la superficie de </w:t>
        </w:r>
        <w:r w:rsidR="00796323">
          <w:rPr>
            <w:rFonts w:ascii="Times New Roman" w:hAnsi="Times New Roman" w:cs="Times New Roman"/>
          </w:rPr>
          <w:lastRenderedPageBreak/>
          <w:t>absorción,</w:t>
        </w:r>
        <w:r w:rsidR="00796323" w:rsidRPr="0039598C">
          <w:rPr>
            <w:rFonts w:ascii="Times New Roman" w:hAnsi="Times New Roman" w:cs="Times New Roman"/>
          </w:rPr>
          <w:t xml:space="preserve"> </w:t>
        </w:r>
      </w:ins>
      <w:del w:id="287" w:author="CARLOS ROMAN" w:date="2015-03-30T00:03:00Z">
        <w:r w:rsidR="00450650" w:rsidRPr="0039598C" w:rsidDel="00796323">
          <w:rPr>
            <w:rFonts w:ascii="Times New Roman" w:hAnsi="Times New Roman" w:cs="Times New Roman"/>
          </w:rPr>
          <w:delText>importantes en el proceso de la digestión</w:delText>
        </w:r>
      </w:del>
      <w:ins w:id="288" w:author="CARLOS ROMAN" w:date="2015-03-30T00:05:00Z">
        <w:r w:rsidR="00796323">
          <w:rPr>
            <w:rFonts w:ascii="Times New Roman" w:hAnsi="Times New Roman" w:cs="Times New Roman"/>
          </w:rPr>
          <w:t>l</w:t>
        </w:r>
      </w:ins>
      <w:del w:id="289" w:author="CARLOS ROMAN" w:date="2015-03-30T00:05:00Z">
        <w:r w:rsidR="00450650" w:rsidRPr="0039598C" w:rsidDel="00796323">
          <w:rPr>
            <w:rFonts w:ascii="Times New Roman" w:hAnsi="Times New Roman" w:cs="Times New Roman"/>
          </w:rPr>
          <w:delText>. L</w:delText>
        </w:r>
      </w:del>
      <w:r w:rsidR="00450650" w:rsidRPr="0039598C">
        <w:rPr>
          <w:rFonts w:ascii="Times New Roman" w:hAnsi="Times New Roman" w:cs="Times New Roman"/>
        </w:rPr>
        <w:t xml:space="preserve">as células de los músculos </w:t>
      </w:r>
      <w:del w:id="290" w:author="CARLOS ROMAN" w:date="2015-03-30T00:05:00Z">
        <w:r w:rsidR="00450650" w:rsidRPr="0039598C" w:rsidDel="00796323">
          <w:rPr>
            <w:rFonts w:ascii="Times New Roman" w:hAnsi="Times New Roman" w:cs="Times New Roman"/>
          </w:rPr>
          <w:delText xml:space="preserve">nos </w:delText>
        </w:r>
        <w:r w:rsidR="008935BC" w:rsidDel="00796323">
          <w:rPr>
            <w:rFonts w:ascii="Times New Roman" w:hAnsi="Times New Roman" w:cs="Times New Roman"/>
          </w:rPr>
          <w:delText>permiten movernos</w:delText>
        </w:r>
        <w:r w:rsidR="00450650" w:rsidRPr="0039598C" w:rsidDel="00796323">
          <w:rPr>
            <w:rFonts w:ascii="Times New Roman" w:hAnsi="Times New Roman" w:cs="Times New Roman"/>
          </w:rPr>
          <w:delText xml:space="preserve"> y relacionarnos con el medio</w:delText>
        </w:r>
      </w:del>
      <w:ins w:id="291" w:author="CARLOS ROMAN" w:date="2015-03-30T00:05:00Z">
        <w:r w:rsidR="00796323">
          <w:rPr>
            <w:rFonts w:ascii="Times New Roman" w:hAnsi="Times New Roman" w:cs="Times New Roman"/>
          </w:rPr>
          <w:t>son haces de fibras que se pueden contraer y permiten el movimiento</w:t>
        </w:r>
      </w:ins>
      <w:ins w:id="292" w:author="CARLOS ROMAN" w:date="2015-03-30T00:07:00Z">
        <w:r w:rsidR="00796323">
          <w:rPr>
            <w:rFonts w:ascii="Times New Roman" w:hAnsi="Times New Roman" w:cs="Times New Roman"/>
          </w:rPr>
          <w:t>, las células sanguíneas son pequeñas y redondeadas</w:t>
        </w:r>
      </w:ins>
      <w:del w:id="293" w:author="CARLOS ROMAN" w:date="2015-03-30T00:07:00Z">
        <w:r w:rsidR="00450650" w:rsidRPr="0039598C" w:rsidDel="00796323">
          <w:rPr>
            <w:rFonts w:ascii="Times New Roman" w:hAnsi="Times New Roman" w:cs="Times New Roman"/>
          </w:rPr>
          <w:delText>.</w:delText>
        </w:r>
      </w:del>
      <w:r w:rsidR="00450650" w:rsidRPr="0039598C">
        <w:rPr>
          <w:rFonts w:ascii="Times New Roman" w:hAnsi="Times New Roman" w:cs="Times New Roman"/>
        </w:rPr>
        <w:t xml:space="preserve"> </w:t>
      </w:r>
      <w:ins w:id="294" w:author="CARLOS ROMAN" w:date="2015-03-30T00:07:00Z">
        <w:r w:rsidR="00796323">
          <w:rPr>
            <w:rFonts w:ascii="Times New Roman" w:hAnsi="Times New Roman" w:cs="Times New Roman"/>
          </w:rPr>
          <w:t>de manera que flotan y pueden llevar ox</w:t>
        </w:r>
      </w:ins>
      <w:ins w:id="295" w:author="CARLOS ROMAN" w:date="2015-03-30T00:09:00Z">
        <w:r w:rsidR="00796323">
          <w:rPr>
            <w:rFonts w:ascii="Times New Roman" w:hAnsi="Times New Roman" w:cs="Times New Roman"/>
          </w:rPr>
          <w:t>ígeno a todas las partes del cuerpo.</w:t>
        </w:r>
      </w:ins>
    </w:p>
    <w:p w:rsidR="00450650" w:rsidRPr="0039598C" w:rsidDel="00796323" w:rsidRDefault="00450650" w:rsidP="00450650">
      <w:pPr>
        <w:spacing w:after="0"/>
        <w:jc w:val="both"/>
        <w:rPr>
          <w:del w:id="296" w:author="CARLOS ROMAN" w:date="2015-03-30T00:06:00Z"/>
          <w:rFonts w:ascii="Times New Roman" w:hAnsi="Times New Roman" w:cs="Times New Roman"/>
        </w:rPr>
      </w:pPr>
      <w:del w:id="297" w:author="CARLOS ROMAN" w:date="2015-03-30T00:06:00Z">
        <w:r w:rsidRPr="0039598C" w:rsidDel="00796323">
          <w:rPr>
            <w:rFonts w:ascii="Times New Roman" w:hAnsi="Times New Roman" w:cs="Times New Roman"/>
          </w:rPr>
          <w:delText xml:space="preserve">El óvulo y el espermatozoide son </w:delText>
        </w:r>
      </w:del>
      <w:del w:id="298" w:author="CARLOS ROMAN" w:date="2015-03-29T23:42:00Z">
        <w:r w:rsidRPr="0039598C" w:rsidDel="00181658">
          <w:rPr>
            <w:rFonts w:ascii="Times New Roman" w:hAnsi="Times New Roman" w:cs="Times New Roman"/>
          </w:rPr>
          <w:delText xml:space="preserve">las </w:delText>
        </w:r>
      </w:del>
      <w:del w:id="299" w:author="CARLOS ROMAN" w:date="2015-03-30T00:06:00Z">
        <w:r w:rsidRPr="0039598C" w:rsidDel="00796323">
          <w:rPr>
            <w:rFonts w:ascii="Times New Roman" w:hAnsi="Times New Roman" w:cs="Times New Roman"/>
          </w:rPr>
          <w:delText>células encargadas de la reproducción.</w:delText>
        </w:r>
      </w:del>
    </w:p>
    <w:p w:rsidR="00450650" w:rsidRPr="0039598C" w:rsidRDefault="00450650" w:rsidP="00450650">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450650" w:rsidRPr="0039598C" w:rsidTr="000C3E5A">
        <w:tc>
          <w:tcPr>
            <w:tcW w:w="8978" w:type="dxa"/>
            <w:gridSpan w:val="2"/>
            <w:shd w:val="clear" w:color="auto" w:fill="000000" w:themeFill="text1"/>
          </w:tcPr>
          <w:p w:rsidR="00450650" w:rsidRPr="0039598C" w:rsidRDefault="00450650"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Recuerda</w:t>
            </w:r>
          </w:p>
        </w:tc>
      </w:tr>
      <w:tr w:rsidR="00450650" w:rsidRPr="0039598C" w:rsidTr="000C3E5A">
        <w:tc>
          <w:tcPr>
            <w:tcW w:w="2518" w:type="dxa"/>
          </w:tcPr>
          <w:p w:rsidR="00450650" w:rsidRPr="0039598C" w:rsidRDefault="00450650" w:rsidP="000C3E5A">
            <w:pPr>
              <w:rPr>
                <w:rFonts w:ascii="Times New Roman" w:hAnsi="Times New Roman" w:cs="Times New Roman"/>
                <w:b/>
                <w:sz w:val="24"/>
                <w:szCs w:val="24"/>
              </w:rPr>
            </w:pPr>
            <w:r w:rsidRPr="0039598C">
              <w:rPr>
                <w:rFonts w:ascii="Times New Roman" w:hAnsi="Times New Roman" w:cs="Times New Roman"/>
                <w:b/>
                <w:sz w:val="24"/>
                <w:szCs w:val="24"/>
              </w:rPr>
              <w:t>Contenido</w:t>
            </w:r>
          </w:p>
        </w:tc>
        <w:tc>
          <w:tcPr>
            <w:tcW w:w="6460" w:type="dxa"/>
          </w:tcPr>
          <w:p w:rsidR="00450650" w:rsidRPr="0039598C" w:rsidRDefault="00450650" w:rsidP="000C3E5A">
            <w:pPr>
              <w:jc w:val="both"/>
              <w:rPr>
                <w:rFonts w:ascii="Times New Roman" w:hAnsi="Times New Roman" w:cs="Times New Roman"/>
                <w:sz w:val="24"/>
                <w:szCs w:val="24"/>
              </w:rPr>
            </w:pPr>
            <w:r w:rsidRPr="0039598C">
              <w:rPr>
                <w:rFonts w:ascii="Times New Roman" w:hAnsi="Times New Roman" w:cs="Times New Roman"/>
                <w:sz w:val="24"/>
                <w:szCs w:val="24"/>
              </w:rPr>
              <w:t xml:space="preserve">De acuerdo con el número de células que presente el organismo puede clasificarse como </w:t>
            </w:r>
            <w:r w:rsidRPr="0039598C">
              <w:rPr>
                <w:rFonts w:ascii="Times New Roman" w:hAnsi="Times New Roman" w:cs="Times New Roman"/>
                <w:b/>
                <w:sz w:val="24"/>
                <w:szCs w:val="24"/>
              </w:rPr>
              <w:t>unicelular</w:t>
            </w:r>
            <w:r w:rsidRPr="0039598C">
              <w:rPr>
                <w:rFonts w:ascii="Times New Roman" w:hAnsi="Times New Roman" w:cs="Times New Roman"/>
                <w:sz w:val="24"/>
                <w:szCs w:val="24"/>
              </w:rPr>
              <w:t xml:space="preserve"> (una célula), </w:t>
            </w:r>
            <w:r w:rsidRPr="0039598C">
              <w:rPr>
                <w:rFonts w:ascii="Times New Roman" w:hAnsi="Times New Roman" w:cs="Times New Roman"/>
                <w:b/>
                <w:sz w:val="24"/>
                <w:szCs w:val="24"/>
              </w:rPr>
              <w:t>multicelular</w:t>
            </w:r>
            <w:r w:rsidRPr="0039598C">
              <w:rPr>
                <w:rFonts w:ascii="Times New Roman" w:hAnsi="Times New Roman" w:cs="Times New Roman"/>
                <w:sz w:val="24"/>
                <w:szCs w:val="24"/>
              </w:rPr>
              <w:t xml:space="preserve"> (varias células independientes que forman colonias) o </w:t>
            </w:r>
            <w:r w:rsidRPr="0039598C">
              <w:rPr>
                <w:rFonts w:ascii="Times New Roman" w:hAnsi="Times New Roman" w:cs="Times New Roman"/>
                <w:b/>
                <w:sz w:val="24"/>
                <w:szCs w:val="24"/>
              </w:rPr>
              <w:t>pluricelular</w:t>
            </w:r>
            <w:r w:rsidRPr="0039598C">
              <w:rPr>
                <w:rFonts w:ascii="Times New Roman" w:hAnsi="Times New Roman" w:cs="Times New Roman"/>
                <w:sz w:val="24"/>
                <w:szCs w:val="24"/>
              </w:rPr>
              <w:t xml:space="preserve"> (varias células con estructuras y funciones diferenciadas</w:t>
            </w:r>
            <w:r w:rsidR="008935BC">
              <w:rPr>
                <w:rFonts w:ascii="Times New Roman" w:hAnsi="Times New Roman" w:cs="Times New Roman"/>
                <w:sz w:val="24"/>
                <w:szCs w:val="24"/>
              </w:rPr>
              <w:t>)</w:t>
            </w:r>
            <w:r w:rsidRPr="0039598C">
              <w:rPr>
                <w:rFonts w:ascii="Times New Roman" w:hAnsi="Times New Roman" w:cs="Times New Roman"/>
                <w:sz w:val="24"/>
                <w:szCs w:val="24"/>
              </w:rPr>
              <w:t>.</w:t>
            </w:r>
          </w:p>
        </w:tc>
      </w:tr>
    </w:tbl>
    <w:p w:rsidR="00450650" w:rsidRPr="0039598C" w:rsidRDefault="00450650" w:rsidP="00450650">
      <w:pPr>
        <w:spacing w:after="0"/>
        <w:jc w:val="both"/>
        <w:rPr>
          <w:rFonts w:ascii="Times New Roman" w:hAnsi="Times New Roman" w:cs="Times New Roman"/>
        </w:rPr>
      </w:pPr>
    </w:p>
    <w:p w:rsidR="00B05C89" w:rsidRPr="0039598C" w:rsidRDefault="00B05C89" w:rsidP="00B05C89">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3.1 Niveles de organización</w:t>
      </w:r>
    </w:p>
    <w:p w:rsidR="00B05C89" w:rsidRPr="0039598C" w:rsidRDefault="00B05C89" w:rsidP="00B05C89">
      <w:pPr>
        <w:spacing w:after="0"/>
        <w:jc w:val="both"/>
        <w:rPr>
          <w:rFonts w:ascii="Times New Roman" w:hAnsi="Times New Roman" w:cs="Times New Roman"/>
          <w:highlight w:val="yellow"/>
        </w:rPr>
      </w:pPr>
    </w:p>
    <w:p w:rsidR="00BE1BFA" w:rsidRPr="00796323" w:rsidRDefault="00C5608A" w:rsidP="00BE1BFA">
      <w:pPr>
        <w:spacing w:after="0"/>
        <w:jc w:val="both"/>
        <w:rPr>
          <w:rFonts w:ascii="Times New Roman" w:hAnsi="Times New Roman" w:cs="Times New Roman"/>
          <w:b/>
          <w:color w:val="4F81BD" w:themeColor="accent1"/>
          <w:rPrChange w:id="300" w:author="CARLOS ROMAN" w:date="2015-03-30T00:11:00Z">
            <w:rPr>
              <w:rFonts w:ascii="Times New Roman" w:hAnsi="Times New Roman" w:cs="Times New Roman"/>
              <w:b/>
            </w:rPr>
          </w:rPrChange>
        </w:rPr>
      </w:pPr>
      <w:r w:rsidRPr="0039598C">
        <w:rPr>
          <w:rFonts w:ascii="Times New Roman" w:hAnsi="Times New Roman" w:cs="Times New Roman"/>
        </w:rPr>
        <w:t xml:space="preserve">En los organismos pluricelulares, las células se organizan en grupos que realizan una misma actividad. Un </w:t>
      </w:r>
      <w:r w:rsidRPr="0039598C">
        <w:rPr>
          <w:rFonts w:ascii="Times New Roman" w:hAnsi="Times New Roman" w:cs="Times New Roman"/>
          <w:b/>
        </w:rPr>
        <w:t>tejido</w:t>
      </w:r>
      <w:r w:rsidRPr="0039598C">
        <w:rPr>
          <w:rFonts w:ascii="Times New Roman" w:hAnsi="Times New Roman" w:cs="Times New Roman"/>
        </w:rPr>
        <w:t xml:space="preserve"> es un conjunto organizado de células, generalmente similares. Los tejidos se agrupan formando </w:t>
      </w:r>
      <w:r w:rsidRPr="0039598C">
        <w:rPr>
          <w:rFonts w:ascii="Times New Roman" w:hAnsi="Times New Roman" w:cs="Times New Roman"/>
          <w:b/>
        </w:rPr>
        <w:t>órganos</w:t>
      </w:r>
      <w:r w:rsidRPr="0039598C">
        <w:rPr>
          <w:rFonts w:ascii="Times New Roman" w:hAnsi="Times New Roman" w:cs="Times New Roman"/>
        </w:rPr>
        <w:t xml:space="preserve">, y estos se asocian en </w:t>
      </w:r>
      <w:r w:rsidRPr="0039598C">
        <w:rPr>
          <w:rFonts w:ascii="Times New Roman" w:hAnsi="Times New Roman" w:cs="Times New Roman"/>
          <w:b/>
        </w:rPr>
        <w:t>aparatos</w:t>
      </w:r>
      <w:r w:rsidRPr="0039598C">
        <w:rPr>
          <w:rFonts w:ascii="Times New Roman" w:hAnsi="Times New Roman" w:cs="Times New Roman"/>
        </w:rPr>
        <w:t xml:space="preserve"> o </w:t>
      </w:r>
      <w:r w:rsidRPr="0039598C">
        <w:rPr>
          <w:rFonts w:ascii="Times New Roman" w:hAnsi="Times New Roman" w:cs="Times New Roman"/>
          <w:b/>
        </w:rPr>
        <w:t>sistemas</w:t>
      </w:r>
      <w:r w:rsidR="00BE1BFA" w:rsidRPr="0039598C">
        <w:rPr>
          <w:rFonts w:ascii="Times New Roman" w:hAnsi="Times New Roman" w:cs="Times New Roman"/>
          <w:b/>
        </w:rPr>
        <w:t xml:space="preserve">. </w:t>
      </w:r>
      <w:r w:rsidR="00BE1BFA" w:rsidRPr="00796323">
        <w:rPr>
          <w:rFonts w:ascii="Times New Roman" w:hAnsi="Times New Roman" w:cs="Times New Roman"/>
          <w:color w:val="4F81BD" w:themeColor="accent1"/>
          <w:rPrChange w:id="301" w:author="CARLOS ROMAN" w:date="2015-03-30T00:11:00Z">
            <w:rPr>
              <w:rFonts w:ascii="Times New Roman" w:hAnsi="Times New Roman" w:cs="Times New Roman"/>
            </w:rPr>
          </w:rPrChange>
        </w:rPr>
        <w:t>[</w:t>
      </w:r>
      <w:r w:rsidR="0060347B" w:rsidRPr="00796323">
        <w:rPr>
          <w:color w:val="4F81BD" w:themeColor="accent1"/>
          <w:rPrChange w:id="302" w:author="CARLOS ROMAN" w:date="2015-03-30T00:11:00Z">
            <w:rPr/>
          </w:rPrChange>
        </w:rPr>
        <w:fldChar w:fldCharType="begin"/>
      </w:r>
      <w:r w:rsidR="0060347B" w:rsidRPr="00796323">
        <w:rPr>
          <w:color w:val="4F81BD" w:themeColor="accent1"/>
          <w:rPrChange w:id="303" w:author="CARLOS ROMAN" w:date="2015-03-30T00:11:00Z">
            <w:rPr/>
          </w:rPrChange>
        </w:rPr>
        <w:instrText xml:space="preserve"> HYPERLINK "http://aulaplaneta.planetasaber.com/encyclopedia/default.asp?idpack=9&amp;idpil=000YZC01&amp;ruta=Buscador&amp;DATA=ApGZGnZ2Xh4CMOmn8gXK9y0dimkbkrntF8HxQoThuns%3d" </w:instrText>
      </w:r>
      <w:r w:rsidR="0060347B" w:rsidRPr="00796323">
        <w:rPr>
          <w:color w:val="4F81BD" w:themeColor="accent1"/>
          <w:rPrChange w:id="304" w:author="CARLOS ROMAN" w:date="2015-03-30T00:11:00Z">
            <w:rPr/>
          </w:rPrChange>
        </w:rPr>
        <w:fldChar w:fldCharType="separate"/>
      </w:r>
      <w:r w:rsidR="00BE1BFA" w:rsidRPr="00796323">
        <w:rPr>
          <w:rStyle w:val="Hipervnculo"/>
          <w:rFonts w:ascii="Times New Roman" w:hAnsi="Times New Roman" w:cs="Times New Roman"/>
          <w:color w:val="4F81BD" w:themeColor="accent1"/>
          <w:u w:val="none"/>
          <w:rPrChange w:id="305" w:author="CARLOS ROMAN" w:date="2015-03-30T00:11:00Z">
            <w:rPr>
              <w:rStyle w:val="Hipervnculo"/>
              <w:rFonts w:ascii="Times New Roman" w:hAnsi="Times New Roman" w:cs="Times New Roman"/>
              <w:b/>
            </w:rPr>
          </w:rPrChange>
        </w:rPr>
        <w:t>VER</w:t>
      </w:r>
      <w:r w:rsidR="0060347B" w:rsidRPr="00796323">
        <w:rPr>
          <w:rStyle w:val="Hipervnculo"/>
          <w:rFonts w:ascii="Times New Roman" w:hAnsi="Times New Roman" w:cs="Times New Roman"/>
          <w:color w:val="4F81BD" w:themeColor="accent1"/>
          <w:u w:val="none"/>
          <w:rPrChange w:id="306" w:author="CARLOS ROMAN" w:date="2015-03-30T00:11:00Z">
            <w:rPr>
              <w:rStyle w:val="Hipervnculo"/>
              <w:rFonts w:ascii="Times New Roman" w:hAnsi="Times New Roman" w:cs="Times New Roman"/>
              <w:b/>
            </w:rPr>
          </w:rPrChange>
        </w:rPr>
        <w:fldChar w:fldCharType="end"/>
      </w:r>
      <w:r w:rsidR="00BE1BFA" w:rsidRPr="00796323">
        <w:rPr>
          <w:rStyle w:val="Hipervnculo"/>
          <w:rFonts w:ascii="Times New Roman" w:hAnsi="Times New Roman" w:cs="Times New Roman"/>
          <w:b/>
          <w:color w:val="4F81BD" w:themeColor="accent1"/>
          <w:rPrChange w:id="307" w:author="CARLOS ROMAN" w:date="2015-03-30T00:11:00Z">
            <w:rPr>
              <w:rStyle w:val="Hipervnculo"/>
              <w:rFonts w:ascii="Times New Roman" w:hAnsi="Times New Roman" w:cs="Times New Roman"/>
              <w:b/>
            </w:rPr>
          </w:rPrChange>
        </w:rPr>
        <w:t>]</w:t>
      </w:r>
    </w:p>
    <w:p w:rsidR="00C5608A" w:rsidRPr="0039598C" w:rsidRDefault="00C5608A" w:rsidP="00C5608A">
      <w:pPr>
        <w:spacing w:after="0"/>
        <w:jc w:val="both"/>
        <w:rPr>
          <w:rFonts w:ascii="Times New Roman" w:hAnsi="Times New Roman" w:cs="Times New Roman"/>
        </w:rPr>
      </w:pPr>
      <w:r w:rsidRPr="0039598C">
        <w:rPr>
          <w:rFonts w:ascii="Times New Roman" w:hAnsi="Times New Roman" w:cs="Times New Roman"/>
        </w:rPr>
        <w:t xml:space="preserve"> </w:t>
      </w:r>
    </w:p>
    <w:p w:rsidR="00C5608A" w:rsidRPr="0039598C" w:rsidRDefault="00C5608A" w:rsidP="00C5608A">
      <w:pPr>
        <w:spacing w:after="0"/>
        <w:jc w:val="both"/>
        <w:rPr>
          <w:rFonts w:ascii="Times New Roman" w:hAnsi="Times New Roman" w:cs="Times New Roman"/>
        </w:rPr>
      </w:pPr>
    </w:p>
    <w:p w:rsidR="00C5608A" w:rsidRPr="0039598C" w:rsidRDefault="00C5608A" w:rsidP="00C5608A">
      <w:pPr>
        <w:spacing w:after="0"/>
        <w:jc w:val="both"/>
        <w:rPr>
          <w:rFonts w:ascii="Times New Roman" w:hAnsi="Times New Roman" w:cs="Times New Roman"/>
          <w:b/>
        </w:rPr>
      </w:pPr>
      <w:r w:rsidRPr="0039598C">
        <w:rPr>
          <w:rFonts w:ascii="Times New Roman" w:hAnsi="Times New Roman" w:cs="Times New Roman"/>
          <w:b/>
        </w:rPr>
        <w:t>Célula — Tejido — Órgano — Aparato o sistema</w:t>
      </w:r>
    </w:p>
    <w:p w:rsidR="00BE1BFA" w:rsidRPr="0039598C" w:rsidRDefault="00BE1BFA" w:rsidP="00C5608A">
      <w:pPr>
        <w:spacing w:after="0"/>
        <w:jc w:val="both"/>
        <w:rPr>
          <w:rFonts w:ascii="Times New Roman" w:hAnsi="Times New Roman" w:cs="Times New Roman"/>
          <w:b/>
        </w:rPr>
      </w:pPr>
    </w:p>
    <w:p w:rsidR="00BE1BFA" w:rsidRPr="00796323" w:rsidRDefault="00BE1BFA" w:rsidP="00C5608A">
      <w:pPr>
        <w:spacing w:after="0"/>
        <w:jc w:val="both"/>
        <w:rPr>
          <w:rFonts w:ascii="Times New Roman" w:hAnsi="Times New Roman" w:cs="Times New Roman"/>
          <w:color w:val="4F81BD" w:themeColor="accent1"/>
          <w:rPrChange w:id="308" w:author="CARLOS ROMAN" w:date="2015-03-30T00:11:00Z">
            <w:rPr>
              <w:rFonts w:ascii="Times New Roman" w:hAnsi="Times New Roman" w:cs="Times New Roman"/>
            </w:rPr>
          </w:rPrChange>
        </w:rPr>
      </w:pPr>
      <w:r w:rsidRPr="0039598C">
        <w:rPr>
          <w:rFonts w:ascii="Times New Roman" w:hAnsi="Times New Roman" w:cs="Times New Roman"/>
        </w:rPr>
        <w:t>En el siguiente link puedes encontrar ejemplos de sistemas</w:t>
      </w:r>
      <w:r w:rsidR="008935BC">
        <w:rPr>
          <w:rFonts w:ascii="Times New Roman" w:hAnsi="Times New Roman" w:cs="Times New Roman"/>
        </w:rPr>
        <w:t>.</w:t>
      </w:r>
      <w:r w:rsidRPr="0039598C">
        <w:rPr>
          <w:rFonts w:ascii="Times New Roman" w:hAnsi="Times New Roman" w:cs="Times New Roman"/>
        </w:rPr>
        <w:t xml:space="preserve"> </w:t>
      </w:r>
      <w:r w:rsidRPr="00796323">
        <w:rPr>
          <w:rFonts w:ascii="Times New Roman" w:hAnsi="Times New Roman" w:cs="Times New Roman"/>
          <w:color w:val="4F81BD" w:themeColor="accent1"/>
          <w:rPrChange w:id="309" w:author="CARLOS ROMAN" w:date="2015-03-30T00:11:00Z">
            <w:rPr>
              <w:rFonts w:ascii="Times New Roman" w:hAnsi="Times New Roman" w:cs="Times New Roman"/>
            </w:rPr>
          </w:rPrChange>
        </w:rPr>
        <w:t>[</w:t>
      </w:r>
      <w:r w:rsidR="0060347B" w:rsidRPr="00796323">
        <w:rPr>
          <w:color w:val="4F81BD" w:themeColor="accent1"/>
          <w:rPrChange w:id="310" w:author="CARLOS ROMAN" w:date="2015-03-30T00:11:00Z">
            <w:rPr/>
          </w:rPrChange>
        </w:rPr>
        <w:fldChar w:fldCharType="begin"/>
      </w:r>
      <w:r w:rsidR="0060347B" w:rsidRPr="00796323">
        <w:rPr>
          <w:color w:val="4F81BD" w:themeColor="accent1"/>
          <w:rPrChange w:id="311" w:author="CARLOS ROMAN" w:date="2015-03-30T00:11:00Z">
            <w:rPr/>
          </w:rPrChange>
        </w:rPr>
        <w:instrText xml:space="preserve"> HYPERLINK "http://aulaplaneta.planetasaber.com/encyclopedia/default.asp?idpack=11&amp;idpil=000YG601&amp;ruta=Buscador&amp;DATA=HyRNG%2bA0lWURm5uZD4arFi0dimkbkrntF8HxQoThuns%3d" </w:instrText>
      </w:r>
      <w:r w:rsidR="0060347B" w:rsidRPr="00796323">
        <w:rPr>
          <w:color w:val="4F81BD" w:themeColor="accent1"/>
          <w:rPrChange w:id="312" w:author="CARLOS ROMAN" w:date="2015-03-30T00:11:00Z">
            <w:rPr/>
          </w:rPrChange>
        </w:rPr>
        <w:fldChar w:fldCharType="separate"/>
      </w:r>
      <w:r w:rsidRPr="00796323">
        <w:rPr>
          <w:rStyle w:val="Hipervnculo"/>
          <w:rFonts w:ascii="Times New Roman" w:hAnsi="Times New Roman" w:cs="Times New Roman"/>
          <w:color w:val="4F81BD" w:themeColor="accent1"/>
          <w:u w:val="none"/>
          <w:rPrChange w:id="313" w:author="CARLOS ROMAN" w:date="2015-03-30T00:11:00Z">
            <w:rPr>
              <w:rStyle w:val="Hipervnculo"/>
              <w:rFonts w:ascii="Times New Roman" w:hAnsi="Times New Roman" w:cs="Times New Roman"/>
              <w:b/>
            </w:rPr>
          </w:rPrChange>
        </w:rPr>
        <w:t>VER</w:t>
      </w:r>
      <w:r w:rsidR="0060347B" w:rsidRPr="00796323">
        <w:rPr>
          <w:rStyle w:val="Hipervnculo"/>
          <w:rFonts w:ascii="Times New Roman" w:hAnsi="Times New Roman" w:cs="Times New Roman"/>
          <w:color w:val="4F81BD" w:themeColor="accent1"/>
          <w:u w:val="none"/>
          <w:rPrChange w:id="314" w:author="CARLOS ROMAN" w:date="2015-03-30T00:11:00Z">
            <w:rPr>
              <w:rStyle w:val="Hipervnculo"/>
              <w:rFonts w:ascii="Times New Roman" w:hAnsi="Times New Roman" w:cs="Times New Roman"/>
              <w:b/>
            </w:rPr>
          </w:rPrChange>
        </w:rPr>
        <w:fldChar w:fldCharType="end"/>
      </w:r>
      <w:r w:rsidRPr="00796323">
        <w:rPr>
          <w:rFonts w:ascii="Times New Roman" w:hAnsi="Times New Roman" w:cs="Times New Roman"/>
          <w:color w:val="4F81BD" w:themeColor="accent1"/>
          <w:rPrChange w:id="315" w:author="CARLOS ROMAN" w:date="2015-03-30T00:11:00Z">
            <w:rPr>
              <w:rFonts w:ascii="Times New Roman" w:hAnsi="Times New Roman" w:cs="Times New Roman"/>
              <w:b/>
            </w:rPr>
          </w:rPrChange>
        </w:rPr>
        <w:t>]</w:t>
      </w:r>
    </w:p>
    <w:p w:rsidR="00C5608A" w:rsidRPr="0039598C" w:rsidRDefault="00C5608A" w:rsidP="00C5608A">
      <w:pPr>
        <w:spacing w:after="0"/>
        <w:jc w:val="both"/>
        <w:rPr>
          <w:rFonts w:ascii="Times New Roman" w:hAnsi="Times New Roman" w:cs="Times New Roman"/>
        </w:rPr>
      </w:pPr>
    </w:p>
    <w:p w:rsidR="00C5608A" w:rsidRPr="0039598C" w:rsidRDefault="00C5608A" w:rsidP="00C5608A">
      <w:pPr>
        <w:spacing w:after="0"/>
        <w:jc w:val="both"/>
        <w:rPr>
          <w:rFonts w:ascii="Times New Roman" w:hAnsi="Times New Roman" w:cs="Times New Roman"/>
        </w:rPr>
      </w:pPr>
      <w:r w:rsidRPr="0039598C">
        <w:rPr>
          <w:rFonts w:ascii="Times New Roman" w:hAnsi="Times New Roman" w:cs="Times New Roman"/>
        </w:rPr>
        <w:t xml:space="preserve">Por ejemplo, en los seres humanos, el sistema digestivo está formado por diferentes órganos, como </w:t>
      </w:r>
      <w:ins w:id="316" w:author="CARLOS ROMAN" w:date="2015-03-30T00:13:00Z">
        <w:r w:rsidR="00796323">
          <w:rPr>
            <w:rFonts w:ascii="Times New Roman" w:hAnsi="Times New Roman" w:cs="Times New Roman"/>
          </w:rPr>
          <w:t xml:space="preserve">el estómago o </w:t>
        </w:r>
      </w:ins>
      <w:r w:rsidRPr="0039598C">
        <w:rPr>
          <w:rFonts w:ascii="Times New Roman" w:hAnsi="Times New Roman" w:cs="Times New Roman"/>
        </w:rPr>
        <w:t>los intestinos, que, a su vez, están formados por tejidos, y cada uno de estos está compuesto por muchísimas células con la misma forma y función.</w:t>
      </w:r>
    </w:p>
    <w:p w:rsidR="0021077E" w:rsidRPr="0039598C" w:rsidRDefault="0021077E" w:rsidP="00794FF1">
      <w:pPr>
        <w:spacing w:after="0"/>
        <w:jc w:val="both"/>
        <w:rPr>
          <w:rFonts w:ascii="Times New Roman" w:hAnsi="Times New Roman" w:cs="Times New Roman"/>
        </w:rPr>
      </w:pPr>
    </w:p>
    <w:tbl>
      <w:tblPr>
        <w:tblStyle w:val="Tablaconcuadrcula4"/>
        <w:tblW w:w="0" w:type="auto"/>
        <w:tblLayout w:type="fixed"/>
        <w:tblLook w:val="04A0" w:firstRow="1" w:lastRow="0" w:firstColumn="1" w:lastColumn="0" w:noHBand="0" w:noVBand="1"/>
      </w:tblPr>
      <w:tblGrid>
        <w:gridCol w:w="1242"/>
        <w:gridCol w:w="7812"/>
      </w:tblGrid>
      <w:tr w:rsidR="00BE1BFA" w:rsidRPr="0039598C" w:rsidTr="000C3E5A">
        <w:tc>
          <w:tcPr>
            <w:tcW w:w="9054" w:type="dxa"/>
            <w:gridSpan w:val="2"/>
            <w:shd w:val="clear" w:color="auto" w:fill="000000" w:themeFill="text1"/>
          </w:tcPr>
          <w:p w:rsidR="00BE1BFA" w:rsidRPr="0039598C" w:rsidRDefault="00BE1BFA"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Profundiza: recurso aprovechado</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sz w:val="24"/>
                <w:szCs w:val="24"/>
              </w:rPr>
              <w:t>CN_06_02_REC100</w:t>
            </w:r>
          </w:p>
        </w:tc>
      </w:tr>
      <w:tr w:rsidR="00BE1BFA" w:rsidRPr="0039598C" w:rsidTr="000C3E5A">
        <w:tc>
          <w:tcPr>
            <w:tcW w:w="124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organismos unicelulares y pluricelulares</w:t>
            </w:r>
          </w:p>
        </w:tc>
      </w:tr>
      <w:tr w:rsidR="00BE1BFA" w:rsidRPr="0039598C" w:rsidTr="000C3E5A">
        <w:tc>
          <w:tcPr>
            <w:tcW w:w="124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color w:val="FF0000"/>
                <w:sz w:val="24"/>
                <w:szCs w:val="24"/>
              </w:rPr>
              <w:t>En la séptima pantalla, cambiar “conocéis” por “conoces” y “sabríais” por “sabrías”</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sz w:val="24"/>
                <w:szCs w:val="24"/>
              </w:rPr>
              <w:t>Los órganos</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BE1BFA" w:rsidRPr="0039598C" w:rsidRDefault="00BE1BFA" w:rsidP="005040EE">
            <w:pPr>
              <w:rPr>
                <w:rFonts w:ascii="Times New Roman" w:hAnsi="Times New Roman" w:cs="Times New Roman"/>
                <w:sz w:val="24"/>
                <w:szCs w:val="24"/>
              </w:rPr>
            </w:pPr>
            <w:r w:rsidRPr="0039598C">
              <w:rPr>
                <w:rFonts w:ascii="Times New Roman" w:hAnsi="Times New Roman" w:cs="Times New Roman"/>
                <w:sz w:val="24"/>
                <w:szCs w:val="24"/>
              </w:rPr>
              <w:t xml:space="preserve">Secuencia de imágenes que define qué es un órgano y pone a prueba los conocimientos de los </w:t>
            </w:r>
            <w:r w:rsidR="005040EE">
              <w:rPr>
                <w:rFonts w:ascii="Times New Roman" w:hAnsi="Times New Roman" w:cs="Times New Roman"/>
                <w:sz w:val="24"/>
                <w:szCs w:val="24"/>
              </w:rPr>
              <w:t>estudiantes</w:t>
            </w:r>
            <w:r w:rsidR="005040EE" w:rsidRPr="0039598C">
              <w:rPr>
                <w:rFonts w:ascii="Times New Roman" w:hAnsi="Times New Roman" w:cs="Times New Roman"/>
                <w:sz w:val="24"/>
                <w:szCs w:val="24"/>
              </w:rPr>
              <w:t xml:space="preserve"> </w:t>
            </w:r>
            <w:r w:rsidRPr="0039598C">
              <w:rPr>
                <w:rFonts w:ascii="Times New Roman" w:hAnsi="Times New Roman" w:cs="Times New Roman"/>
                <w:sz w:val="24"/>
                <w:szCs w:val="24"/>
              </w:rPr>
              <w:t>acerca de los distintos órganos del cuerpo humano y las funciones que desempeñan</w:t>
            </w:r>
            <w:del w:id="317" w:author="CARLOS ROMAN" w:date="2015-03-30T00:14:00Z">
              <w:r w:rsidRPr="0039598C" w:rsidDel="00737BC6">
                <w:rPr>
                  <w:rFonts w:ascii="Times New Roman" w:hAnsi="Times New Roman" w:cs="Times New Roman"/>
                  <w:sz w:val="24"/>
                  <w:szCs w:val="24"/>
                </w:rPr>
                <w:delText>.</w:delText>
              </w:r>
            </w:del>
          </w:p>
        </w:tc>
      </w:tr>
    </w:tbl>
    <w:p w:rsidR="00BE1BFA" w:rsidRPr="0039598C" w:rsidRDefault="00BE1BFA" w:rsidP="00794FF1">
      <w:pPr>
        <w:spacing w:after="0"/>
        <w:jc w:val="both"/>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1384"/>
        <w:gridCol w:w="7594"/>
      </w:tblGrid>
      <w:tr w:rsidR="00124DCB" w:rsidRPr="0039598C" w:rsidTr="000C3E5A">
        <w:tc>
          <w:tcPr>
            <w:tcW w:w="8978" w:type="dxa"/>
            <w:gridSpan w:val="2"/>
            <w:shd w:val="clear" w:color="auto" w:fill="000000" w:themeFill="text1"/>
          </w:tcPr>
          <w:p w:rsidR="00124DCB" w:rsidRPr="0039598C" w:rsidRDefault="00124DC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Destacado</w:t>
            </w:r>
          </w:p>
        </w:tc>
      </w:tr>
      <w:tr w:rsidR="00124DCB" w:rsidRPr="0039598C" w:rsidTr="00124DCB">
        <w:tc>
          <w:tcPr>
            <w:tcW w:w="1384" w:type="dxa"/>
          </w:tcPr>
          <w:p w:rsidR="00124DCB" w:rsidRPr="0039598C" w:rsidRDefault="00124DCB"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594" w:type="dxa"/>
          </w:tcPr>
          <w:p w:rsidR="00124DCB" w:rsidRPr="0039598C" w:rsidRDefault="00124DCB" w:rsidP="00124DCB">
            <w:pPr>
              <w:jc w:val="both"/>
              <w:rPr>
                <w:rFonts w:ascii="Times New Roman" w:hAnsi="Times New Roman" w:cs="Times New Roman"/>
                <w:b/>
                <w:sz w:val="24"/>
                <w:szCs w:val="24"/>
              </w:rPr>
            </w:pPr>
            <w:r w:rsidRPr="0039598C">
              <w:rPr>
                <w:rFonts w:ascii="Times New Roman" w:hAnsi="Times New Roman" w:cs="Times New Roman"/>
                <w:b/>
                <w:sz w:val="24"/>
                <w:szCs w:val="24"/>
              </w:rPr>
              <w:t>Niveles de organización de los seres vivos</w:t>
            </w:r>
          </w:p>
        </w:tc>
      </w:tr>
      <w:tr w:rsidR="00124DCB" w:rsidRPr="0039598C" w:rsidTr="00124DCB">
        <w:tc>
          <w:tcPr>
            <w:tcW w:w="1384" w:type="dxa"/>
          </w:tcPr>
          <w:p w:rsidR="00124DCB" w:rsidRPr="0039598C" w:rsidRDefault="00124DCB" w:rsidP="000C3E5A">
            <w:pPr>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7594" w:type="dxa"/>
          </w:tcPr>
          <w:p w:rsidR="00124DCB" w:rsidRPr="0039598C" w:rsidRDefault="00124DCB" w:rsidP="00124DCB">
            <w:p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 xml:space="preserve">Los organismos pluricelulares, ya sean animales o plantas, están </w:t>
            </w:r>
            <w:r w:rsidRPr="0039598C">
              <w:rPr>
                <w:rFonts w:ascii="Times New Roman" w:hAnsi="Times New Roman" w:cs="Times New Roman"/>
                <w:sz w:val="24"/>
                <w:szCs w:val="24"/>
                <w:lang w:val="es-CO"/>
              </w:rPr>
              <w:lastRenderedPageBreak/>
              <w:t xml:space="preserve">constituidos </w:t>
            </w:r>
            <w:r w:rsidR="008935BC">
              <w:rPr>
                <w:rFonts w:ascii="Times New Roman" w:hAnsi="Times New Roman" w:cs="Times New Roman"/>
                <w:sz w:val="24"/>
                <w:szCs w:val="24"/>
                <w:lang w:val="es-CO"/>
              </w:rPr>
              <w:t>por</w:t>
            </w:r>
            <w:r w:rsidR="008935BC" w:rsidRPr="0039598C">
              <w:rPr>
                <w:rFonts w:ascii="Times New Roman" w:hAnsi="Times New Roman" w:cs="Times New Roman"/>
                <w:sz w:val="24"/>
                <w:szCs w:val="24"/>
                <w:lang w:val="es-CO"/>
              </w:rPr>
              <w:t xml:space="preserve"> </w:t>
            </w:r>
            <w:r w:rsidRPr="0039598C">
              <w:rPr>
                <w:rFonts w:ascii="Times New Roman" w:hAnsi="Times New Roman" w:cs="Times New Roman"/>
                <w:sz w:val="24"/>
                <w:szCs w:val="24"/>
                <w:lang w:val="es-CO"/>
              </w:rPr>
              <w:t>diferentes tipos</w:t>
            </w:r>
            <w:r w:rsidR="00755384">
              <w:rPr>
                <w:rFonts w:ascii="Times New Roman" w:hAnsi="Times New Roman" w:cs="Times New Roman"/>
                <w:sz w:val="24"/>
                <w:szCs w:val="24"/>
                <w:lang w:val="es-CO"/>
              </w:rPr>
              <w:t xml:space="preserve"> de células</w:t>
            </w:r>
            <w:r w:rsidRPr="0039598C">
              <w:rPr>
                <w:rFonts w:ascii="Times New Roman" w:hAnsi="Times New Roman" w:cs="Times New Roman"/>
                <w:sz w:val="24"/>
                <w:szCs w:val="24"/>
                <w:lang w:val="es-CO"/>
              </w:rPr>
              <w:t>. Estas células se organizan y especializan en diferentes funciones.</w:t>
            </w:r>
          </w:p>
          <w:p w:rsidR="00124DCB" w:rsidRPr="0039598C" w:rsidRDefault="00AB672D" w:rsidP="00124DCB">
            <w:p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 xml:space="preserve"> </w:t>
            </w:r>
          </w:p>
          <w:p w:rsidR="00124DCB" w:rsidRPr="0039598C" w:rsidRDefault="00124DCB" w:rsidP="00381454">
            <w:pPr>
              <w:pStyle w:val="Prrafodelista"/>
              <w:numPr>
                <w:ilvl w:val="0"/>
                <w:numId w:val="41"/>
              </w:num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 xml:space="preserve">Las células forman tejidos. Los tejidos realizan </w:t>
            </w:r>
            <w:r w:rsidR="005040EE">
              <w:rPr>
                <w:rFonts w:ascii="Times New Roman" w:hAnsi="Times New Roman" w:cs="Times New Roman"/>
                <w:sz w:val="24"/>
                <w:szCs w:val="24"/>
                <w:lang w:val="es-CO"/>
              </w:rPr>
              <w:t>un</w:t>
            </w:r>
            <w:r w:rsidRPr="0039598C">
              <w:rPr>
                <w:rFonts w:ascii="Times New Roman" w:hAnsi="Times New Roman" w:cs="Times New Roman"/>
                <w:sz w:val="24"/>
                <w:szCs w:val="24"/>
                <w:lang w:val="es-CO"/>
              </w:rPr>
              <w:t>a misma función. Por ejemplo, el tejido muscular está especializado en producir movimientos.</w:t>
            </w:r>
          </w:p>
          <w:p w:rsidR="00124DCB" w:rsidRPr="0039598C" w:rsidRDefault="00124DCB" w:rsidP="00381454">
            <w:pPr>
              <w:pStyle w:val="Prrafodelista"/>
              <w:numPr>
                <w:ilvl w:val="0"/>
                <w:numId w:val="41"/>
              </w:num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Los tejidos forman órganos. Por ejemplo, el corazón, los pulmones y los riñones.</w:t>
            </w:r>
          </w:p>
          <w:p w:rsidR="00124DCB" w:rsidRPr="0039598C" w:rsidRDefault="00124DCB" w:rsidP="00381454">
            <w:pPr>
              <w:pStyle w:val="Prrafodelista"/>
              <w:numPr>
                <w:ilvl w:val="0"/>
                <w:numId w:val="41"/>
              </w:num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Los órganos forman sistemas. Por ejemplo</w:t>
            </w:r>
            <w:r w:rsidR="005040EE">
              <w:rPr>
                <w:rFonts w:ascii="Times New Roman" w:hAnsi="Times New Roman" w:cs="Times New Roman"/>
                <w:sz w:val="24"/>
                <w:szCs w:val="24"/>
                <w:lang w:val="es-CO"/>
              </w:rPr>
              <w:t>,</w:t>
            </w:r>
            <w:r w:rsidRPr="0039598C">
              <w:rPr>
                <w:rFonts w:ascii="Times New Roman" w:hAnsi="Times New Roman" w:cs="Times New Roman"/>
                <w:sz w:val="24"/>
                <w:szCs w:val="24"/>
                <w:lang w:val="es-CO"/>
              </w:rPr>
              <w:t xml:space="preserve"> el sistema óseo está formado por los huesos.</w:t>
            </w:r>
          </w:p>
          <w:p w:rsidR="00124DCB" w:rsidRPr="0039598C" w:rsidRDefault="00124DCB" w:rsidP="00381454">
            <w:pPr>
              <w:pStyle w:val="Prrafodelista"/>
              <w:numPr>
                <w:ilvl w:val="0"/>
                <w:numId w:val="41"/>
              </w:numPr>
              <w:jc w:val="both"/>
              <w:rPr>
                <w:rFonts w:ascii="Times New Roman" w:hAnsi="Times New Roman" w:cs="Times New Roman"/>
                <w:sz w:val="24"/>
                <w:szCs w:val="24"/>
                <w:lang w:val="es-CO"/>
              </w:rPr>
            </w:pPr>
            <w:r w:rsidRPr="0039598C">
              <w:rPr>
                <w:rFonts w:ascii="Times New Roman" w:hAnsi="Times New Roman" w:cs="Times New Roman"/>
                <w:sz w:val="24"/>
                <w:szCs w:val="24"/>
                <w:lang w:val="es-CO"/>
              </w:rPr>
              <w:t>La unión de los sistemas da lugar a un organismo. Un organismo es un ser vivo completo.</w:t>
            </w:r>
          </w:p>
          <w:p w:rsidR="00124DCB" w:rsidRPr="0039598C" w:rsidRDefault="00124DCB" w:rsidP="00124DCB">
            <w:pPr>
              <w:jc w:val="both"/>
              <w:rPr>
                <w:rFonts w:ascii="Times New Roman" w:hAnsi="Times New Roman" w:cs="Times New Roman"/>
                <w:sz w:val="24"/>
                <w:szCs w:val="24"/>
                <w:lang w:val="es-CO"/>
              </w:rPr>
            </w:pPr>
          </w:p>
        </w:tc>
      </w:tr>
    </w:tbl>
    <w:p w:rsidR="00124DCB" w:rsidRPr="0039598C" w:rsidRDefault="00124DCB" w:rsidP="00794FF1">
      <w:pPr>
        <w:spacing w:after="0"/>
        <w:jc w:val="both"/>
        <w:rPr>
          <w:rFonts w:ascii="Times New Roman" w:hAnsi="Times New Roman" w:cs="Times New Roman"/>
          <w:lang w:val="es-CO"/>
        </w:rPr>
      </w:pPr>
    </w:p>
    <w:tbl>
      <w:tblPr>
        <w:tblStyle w:val="Tablaconcuadrcula5"/>
        <w:tblW w:w="0" w:type="auto"/>
        <w:tblLayout w:type="fixed"/>
        <w:tblLook w:val="04A0" w:firstRow="1" w:lastRow="0" w:firstColumn="1" w:lastColumn="0" w:noHBand="0" w:noVBand="1"/>
      </w:tblPr>
      <w:tblGrid>
        <w:gridCol w:w="1242"/>
        <w:gridCol w:w="7812"/>
      </w:tblGrid>
      <w:tr w:rsidR="00BE1BFA" w:rsidRPr="0039598C" w:rsidTr="000C3E5A">
        <w:tc>
          <w:tcPr>
            <w:tcW w:w="9054" w:type="dxa"/>
            <w:gridSpan w:val="2"/>
            <w:shd w:val="clear" w:color="auto" w:fill="000000" w:themeFill="text1"/>
          </w:tcPr>
          <w:p w:rsidR="00BE1BFA" w:rsidRPr="0039598C" w:rsidRDefault="00BE1BFA"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sz w:val="24"/>
                <w:szCs w:val="24"/>
              </w:rPr>
              <w:t>CN_06_02_REC110</w:t>
            </w:r>
          </w:p>
        </w:tc>
      </w:tr>
      <w:tr w:rsidR="00BE1BFA" w:rsidRPr="0039598C" w:rsidTr="000C3E5A">
        <w:tc>
          <w:tcPr>
            <w:tcW w:w="124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organismos unicelulares y pluricelulares</w:t>
            </w:r>
          </w:p>
        </w:tc>
      </w:tr>
      <w:tr w:rsidR="00BE1BFA" w:rsidRPr="0039598C" w:rsidTr="000C3E5A">
        <w:tc>
          <w:tcPr>
            <w:tcW w:w="124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sz w:val="24"/>
                <w:szCs w:val="24"/>
              </w:rPr>
              <w:t>SIN CAMBIOS</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BE1BFA" w:rsidRPr="0039598C" w:rsidRDefault="00BE1BFA" w:rsidP="000C3E5A">
            <w:pPr>
              <w:rPr>
                <w:rFonts w:ascii="Times New Roman" w:hAnsi="Times New Roman" w:cs="Times New Roman"/>
                <w:sz w:val="24"/>
                <w:szCs w:val="24"/>
              </w:rPr>
            </w:pPr>
            <w:bookmarkStart w:id="318" w:name="OLE_LINK7"/>
            <w:r w:rsidRPr="0039598C">
              <w:rPr>
                <w:rFonts w:ascii="Times New Roman" w:hAnsi="Times New Roman" w:cs="Times New Roman"/>
                <w:sz w:val="24"/>
                <w:szCs w:val="24"/>
              </w:rPr>
              <w:t>¿Cuáles son los niveles de organización de los organismos</w:t>
            </w:r>
            <w:bookmarkEnd w:id="318"/>
            <w:r w:rsidRPr="0039598C">
              <w:rPr>
                <w:rFonts w:ascii="Times New Roman" w:hAnsi="Times New Roman" w:cs="Times New Roman"/>
                <w:sz w:val="24"/>
                <w:szCs w:val="24"/>
              </w:rPr>
              <w:t>?</w:t>
            </w:r>
          </w:p>
        </w:tc>
      </w:tr>
      <w:tr w:rsidR="00BE1BFA" w:rsidRPr="0039598C" w:rsidTr="000C3E5A">
        <w:tc>
          <w:tcPr>
            <w:tcW w:w="1242" w:type="dxa"/>
          </w:tcPr>
          <w:p w:rsidR="00BE1BFA" w:rsidRPr="0039598C" w:rsidRDefault="00BE1BFA" w:rsidP="000C3E5A">
            <w:pPr>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BE1BFA" w:rsidRPr="0039598C" w:rsidRDefault="00BE1BFA" w:rsidP="000C3E5A">
            <w:pPr>
              <w:rPr>
                <w:rFonts w:ascii="Times New Roman" w:hAnsi="Times New Roman" w:cs="Times New Roman"/>
                <w:sz w:val="24"/>
                <w:szCs w:val="24"/>
              </w:rPr>
            </w:pPr>
            <w:r w:rsidRPr="0039598C">
              <w:rPr>
                <w:rFonts w:ascii="Times New Roman" w:hAnsi="Times New Roman" w:cs="Times New Roman"/>
                <w:sz w:val="24"/>
                <w:szCs w:val="24"/>
              </w:rPr>
              <w:t>Actividad interactiva para ordenar los niveles de organización de los organismos</w:t>
            </w:r>
            <w:del w:id="319" w:author="CARLOS ROMAN" w:date="2015-03-30T00:14:00Z">
              <w:r w:rsidRPr="0039598C" w:rsidDel="00737BC6">
                <w:rPr>
                  <w:rFonts w:ascii="Times New Roman" w:hAnsi="Times New Roman" w:cs="Times New Roman"/>
                  <w:sz w:val="24"/>
                  <w:szCs w:val="24"/>
                </w:rPr>
                <w:delText>.</w:delText>
              </w:r>
            </w:del>
          </w:p>
        </w:tc>
      </w:tr>
    </w:tbl>
    <w:p w:rsidR="0021077E" w:rsidRPr="0039598C" w:rsidRDefault="0021077E" w:rsidP="00794FF1">
      <w:pPr>
        <w:spacing w:after="0"/>
        <w:jc w:val="both"/>
        <w:rPr>
          <w:rFonts w:ascii="Times New Roman" w:hAnsi="Times New Roman" w:cs="Times New Roman"/>
        </w:rPr>
      </w:pPr>
    </w:p>
    <w:p w:rsidR="00C02773" w:rsidRPr="0039598C" w:rsidRDefault="00C02773" w:rsidP="00C02773">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3.2 La forma y el tamaño de las células</w:t>
      </w:r>
    </w:p>
    <w:p w:rsidR="0021077E" w:rsidRPr="0039598C" w:rsidRDefault="0021077E" w:rsidP="00794FF1">
      <w:pPr>
        <w:spacing w:after="0"/>
        <w:jc w:val="both"/>
        <w:rPr>
          <w:rFonts w:ascii="Times New Roman" w:hAnsi="Times New Roman" w:cs="Times New Roman"/>
          <w:lang w:val="es-CO"/>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 xml:space="preserve">El tamaño de la mayoría de las células es muy pequeño. Si pudiéramos poner un centenar de ellas una al lado de la otra, solo veríamos un punto. Así que para medirlas, como no resultan útiles ni el metro ni el milímetro, se usa una unidad de medida llamada </w:t>
      </w:r>
      <w:r w:rsidRPr="0039598C">
        <w:rPr>
          <w:rFonts w:ascii="Times New Roman" w:hAnsi="Times New Roman" w:cs="Times New Roman"/>
          <w:b/>
        </w:rPr>
        <w:t>micrómetro</w:t>
      </w:r>
      <w:r w:rsidRPr="0039598C">
        <w:rPr>
          <w:rFonts w:ascii="Times New Roman" w:hAnsi="Times New Roman" w:cs="Times New Roman"/>
        </w:rPr>
        <w:t xml:space="preserve"> (µ), que es la milésima parte de un milímetro. Por ejemplo, las células de las bacterias suelen medir entre 1 y 2 µ de diámetro.</w:t>
      </w:r>
    </w:p>
    <w:p w:rsidR="009761CE" w:rsidRPr="0039598C" w:rsidRDefault="009761CE" w:rsidP="009761CE">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Las células eucariotas de protozoos y animales pueden adoptar diferentes formas</w:t>
      </w:r>
      <w:r w:rsidR="00755384">
        <w:rPr>
          <w:rFonts w:ascii="Times New Roman" w:hAnsi="Times New Roman" w:cs="Times New Roman"/>
        </w:rPr>
        <w:t xml:space="preserve"> puesto</w:t>
      </w:r>
      <w:r w:rsidRPr="0039598C">
        <w:rPr>
          <w:rFonts w:ascii="Times New Roman" w:hAnsi="Times New Roman" w:cs="Times New Roman"/>
        </w:rPr>
        <w:t xml:space="preserve"> que ellas no tienen una pared celular que las mantenga rígidas; sin embargo, las células eucariotas de plantas y algas, debido a la pared celular, tienen una forma menos variable.</w:t>
      </w:r>
    </w:p>
    <w:p w:rsidR="00D0109B" w:rsidRPr="0039598C" w:rsidRDefault="00D0109B" w:rsidP="003D1B93">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9761CE" w:rsidRPr="0039598C" w:rsidTr="000C3E5A">
        <w:tc>
          <w:tcPr>
            <w:tcW w:w="9054" w:type="dxa"/>
            <w:gridSpan w:val="2"/>
            <w:shd w:val="clear" w:color="auto" w:fill="0D0D0D" w:themeFill="text1" w:themeFillTint="F2"/>
          </w:tcPr>
          <w:p w:rsidR="009761CE" w:rsidRPr="0039598C" w:rsidRDefault="009761CE" w:rsidP="000C3E5A">
            <w:pPr>
              <w:jc w:val="center"/>
              <w:rPr>
                <w:rFonts w:ascii="Times New Roman" w:hAnsi="Times New Roman" w:cs="Times New Roman"/>
                <w:b/>
                <w:sz w:val="24"/>
                <w:szCs w:val="24"/>
              </w:rPr>
            </w:pPr>
            <w:r w:rsidRPr="0039598C">
              <w:rPr>
                <w:rFonts w:ascii="Times New Roman" w:hAnsi="Times New Roman" w:cs="Times New Roman"/>
                <w:b/>
                <w:sz w:val="24"/>
                <w:szCs w:val="24"/>
              </w:rPr>
              <w:t>Imagen (fotografía, gráfica o ilustración)</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sz w:val="24"/>
                <w:szCs w:val="24"/>
              </w:rPr>
              <w:t>CN_06_02_IMG05</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Comparación de células epiteliales de cebolla con las neuronas</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 xml:space="preserve">Código </w:t>
            </w:r>
            <w:proofErr w:type="spellStart"/>
            <w:r w:rsidRPr="0039598C">
              <w:rPr>
                <w:rFonts w:ascii="Times New Roman" w:hAnsi="Times New Roman" w:cs="Times New Roman"/>
                <w:b/>
                <w:sz w:val="24"/>
                <w:szCs w:val="24"/>
              </w:rPr>
              <w:t>Shutterst</w:t>
            </w:r>
            <w:r w:rsidRPr="0039598C">
              <w:rPr>
                <w:rFonts w:ascii="Times New Roman" w:hAnsi="Times New Roman" w:cs="Times New Roman"/>
                <w:b/>
                <w:sz w:val="24"/>
                <w:szCs w:val="24"/>
              </w:rPr>
              <w:lastRenderedPageBreak/>
              <w:t>ock</w:t>
            </w:r>
            <w:proofErr w:type="spellEnd"/>
            <w:r w:rsidRPr="0039598C">
              <w:rPr>
                <w:rFonts w:ascii="Times New Roman" w:hAnsi="Times New Roman" w:cs="Times New Roman"/>
                <w:b/>
                <w:sz w:val="24"/>
                <w:szCs w:val="24"/>
              </w:rPr>
              <w:t xml:space="preserve"> (o URL o la ruta en </w:t>
            </w:r>
            <w:proofErr w:type="spellStart"/>
            <w:r w:rsidRPr="0039598C">
              <w:rPr>
                <w:rFonts w:ascii="Times New Roman" w:hAnsi="Times New Roman" w:cs="Times New Roman"/>
                <w:b/>
                <w:sz w:val="24"/>
                <w:szCs w:val="24"/>
              </w:rPr>
              <w:t>AulaPlaneta</w:t>
            </w:r>
            <w:proofErr w:type="spellEnd"/>
            <w:r w:rsidRPr="0039598C">
              <w:rPr>
                <w:rFonts w:ascii="Times New Roman" w:hAnsi="Times New Roman" w:cs="Times New Roman"/>
                <w:b/>
                <w:sz w:val="24"/>
                <w:szCs w:val="24"/>
              </w:rPr>
              <w:t>)</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lastRenderedPageBreak/>
              <w:t>6° primaria/ciencias de la naturaleza/cuaderno de estudio/la célula/los organismos unicelulares y pluricelulares/la forma y el tamaño de las células</w:t>
            </w:r>
          </w:p>
          <w:p w:rsidR="009761CE" w:rsidRPr="0039598C" w:rsidRDefault="009761CE" w:rsidP="000C3E5A">
            <w:pPr>
              <w:rPr>
                <w:rFonts w:ascii="Times New Roman" w:hAnsi="Times New Roman" w:cs="Times New Roman"/>
                <w:sz w:val="24"/>
                <w:szCs w:val="24"/>
              </w:rPr>
            </w:pP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lastRenderedPageBreak/>
              <w:t>Pie de imagen</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Observa las formas de estos dos tipos de células. La imagen de la izquierda muestra</w:t>
            </w:r>
            <w:del w:id="320" w:author="CARLOS ROMAN" w:date="2015-03-30T00:15:00Z">
              <w:r w:rsidRPr="0039598C" w:rsidDel="00737BC6">
                <w:rPr>
                  <w:rFonts w:ascii="Times New Roman" w:hAnsi="Times New Roman" w:cs="Times New Roman"/>
                  <w:sz w:val="24"/>
                  <w:szCs w:val="24"/>
                </w:rPr>
                <w:delText xml:space="preserve"> </w:delText>
              </w:r>
              <w:r w:rsidR="009361AB" w:rsidDel="00737BC6">
                <w:rPr>
                  <w:rFonts w:ascii="Times New Roman" w:hAnsi="Times New Roman" w:cs="Times New Roman"/>
                  <w:sz w:val="24"/>
                  <w:szCs w:val="24"/>
                </w:rPr>
                <w:delText>las</w:delText>
              </w:r>
            </w:del>
            <w:r w:rsidR="009361AB">
              <w:rPr>
                <w:rFonts w:ascii="Times New Roman" w:hAnsi="Times New Roman" w:cs="Times New Roman"/>
                <w:sz w:val="24"/>
                <w:szCs w:val="24"/>
              </w:rPr>
              <w:t xml:space="preserve"> </w:t>
            </w:r>
            <w:r w:rsidRPr="0039598C">
              <w:rPr>
                <w:rFonts w:ascii="Times New Roman" w:hAnsi="Times New Roman" w:cs="Times New Roman"/>
                <w:sz w:val="24"/>
                <w:szCs w:val="24"/>
              </w:rPr>
              <w:t>células de la piel de una cebolla y la de la derecha, neuronas.</w:t>
            </w:r>
          </w:p>
        </w:tc>
      </w:tr>
    </w:tbl>
    <w:p w:rsidR="00483B8C" w:rsidRPr="0039598C" w:rsidRDefault="00483B8C" w:rsidP="00794FF1">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En general, la forma de las células está determinada por la función que cumple en el organismo. Algunas son fusiformes o alargadas; otras son estrelladas, prismáticas, aplanadas o elípticas, y también las hay redondeadas. Por ejemplo, las células musculares suelen ser alargadas. En cambio, las células nerviosas o neuronas tienen forma estrellada. Cada tipo de célula recibe un nombre; por ejemplo, las células reproductoras femeninas se llaman óvulos; las masculinas, espermatozoides, y ambas tienen formas diferentes.</w:t>
      </w:r>
    </w:p>
    <w:p w:rsidR="009761CE" w:rsidRPr="0039598C" w:rsidRDefault="009761CE" w:rsidP="009761CE">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La variedad celular es tan grande como la propia diversidad de los seres vivos. [</w:t>
      </w:r>
      <w:r w:rsidR="0060347B" w:rsidRPr="00737BC6">
        <w:rPr>
          <w:rPrChange w:id="321" w:author="CARLOS ROMAN" w:date="2015-03-30T00:16:00Z">
            <w:rPr/>
          </w:rPrChange>
        </w:rPr>
        <w:fldChar w:fldCharType="begin"/>
      </w:r>
      <w:r w:rsidR="0060347B" w:rsidRPr="00737BC6">
        <w:rPr>
          <w:rPrChange w:id="322" w:author="CARLOS ROMAN" w:date="2015-03-30T00:16:00Z">
            <w:rPr/>
          </w:rPrChange>
        </w:rPr>
        <w:instrText xml:space="preserve"> HYPERLINK "http://biologia.laguia2000.com/citologia/forma-y-tamao-de-las-clulas" </w:instrText>
      </w:r>
      <w:r w:rsidR="0060347B" w:rsidRPr="00737BC6">
        <w:rPr>
          <w:rPrChange w:id="323" w:author="CARLOS ROMAN" w:date="2015-03-30T00:16:00Z">
            <w:rPr/>
          </w:rPrChange>
        </w:rPr>
        <w:fldChar w:fldCharType="separate"/>
      </w:r>
      <w:r w:rsidRPr="00737BC6">
        <w:rPr>
          <w:rStyle w:val="Hipervnculo"/>
          <w:rFonts w:ascii="Times New Roman" w:hAnsi="Times New Roman" w:cs="Times New Roman"/>
          <w:u w:val="none"/>
          <w:rPrChange w:id="324" w:author="CARLOS ROMAN" w:date="2015-03-30T00:16:00Z">
            <w:rPr>
              <w:rStyle w:val="Hipervnculo"/>
              <w:rFonts w:ascii="Times New Roman" w:hAnsi="Times New Roman" w:cs="Times New Roman"/>
              <w:b/>
            </w:rPr>
          </w:rPrChange>
        </w:rPr>
        <w:t>VER</w:t>
      </w:r>
      <w:r w:rsidR="0060347B" w:rsidRPr="00737BC6">
        <w:rPr>
          <w:rStyle w:val="Hipervnculo"/>
          <w:rFonts w:ascii="Times New Roman" w:hAnsi="Times New Roman" w:cs="Times New Roman"/>
          <w:u w:val="none"/>
          <w:rPrChange w:id="325" w:author="CARLOS ROMAN" w:date="2015-03-30T00:16:00Z">
            <w:rPr>
              <w:rStyle w:val="Hipervnculo"/>
              <w:rFonts w:ascii="Times New Roman" w:hAnsi="Times New Roman" w:cs="Times New Roman"/>
              <w:b/>
            </w:rPr>
          </w:rPrChange>
        </w:rPr>
        <w:fldChar w:fldCharType="end"/>
      </w:r>
      <w:r w:rsidRPr="0039598C">
        <w:rPr>
          <w:rFonts w:ascii="Times New Roman" w:hAnsi="Times New Roman" w:cs="Times New Roman"/>
        </w:rPr>
        <w:t>]</w:t>
      </w:r>
    </w:p>
    <w:p w:rsidR="006E0593" w:rsidRPr="0039598C" w:rsidRDefault="006E0593" w:rsidP="006E0593">
      <w:pPr>
        <w:spacing w:after="0"/>
        <w:jc w:val="both"/>
        <w:rPr>
          <w:rFonts w:ascii="Times New Roman" w:hAnsi="Times New Roman" w:cs="Times New Roman"/>
          <w:lang w:val="es-CO"/>
        </w:rPr>
      </w:pPr>
    </w:p>
    <w:tbl>
      <w:tblPr>
        <w:tblStyle w:val="Tablaconcuadrcula"/>
        <w:tblW w:w="0" w:type="auto"/>
        <w:tblLayout w:type="fixed"/>
        <w:tblLook w:val="04A0" w:firstRow="1" w:lastRow="0" w:firstColumn="1" w:lastColumn="0" w:noHBand="0" w:noVBand="1"/>
      </w:tblPr>
      <w:tblGrid>
        <w:gridCol w:w="1242"/>
        <w:gridCol w:w="7812"/>
      </w:tblGrid>
      <w:tr w:rsidR="009761CE" w:rsidRPr="0039598C" w:rsidTr="000C3E5A">
        <w:tc>
          <w:tcPr>
            <w:tcW w:w="9054" w:type="dxa"/>
            <w:gridSpan w:val="2"/>
            <w:shd w:val="clear" w:color="auto" w:fill="000000" w:themeFill="text1"/>
          </w:tcPr>
          <w:p w:rsidR="009761CE" w:rsidRPr="0039598C" w:rsidRDefault="009761CE"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sz w:val="24"/>
                <w:szCs w:val="24"/>
              </w:rPr>
              <w:t>CN_06_02_REC120</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organismos unicelulares y pluricelulares</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SIN CAMBIOS</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9761CE" w:rsidRPr="0039598C" w:rsidRDefault="009761CE" w:rsidP="000C3E5A">
            <w:pPr>
              <w:rPr>
                <w:rFonts w:ascii="Times New Roman" w:hAnsi="Times New Roman" w:cs="Times New Roman"/>
                <w:sz w:val="24"/>
                <w:szCs w:val="24"/>
              </w:rPr>
            </w:pPr>
            <w:bookmarkStart w:id="326" w:name="OLE_LINK9"/>
            <w:r w:rsidRPr="0039598C">
              <w:rPr>
                <w:rFonts w:ascii="Times New Roman" w:hAnsi="Times New Roman" w:cs="Times New Roman"/>
                <w:sz w:val="24"/>
                <w:szCs w:val="24"/>
              </w:rPr>
              <w:t>Reconoce diferentes tipos de célula</w:t>
            </w:r>
            <w:bookmarkEnd w:id="326"/>
            <w:r w:rsidRPr="0039598C">
              <w:rPr>
                <w:rFonts w:ascii="Times New Roman" w:hAnsi="Times New Roman" w:cs="Times New Roman"/>
                <w:sz w:val="24"/>
                <w:szCs w:val="24"/>
              </w:rPr>
              <w:t>s</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Actividad que relaciona los tipos de célula y su forma</w:t>
            </w:r>
            <w:del w:id="327" w:author="CARLOS ROMAN" w:date="2015-03-30T00:16:00Z">
              <w:r w:rsidRPr="0039598C" w:rsidDel="00737BC6">
                <w:rPr>
                  <w:rFonts w:ascii="Times New Roman" w:hAnsi="Times New Roman" w:cs="Times New Roman"/>
                  <w:sz w:val="24"/>
                  <w:szCs w:val="24"/>
                </w:rPr>
                <w:delText>.</w:delText>
              </w:r>
            </w:del>
          </w:p>
        </w:tc>
      </w:tr>
    </w:tbl>
    <w:p w:rsidR="006E0593" w:rsidRPr="0039598C" w:rsidRDefault="006E0593" w:rsidP="006E0593">
      <w:pPr>
        <w:spacing w:after="0"/>
        <w:jc w:val="both"/>
        <w:rPr>
          <w:rFonts w:ascii="Times New Roman" w:hAnsi="Times New Roman" w:cs="Times New Roman"/>
        </w:rPr>
      </w:pPr>
    </w:p>
    <w:p w:rsidR="006E0593" w:rsidRPr="0039598C" w:rsidRDefault="006E0593" w:rsidP="006E0593">
      <w:pPr>
        <w:spacing w:after="0"/>
        <w:jc w:val="both"/>
        <w:rPr>
          <w:rFonts w:ascii="Times New Roman" w:hAnsi="Times New Roman" w:cs="Times New Roman"/>
          <w:lang w:val="es-CO"/>
        </w:rPr>
      </w:pPr>
      <w:r w:rsidRPr="0039598C">
        <w:rPr>
          <w:rFonts w:ascii="Times New Roman" w:hAnsi="Times New Roman" w:cs="Times New Roman"/>
          <w:highlight w:val="yellow"/>
        </w:rPr>
        <w:t>[SECCIÓN 2]</w:t>
      </w:r>
      <w:r w:rsidR="00AB672D" w:rsidRPr="0039598C">
        <w:rPr>
          <w:rFonts w:ascii="Times New Roman" w:hAnsi="Times New Roman" w:cs="Times New Roman"/>
        </w:rPr>
        <w:t xml:space="preserve"> </w:t>
      </w:r>
      <w:r w:rsidRPr="0039598C">
        <w:rPr>
          <w:rFonts w:ascii="Times New Roman" w:hAnsi="Times New Roman" w:cs="Times New Roman"/>
          <w:b/>
        </w:rPr>
        <w:t>3.3 Consolidación</w:t>
      </w:r>
    </w:p>
    <w:p w:rsidR="00483B8C" w:rsidRPr="0039598C" w:rsidRDefault="00483B8C" w:rsidP="00794FF1">
      <w:pPr>
        <w:spacing w:after="0"/>
        <w:jc w:val="both"/>
        <w:rPr>
          <w:rFonts w:ascii="Times New Roman" w:hAnsi="Times New Roman" w:cs="Times New Roman"/>
          <w:lang w:val="es-CO"/>
        </w:rPr>
      </w:pPr>
    </w:p>
    <w:p w:rsidR="006E0593" w:rsidRPr="0039598C" w:rsidRDefault="006E0593" w:rsidP="006E0593">
      <w:pPr>
        <w:spacing w:after="0"/>
        <w:jc w:val="both"/>
        <w:rPr>
          <w:rFonts w:ascii="Times New Roman" w:hAnsi="Times New Roman" w:cs="Times New Roman"/>
          <w:lang w:val="es-CO"/>
        </w:rPr>
      </w:pPr>
      <w:r w:rsidRPr="0039598C">
        <w:rPr>
          <w:rFonts w:ascii="Times New Roman" w:hAnsi="Times New Roman" w:cs="Times New Roman"/>
          <w:lang w:val="es-CO"/>
        </w:rPr>
        <w:t>Actividades para consolidar lo que has aprendido en esta sección.</w:t>
      </w:r>
    </w:p>
    <w:p w:rsidR="009761CE" w:rsidRPr="0039598C" w:rsidRDefault="009761CE" w:rsidP="006E0593">
      <w:pPr>
        <w:spacing w:after="0"/>
        <w:jc w:val="both"/>
        <w:rPr>
          <w:rFonts w:ascii="Times New Roman" w:hAnsi="Times New Roman" w:cs="Times New Roman"/>
          <w:lang w:val="es-CO"/>
        </w:rPr>
      </w:pPr>
    </w:p>
    <w:tbl>
      <w:tblPr>
        <w:tblStyle w:val="Tablaconcuadrcula"/>
        <w:tblW w:w="0" w:type="auto"/>
        <w:tblLayout w:type="fixed"/>
        <w:tblLook w:val="04A0" w:firstRow="1" w:lastRow="0" w:firstColumn="1" w:lastColumn="0" w:noHBand="0" w:noVBand="1"/>
      </w:tblPr>
      <w:tblGrid>
        <w:gridCol w:w="1242"/>
        <w:gridCol w:w="7812"/>
      </w:tblGrid>
      <w:tr w:rsidR="009761CE" w:rsidRPr="0039598C" w:rsidTr="000C3E5A">
        <w:tc>
          <w:tcPr>
            <w:tcW w:w="9054" w:type="dxa"/>
            <w:gridSpan w:val="2"/>
            <w:shd w:val="clear" w:color="auto" w:fill="000000" w:themeFill="text1"/>
          </w:tcPr>
          <w:p w:rsidR="009761CE" w:rsidRPr="0039598C" w:rsidRDefault="009761CE"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Practica: recurso aprovechado</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sz w:val="24"/>
                <w:szCs w:val="24"/>
              </w:rPr>
              <w:t>CN_06_02_REC130</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Célula/Los organismos unicelulares y pluricelulares</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 xml:space="preserve">Cambio (descripción o capturas de </w:t>
            </w:r>
            <w:r w:rsidRPr="0039598C">
              <w:rPr>
                <w:rFonts w:ascii="Times New Roman" w:hAnsi="Times New Roman" w:cs="Times New Roman"/>
                <w:b/>
                <w:sz w:val="24"/>
                <w:szCs w:val="24"/>
              </w:rPr>
              <w:lastRenderedPageBreak/>
              <w:t>pantallas)</w:t>
            </w:r>
          </w:p>
        </w:tc>
        <w:tc>
          <w:tcPr>
            <w:tcW w:w="7812" w:type="dxa"/>
          </w:tcPr>
          <w:p w:rsidR="009761CE" w:rsidRPr="0039598C" w:rsidRDefault="009761CE" w:rsidP="000C3E5A">
            <w:pPr>
              <w:rPr>
                <w:rFonts w:ascii="Times New Roman" w:hAnsi="Times New Roman" w:cs="Times New Roman"/>
                <w:color w:val="FF0000"/>
                <w:sz w:val="24"/>
                <w:szCs w:val="24"/>
              </w:rPr>
            </w:pPr>
            <w:r w:rsidRPr="0039598C">
              <w:rPr>
                <w:rFonts w:ascii="Times New Roman" w:hAnsi="Times New Roman" w:cs="Times New Roman"/>
                <w:color w:val="FF0000"/>
                <w:sz w:val="24"/>
                <w:szCs w:val="24"/>
              </w:rPr>
              <w:lastRenderedPageBreak/>
              <w:t>En la pregunta 7, en vez de decir “células animales” debe decir “células de los animales”</w:t>
            </w:r>
          </w:p>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color w:val="FF0000"/>
                <w:sz w:val="24"/>
                <w:szCs w:val="24"/>
              </w:rPr>
              <w:t>Sugerencia: Activar teclado virtual para las respuestas</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lastRenderedPageBreak/>
              <w:t>Título</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Refuerza tu aprendizaje: Los seres unicelulares y pluricelulares</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 xml:space="preserve">Actividad sobre los seres unicelulares y </w:t>
            </w:r>
            <w:ins w:id="328" w:author="CARLOS ROMAN" w:date="2015-03-30T00:16:00Z">
              <w:r w:rsidR="00737BC6">
                <w:rPr>
                  <w:rFonts w:ascii="Times New Roman" w:hAnsi="Times New Roman" w:cs="Times New Roman"/>
                  <w:sz w:val="24"/>
                  <w:szCs w:val="24"/>
                </w:rPr>
                <w:t xml:space="preserve">los </w:t>
              </w:r>
            </w:ins>
            <w:r w:rsidRPr="0039598C">
              <w:rPr>
                <w:rFonts w:ascii="Times New Roman" w:hAnsi="Times New Roman" w:cs="Times New Roman"/>
                <w:sz w:val="24"/>
                <w:szCs w:val="24"/>
              </w:rPr>
              <w:t>pluricelulares</w:t>
            </w:r>
            <w:del w:id="329" w:author="CARLOS ROMAN" w:date="2015-03-30T00:16:00Z">
              <w:r w:rsidRPr="0039598C" w:rsidDel="00737BC6">
                <w:rPr>
                  <w:rFonts w:ascii="Times New Roman" w:hAnsi="Times New Roman" w:cs="Times New Roman"/>
                  <w:sz w:val="24"/>
                  <w:szCs w:val="24"/>
                </w:rPr>
                <w:delText>.</w:delText>
              </w:r>
            </w:del>
          </w:p>
        </w:tc>
      </w:tr>
    </w:tbl>
    <w:p w:rsidR="006E0593" w:rsidRPr="0039598C" w:rsidRDefault="006E0593" w:rsidP="006E0593">
      <w:pPr>
        <w:spacing w:after="0"/>
        <w:jc w:val="both"/>
        <w:rPr>
          <w:rFonts w:ascii="Times New Roman" w:hAnsi="Times New Roman" w:cs="Times New Roman"/>
        </w:rPr>
      </w:pPr>
    </w:p>
    <w:p w:rsidR="0061157C" w:rsidRPr="0039598C" w:rsidRDefault="0061157C" w:rsidP="0061157C">
      <w:pPr>
        <w:spacing w:after="0"/>
        <w:jc w:val="both"/>
        <w:rPr>
          <w:rFonts w:ascii="Times New Roman" w:hAnsi="Times New Roman" w:cs="Times New Roman"/>
          <w:b/>
        </w:rPr>
      </w:pPr>
      <w:r w:rsidRPr="0039598C">
        <w:rPr>
          <w:rFonts w:ascii="Times New Roman" w:hAnsi="Times New Roman" w:cs="Times New Roman"/>
          <w:highlight w:val="yellow"/>
        </w:rPr>
        <w:t>[SECCIÓN 1]</w:t>
      </w:r>
      <w:r w:rsidRPr="0039598C">
        <w:rPr>
          <w:rFonts w:ascii="Times New Roman" w:hAnsi="Times New Roman" w:cs="Times New Roman"/>
        </w:rPr>
        <w:t xml:space="preserve"> </w:t>
      </w:r>
      <w:r w:rsidRPr="0039598C">
        <w:rPr>
          <w:rFonts w:ascii="Times New Roman" w:hAnsi="Times New Roman" w:cs="Times New Roman"/>
          <w:b/>
        </w:rPr>
        <w:t>4 El microscopio</w:t>
      </w:r>
    </w:p>
    <w:p w:rsidR="005A0F48" w:rsidRPr="0039598C" w:rsidRDefault="005A0F48" w:rsidP="0061157C">
      <w:pPr>
        <w:spacing w:after="0"/>
        <w:jc w:val="both"/>
        <w:rPr>
          <w:rFonts w:ascii="Times New Roman" w:hAnsi="Times New Roman" w:cs="Times New Roman"/>
          <w:b/>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 xml:space="preserve">Si </w:t>
      </w:r>
      <w:del w:id="330" w:author="CARLOS ROMAN" w:date="2015-03-30T00:17:00Z">
        <w:r w:rsidRPr="0039598C" w:rsidDel="00737BC6">
          <w:rPr>
            <w:rFonts w:ascii="Times New Roman" w:hAnsi="Times New Roman" w:cs="Times New Roman"/>
          </w:rPr>
          <w:delText>miramos la piel o</w:delText>
        </w:r>
      </w:del>
      <w:ins w:id="331" w:author="CARLOS ROMAN" w:date="2015-03-30T00:17:00Z">
        <w:r w:rsidR="00737BC6">
          <w:rPr>
            <w:rFonts w:ascii="Times New Roman" w:hAnsi="Times New Roman" w:cs="Times New Roman"/>
          </w:rPr>
          <w:t>observamos</w:t>
        </w:r>
      </w:ins>
      <w:r w:rsidRPr="0039598C">
        <w:rPr>
          <w:rFonts w:ascii="Times New Roman" w:hAnsi="Times New Roman" w:cs="Times New Roman"/>
        </w:rPr>
        <w:t xml:space="preserve"> una gota de sangre, no podremos ver </w:t>
      </w:r>
      <w:del w:id="332" w:author="CARLOS ROMAN" w:date="2015-03-30T00:17:00Z">
        <w:r w:rsidRPr="0039598C" w:rsidDel="00737BC6">
          <w:rPr>
            <w:rFonts w:ascii="Times New Roman" w:hAnsi="Times New Roman" w:cs="Times New Roman"/>
          </w:rPr>
          <w:delText xml:space="preserve">las </w:delText>
        </w:r>
      </w:del>
      <w:ins w:id="333" w:author="CARLOS ROMAN" w:date="2015-03-30T00:17:00Z">
        <w:r w:rsidR="00737BC6">
          <w:rPr>
            <w:rFonts w:ascii="Times New Roman" w:hAnsi="Times New Roman" w:cs="Times New Roman"/>
          </w:rPr>
          <w:t>sus</w:t>
        </w:r>
        <w:r w:rsidR="00737BC6" w:rsidRPr="0039598C">
          <w:rPr>
            <w:rFonts w:ascii="Times New Roman" w:hAnsi="Times New Roman" w:cs="Times New Roman"/>
          </w:rPr>
          <w:t xml:space="preserve"> </w:t>
        </w:r>
      </w:ins>
      <w:r w:rsidRPr="0039598C">
        <w:rPr>
          <w:rFonts w:ascii="Times New Roman" w:hAnsi="Times New Roman" w:cs="Times New Roman"/>
        </w:rPr>
        <w:t xml:space="preserve">células a simple vista. Para observarlas es necesario utilizar un </w:t>
      </w:r>
      <w:r w:rsidRPr="0039598C">
        <w:rPr>
          <w:rFonts w:ascii="Times New Roman" w:hAnsi="Times New Roman" w:cs="Times New Roman"/>
          <w:b/>
        </w:rPr>
        <w:t>microscopio</w:t>
      </w:r>
      <w:r w:rsidRPr="0039598C">
        <w:rPr>
          <w:rFonts w:ascii="Times New Roman" w:hAnsi="Times New Roman" w:cs="Times New Roman"/>
        </w:rPr>
        <w:t>.</w:t>
      </w:r>
    </w:p>
    <w:p w:rsidR="009761CE" w:rsidRPr="0039598C" w:rsidRDefault="009761CE" w:rsidP="009761CE">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 xml:space="preserve">Los primeros microscopios fueron construidos en el siglo XVII y eran mucho más sencillos que los actuales; sin embargo, representaron un avance muy grande ya que permitieron </w:t>
      </w:r>
      <w:del w:id="334" w:author="CARLOS ROMAN" w:date="2015-03-30T00:19:00Z">
        <w:r w:rsidRPr="0039598C" w:rsidDel="00737BC6">
          <w:rPr>
            <w:rFonts w:ascii="Times New Roman" w:hAnsi="Times New Roman" w:cs="Times New Roman"/>
          </w:rPr>
          <w:delText>descubrir cómo era el interior de una</w:delText>
        </w:r>
      </w:del>
      <w:ins w:id="335" w:author="CARLOS ROMAN" w:date="2015-03-30T00:19:00Z">
        <w:r w:rsidR="00737BC6">
          <w:rPr>
            <w:rFonts w:ascii="Times New Roman" w:hAnsi="Times New Roman" w:cs="Times New Roman"/>
          </w:rPr>
          <w:t>el descubrimiento de la</w:t>
        </w:r>
      </w:ins>
      <w:r w:rsidRPr="0039598C">
        <w:rPr>
          <w:rFonts w:ascii="Times New Roman" w:hAnsi="Times New Roman" w:cs="Times New Roman"/>
        </w:rPr>
        <w:t xml:space="preserve"> célula.</w:t>
      </w:r>
    </w:p>
    <w:p w:rsidR="009653B0" w:rsidRPr="0039598C" w:rsidRDefault="009653B0" w:rsidP="005A0F48">
      <w:pPr>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9653B0" w:rsidRPr="0039598C" w:rsidTr="009653B0">
        <w:tc>
          <w:tcPr>
            <w:tcW w:w="8978" w:type="dxa"/>
            <w:gridSpan w:val="2"/>
            <w:shd w:val="clear" w:color="auto" w:fill="000000" w:themeFill="text1"/>
          </w:tcPr>
          <w:p w:rsidR="009653B0" w:rsidRPr="0039598C" w:rsidRDefault="009653B0" w:rsidP="009653B0">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Destacado</w:t>
            </w:r>
          </w:p>
        </w:tc>
      </w:tr>
      <w:tr w:rsidR="009761CE" w:rsidRPr="0039598C" w:rsidTr="009653B0">
        <w:tc>
          <w:tcPr>
            <w:tcW w:w="2518" w:type="dxa"/>
          </w:tcPr>
          <w:p w:rsidR="009761CE" w:rsidRPr="0039598C" w:rsidRDefault="009761CE" w:rsidP="009653B0">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6460" w:type="dxa"/>
          </w:tcPr>
          <w:p w:rsidR="009761CE" w:rsidRPr="0039598C" w:rsidRDefault="009761CE" w:rsidP="0041457B">
            <w:pPr>
              <w:jc w:val="both"/>
              <w:rPr>
                <w:rFonts w:ascii="Times New Roman" w:hAnsi="Times New Roman" w:cs="Times New Roman"/>
                <w:b/>
                <w:sz w:val="24"/>
                <w:szCs w:val="24"/>
              </w:rPr>
            </w:pPr>
            <w:proofErr w:type="spellStart"/>
            <w:r w:rsidRPr="0039598C">
              <w:rPr>
                <w:rFonts w:ascii="Times New Roman" w:hAnsi="Times New Roman" w:cs="Times New Roman"/>
                <w:b/>
                <w:sz w:val="24"/>
                <w:szCs w:val="24"/>
              </w:rPr>
              <w:t>Z</w:t>
            </w:r>
            <w:r w:rsidR="00755384" w:rsidRPr="0039598C">
              <w:rPr>
                <w:rFonts w:ascii="Times New Roman" w:hAnsi="Times New Roman" w:cs="Times New Roman"/>
                <w:b/>
                <w:sz w:val="24"/>
                <w:szCs w:val="24"/>
              </w:rPr>
              <w:t>acharias</w:t>
            </w:r>
            <w:proofErr w:type="spellEnd"/>
            <w:r w:rsidRPr="0039598C">
              <w:rPr>
                <w:rFonts w:ascii="Times New Roman" w:hAnsi="Times New Roman" w:cs="Times New Roman"/>
                <w:b/>
                <w:sz w:val="24"/>
                <w:szCs w:val="24"/>
              </w:rPr>
              <w:t xml:space="preserve"> </w:t>
            </w:r>
            <w:proofErr w:type="spellStart"/>
            <w:r w:rsidRPr="0039598C">
              <w:rPr>
                <w:rFonts w:ascii="Times New Roman" w:hAnsi="Times New Roman" w:cs="Times New Roman"/>
                <w:b/>
                <w:sz w:val="24"/>
                <w:szCs w:val="24"/>
              </w:rPr>
              <w:t>J</w:t>
            </w:r>
            <w:r w:rsidR="00755384" w:rsidRPr="0039598C">
              <w:rPr>
                <w:rFonts w:ascii="Times New Roman" w:hAnsi="Times New Roman" w:cs="Times New Roman"/>
                <w:b/>
                <w:sz w:val="24"/>
                <w:szCs w:val="24"/>
              </w:rPr>
              <w:t>anssen</w:t>
            </w:r>
            <w:proofErr w:type="spellEnd"/>
            <w:r w:rsidR="00E4356E">
              <w:rPr>
                <w:rFonts w:ascii="Times New Roman" w:hAnsi="Times New Roman" w:cs="Times New Roman"/>
                <w:b/>
                <w:sz w:val="24"/>
                <w:szCs w:val="24"/>
              </w:rPr>
              <w:t xml:space="preserve"> </w:t>
            </w:r>
            <w:r w:rsidR="00E4356E">
              <w:rPr>
                <w:rFonts w:ascii="Times New Roman" w:hAnsi="Times New Roman" w:cs="Times New Roman"/>
                <w:sz w:val="24"/>
                <w:szCs w:val="24"/>
              </w:rPr>
              <w:t>(1588-1638)</w:t>
            </w:r>
          </w:p>
        </w:tc>
      </w:tr>
      <w:tr w:rsidR="009761CE" w:rsidRPr="0039598C" w:rsidTr="009653B0">
        <w:tc>
          <w:tcPr>
            <w:tcW w:w="2518" w:type="dxa"/>
          </w:tcPr>
          <w:p w:rsidR="009761CE" w:rsidRPr="0039598C" w:rsidRDefault="009761CE" w:rsidP="009653B0">
            <w:pPr>
              <w:rPr>
                <w:rFonts w:ascii="Times New Roman" w:hAnsi="Times New Roman" w:cs="Times New Roman"/>
                <w:sz w:val="24"/>
                <w:szCs w:val="24"/>
              </w:rPr>
            </w:pPr>
            <w:r w:rsidRPr="0039598C">
              <w:rPr>
                <w:rFonts w:ascii="Times New Roman" w:hAnsi="Times New Roman" w:cs="Times New Roman"/>
                <w:b/>
                <w:sz w:val="24"/>
                <w:szCs w:val="24"/>
              </w:rPr>
              <w:t>Contenido</w:t>
            </w:r>
          </w:p>
        </w:tc>
        <w:tc>
          <w:tcPr>
            <w:tcW w:w="6460" w:type="dxa"/>
          </w:tcPr>
          <w:p w:rsidR="009761CE" w:rsidRPr="0039598C" w:rsidRDefault="009761CE" w:rsidP="00E4356E">
            <w:pPr>
              <w:jc w:val="both"/>
              <w:rPr>
                <w:rFonts w:ascii="Times New Roman" w:hAnsi="Times New Roman" w:cs="Times New Roman"/>
                <w:sz w:val="24"/>
                <w:szCs w:val="24"/>
              </w:rPr>
            </w:pPr>
            <w:del w:id="336" w:author="CARLOS ROMAN" w:date="2015-03-30T00:19:00Z">
              <w:r w:rsidRPr="0039598C" w:rsidDel="00737BC6">
                <w:rPr>
                  <w:rFonts w:ascii="Times New Roman" w:hAnsi="Times New Roman" w:cs="Times New Roman"/>
                  <w:sz w:val="24"/>
                  <w:szCs w:val="24"/>
                </w:rPr>
                <w:delText xml:space="preserve"> </w:delText>
              </w:r>
            </w:del>
            <w:r w:rsidRPr="0039598C">
              <w:rPr>
                <w:rFonts w:ascii="Times New Roman" w:hAnsi="Times New Roman" w:cs="Times New Roman"/>
                <w:sz w:val="24"/>
                <w:szCs w:val="24"/>
              </w:rPr>
              <w:t xml:space="preserve">Fabricante de lentes </w:t>
            </w:r>
            <w:r w:rsidR="00E4356E">
              <w:rPr>
                <w:rFonts w:ascii="Times New Roman" w:hAnsi="Times New Roman" w:cs="Times New Roman"/>
                <w:sz w:val="24"/>
                <w:szCs w:val="24"/>
              </w:rPr>
              <w:t xml:space="preserve">nacido en </w:t>
            </w:r>
            <w:r w:rsidR="00E4356E" w:rsidRPr="0039598C">
              <w:rPr>
                <w:rFonts w:ascii="Times New Roman" w:hAnsi="Times New Roman" w:cs="Times New Roman"/>
                <w:sz w:val="24"/>
                <w:szCs w:val="24"/>
              </w:rPr>
              <w:t xml:space="preserve">Países Bajos </w:t>
            </w:r>
            <w:r w:rsidRPr="0039598C">
              <w:rPr>
                <w:rFonts w:ascii="Times New Roman" w:hAnsi="Times New Roman" w:cs="Times New Roman"/>
                <w:sz w:val="24"/>
                <w:szCs w:val="24"/>
              </w:rPr>
              <w:t xml:space="preserve">a quien se le atribuye la creación del primer microscopio compuesto, el cual estaba formado por dos lentes colocadas en cada extremo de un tubo. Este microscopio fue perfeccionado más adelante por el comerciante de telas holandés </w:t>
            </w:r>
            <w:proofErr w:type="spellStart"/>
            <w:r w:rsidRPr="0039598C">
              <w:rPr>
                <w:rFonts w:ascii="Times New Roman" w:hAnsi="Times New Roman" w:cs="Times New Roman"/>
                <w:sz w:val="24"/>
                <w:szCs w:val="24"/>
              </w:rPr>
              <w:t>Anton</w:t>
            </w:r>
            <w:proofErr w:type="spellEnd"/>
            <w:r w:rsidRPr="0039598C">
              <w:rPr>
                <w:rFonts w:ascii="Times New Roman" w:hAnsi="Times New Roman" w:cs="Times New Roman"/>
                <w:sz w:val="24"/>
                <w:szCs w:val="24"/>
              </w:rPr>
              <w:t xml:space="preserve"> Van Leeuwenhoek en 1668.</w:t>
            </w:r>
          </w:p>
        </w:tc>
      </w:tr>
    </w:tbl>
    <w:p w:rsidR="005A0F48" w:rsidRPr="0039598C" w:rsidRDefault="005A0F48" w:rsidP="005A0F48">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 xml:space="preserve">El </w:t>
      </w:r>
      <w:r w:rsidRPr="0039598C">
        <w:rPr>
          <w:rFonts w:ascii="Times New Roman" w:hAnsi="Times New Roman" w:cs="Times New Roman"/>
          <w:b/>
        </w:rPr>
        <w:t>microscopio óptico</w:t>
      </w:r>
      <w:r w:rsidRPr="0039598C">
        <w:rPr>
          <w:rFonts w:ascii="Times New Roman" w:hAnsi="Times New Roman" w:cs="Times New Roman"/>
        </w:rPr>
        <w:t xml:space="preserve"> está compuesto por dos lentes: la que </w:t>
      </w:r>
      <w:del w:id="337" w:author="CARLOS ROMAN" w:date="2015-03-30T00:20:00Z">
        <w:r w:rsidRPr="0039598C" w:rsidDel="00737BC6">
          <w:rPr>
            <w:rFonts w:ascii="Times New Roman" w:hAnsi="Times New Roman" w:cs="Times New Roman"/>
          </w:rPr>
          <w:delText>se coloca</w:delText>
        </w:r>
      </w:del>
      <w:ins w:id="338" w:author="CARLOS ROMAN" w:date="2015-03-30T00:20:00Z">
        <w:r w:rsidR="00737BC6">
          <w:rPr>
            <w:rFonts w:ascii="Times New Roman" w:hAnsi="Times New Roman" w:cs="Times New Roman"/>
          </w:rPr>
          <w:t>está</w:t>
        </w:r>
      </w:ins>
      <w:r w:rsidRPr="0039598C">
        <w:rPr>
          <w:rFonts w:ascii="Times New Roman" w:hAnsi="Times New Roman" w:cs="Times New Roman"/>
        </w:rPr>
        <w:t xml:space="preserve"> más cerca del objeto </w:t>
      </w:r>
      <w:del w:id="339" w:author="CARLOS ROMAN" w:date="2015-03-30T00:20:00Z">
        <w:r w:rsidRPr="0039598C" w:rsidDel="00737BC6">
          <w:rPr>
            <w:rFonts w:ascii="Times New Roman" w:hAnsi="Times New Roman" w:cs="Times New Roman"/>
          </w:rPr>
          <w:delText xml:space="preserve">a </w:delText>
        </w:r>
      </w:del>
      <w:ins w:id="340" w:author="CARLOS ROMAN" w:date="2015-03-30T00:20:00Z">
        <w:r w:rsidR="00737BC6">
          <w:rPr>
            <w:rFonts w:ascii="Times New Roman" w:hAnsi="Times New Roman" w:cs="Times New Roman"/>
          </w:rPr>
          <w:t>que se va a</w:t>
        </w:r>
        <w:r w:rsidR="00737BC6" w:rsidRPr="0039598C">
          <w:rPr>
            <w:rFonts w:ascii="Times New Roman" w:hAnsi="Times New Roman" w:cs="Times New Roman"/>
          </w:rPr>
          <w:t xml:space="preserve"> </w:t>
        </w:r>
      </w:ins>
      <w:r w:rsidRPr="0039598C">
        <w:rPr>
          <w:rFonts w:ascii="Times New Roman" w:hAnsi="Times New Roman" w:cs="Times New Roman"/>
        </w:rPr>
        <w:t xml:space="preserve">observar se llama </w:t>
      </w:r>
      <w:r w:rsidRPr="0039598C">
        <w:rPr>
          <w:rFonts w:ascii="Times New Roman" w:hAnsi="Times New Roman" w:cs="Times New Roman"/>
          <w:b/>
        </w:rPr>
        <w:t>objetivo</w:t>
      </w:r>
      <w:ins w:id="341" w:author="CARLOS ROMAN" w:date="2015-03-30T00:22:00Z">
        <w:r w:rsidR="00737BC6">
          <w:rPr>
            <w:rFonts w:ascii="Times New Roman" w:hAnsi="Times New Roman" w:cs="Times New Roman"/>
            <w:b/>
          </w:rPr>
          <w:t>;</w:t>
        </w:r>
      </w:ins>
      <w:r w:rsidRPr="0039598C">
        <w:rPr>
          <w:rFonts w:ascii="Times New Roman" w:hAnsi="Times New Roman" w:cs="Times New Roman"/>
        </w:rPr>
        <w:t xml:space="preserve"> </w:t>
      </w:r>
      <w:del w:id="342" w:author="CARLOS ROMAN" w:date="2015-03-30T00:21:00Z">
        <w:r w:rsidRPr="0039598C" w:rsidDel="00737BC6">
          <w:rPr>
            <w:rFonts w:ascii="Times New Roman" w:hAnsi="Times New Roman" w:cs="Times New Roman"/>
          </w:rPr>
          <w:delText xml:space="preserve">y </w:delText>
        </w:r>
      </w:del>
      <w:r w:rsidRPr="0039598C">
        <w:rPr>
          <w:rFonts w:ascii="Times New Roman" w:hAnsi="Times New Roman" w:cs="Times New Roman"/>
        </w:rPr>
        <w:t xml:space="preserve">la lente </w:t>
      </w:r>
      <w:del w:id="343" w:author="CARLOS ROMAN" w:date="2015-03-30T00:21:00Z">
        <w:r w:rsidRPr="0039598C" w:rsidDel="00737BC6">
          <w:rPr>
            <w:rFonts w:ascii="Times New Roman" w:hAnsi="Times New Roman" w:cs="Times New Roman"/>
          </w:rPr>
          <w:delText>por la que miramos</w:delText>
        </w:r>
      </w:del>
      <w:ins w:id="344" w:author="CARLOS ROMAN" w:date="2015-03-30T00:21:00Z">
        <w:r w:rsidR="00737BC6">
          <w:rPr>
            <w:rFonts w:ascii="Times New Roman" w:hAnsi="Times New Roman" w:cs="Times New Roman"/>
          </w:rPr>
          <w:t>que queda</w:t>
        </w:r>
      </w:ins>
      <w:ins w:id="345" w:author="CARLOS ROMAN" w:date="2015-03-30T00:23:00Z">
        <w:r w:rsidR="00737BC6">
          <w:rPr>
            <w:rFonts w:ascii="Times New Roman" w:hAnsi="Times New Roman" w:cs="Times New Roman"/>
          </w:rPr>
          <w:t xml:space="preserve"> </w:t>
        </w:r>
      </w:ins>
      <w:ins w:id="346" w:author="CARLOS ROMAN" w:date="2015-03-30T00:21:00Z">
        <w:r w:rsidR="00737BC6">
          <w:rPr>
            <w:rFonts w:ascii="Times New Roman" w:hAnsi="Times New Roman" w:cs="Times New Roman"/>
          </w:rPr>
          <w:t>m</w:t>
        </w:r>
      </w:ins>
      <w:ins w:id="347" w:author="CARLOS ROMAN" w:date="2015-03-30T00:22:00Z">
        <w:r w:rsidR="00737BC6">
          <w:rPr>
            <w:rFonts w:ascii="Times New Roman" w:hAnsi="Times New Roman" w:cs="Times New Roman"/>
          </w:rPr>
          <w:t>ás cerca del ojo</w:t>
        </w:r>
      </w:ins>
      <w:r w:rsidRPr="0039598C">
        <w:rPr>
          <w:rFonts w:ascii="Times New Roman" w:hAnsi="Times New Roman" w:cs="Times New Roman"/>
        </w:rPr>
        <w:t xml:space="preserve"> se llama </w:t>
      </w:r>
      <w:r w:rsidR="002E0C27" w:rsidRPr="002A4AF9">
        <w:rPr>
          <w:rFonts w:ascii="Times New Roman" w:hAnsi="Times New Roman" w:cs="Times New Roman"/>
          <w:b/>
        </w:rPr>
        <w:t>ocular</w:t>
      </w:r>
      <w:r w:rsidRPr="0039598C">
        <w:rPr>
          <w:rFonts w:ascii="Times New Roman" w:hAnsi="Times New Roman" w:cs="Times New Roman"/>
        </w:rPr>
        <w:t>.</w:t>
      </w:r>
    </w:p>
    <w:p w:rsidR="009761CE" w:rsidRPr="0039598C" w:rsidDel="00C82E5B" w:rsidRDefault="009761CE" w:rsidP="009761CE">
      <w:pPr>
        <w:spacing w:after="0"/>
        <w:jc w:val="both"/>
        <w:rPr>
          <w:del w:id="348" w:author="CARLOS ROMAN" w:date="2015-03-30T00:29:00Z"/>
          <w:rFonts w:ascii="Times New Roman" w:hAnsi="Times New Roman" w:cs="Times New Roman"/>
        </w:rPr>
      </w:pPr>
    </w:p>
    <w:p w:rsidR="009761CE" w:rsidRPr="00737BC6" w:rsidRDefault="009761CE" w:rsidP="009761CE">
      <w:pPr>
        <w:spacing w:after="0"/>
        <w:jc w:val="both"/>
        <w:rPr>
          <w:rFonts w:ascii="Times New Roman" w:hAnsi="Times New Roman" w:cs="Times New Roman"/>
          <w:color w:val="4F81BD" w:themeColor="accent1"/>
          <w:rPrChange w:id="349" w:author="CARLOS ROMAN" w:date="2015-03-30T00:23:00Z">
            <w:rPr>
              <w:rFonts w:ascii="Times New Roman" w:hAnsi="Times New Roman" w:cs="Times New Roman"/>
            </w:rPr>
          </w:rPrChange>
        </w:rPr>
      </w:pPr>
      <w:r w:rsidRPr="0039598C">
        <w:rPr>
          <w:rFonts w:ascii="Times New Roman" w:hAnsi="Times New Roman" w:cs="Times New Roman"/>
        </w:rPr>
        <w:t xml:space="preserve">La mayoría de microscopios tienen al menos tres objetivos montados en una estructura que se denomina revólver y que podemos girar para </w:t>
      </w:r>
      <w:del w:id="350" w:author="CARLOS ROMAN" w:date="2015-03-30T00:23:00Z">
        <w:r w:rsidRPr="0039598C" w:rsidDel="00737BC6">
          <w:rPr>
            <w:rFonts w:ascii="Times New Roman" w:hAnsi="Times New Roman" w:cs="Times New Roman"/>
          </w:rPr>
          <w:delText xml:space="preserve">obtener </w:delText>
        </w:r>
      </w:del>
      <w:ins w:id="351" w:author="CARLOS ROMAN" w:date="2015-03-30T00:23:00Z">
        <w:r w:rsidR="00737BC6">
          <w:rPr>
            <w:rFonts w:ascii="Times New Roman" w:hAnsi="Times New Roman" w:cs="Times New Roman"/>
          </w:rPr>
          <w:t>elegir</w:t>
        </w:r>
        <w:r w:rsidR="00737BC6" w:rsidRPr="0039598C">
          <w:rPr>
            <w:rFonts w:ascii="Times New Roman" w:hAnsi="Times New Roman" w:cs="Times New Roman"/>
          </w:rPr>
          <w:t xml:space="preserve"> </w:t>
        </w:r>
      </w:ins>
      <w:r w:rsidRPr="0039598C">
        <w:rPr>
          <w:rFonts w:ascii="Times New Roman" w:hAnsi="Times New Roman" w:cs="Times New Roman"/>
        </w:rPr>
        <w:t xml:space="preserve">el aumento que </w:t>
      </w:r>
      <w:del w:id="352" w:author="CARLOS ROMAN" w:date="2015-03-30T00:30:00Z">
        <w:r w:rsidRPr="0039598C" w:rsidDel="00C82E5B">
          <w:rPr>
            <w:rFonts w:ascii="Times New Roman" w:hAnsi="Times New Roman" w:cs="Times New Roman"/>
          </w:rPr>
          <w:delText>necesitamos</w:delText>
        </w:r>
      </w:del>
      <w:ins w:id="353" w:author="CARLOS ROMAN" w:date="2015-03-30T00:30:00Z">
        <w:r w:rsidR="00C82E5B">
          <w:rPr>
            <w:rFonts w:ascii="Times New Roman" w:hAnsi="Times New Roman" w:cs="Times New Roman"/>
          </w:rPr>
          <w:t>se requiere</w:t>
        </w:r>
      </w:ins>
      <w:r w:rsidRPr="0039598C">
        <w:rPr>
          <w:rFonts w:ascii="Times New Roman" w:hAnsi="Times New Roman" w:cs="Times New Roman"/>
        </w:rPr>
        <w:t xml:space="preserve">. </w:t>
      </w:r>
      <w:r w:rsidRPr="00737BC6">
        <w:rPr>
          <w:rFonts w:ascii="Times New Roman" w:hAnsi="Times New Roman" w:cs="Times New Roman"/>
          <w:color w:val="4F81BD" w:themeColor="accent1"/>
          <w:rPrChange w:id="354" w:author="CARLOS ROMAN" w:date="2015-03-30T00:23:00Z">
            <w:rPr>
              <w:rFonts w:ascii="Times New Roman" w:hAnsi="Times New Roman" w:cs="Times New Roman"/>
              <w:b/>
            </w:rPr>
          </w:rPrChange>
        </w:rPr>
        <w:t>[</w:t>
      </w:r>
      <w:r w:rsidR="0060347B" w:rsidRPr="00737BC6">
        <w:rPr>
          <w:color w:val="4F81BD" w:themeColor="accent1"/>
          <w:rPrChange w:id="355" w:author="CARLOS ROMAN" w:date="2015-03-30T00:23:00Z">
            <w:rPr/>
          </w:rPrChange>
        </w:rPr>
        <w:fldChar w:fldCharType="begin"/>
      </w:r>
      <w:r w:rsidR="0060347B" w:rsidRPr="00737BC6">
        <w:rPr>
          <w:color w:val="4F81BD" w:themeColor="accent1"/>
          <w:rPrChange w:id="356" w:author="CARLOS ROMAN" w:date="2015-03-30T00:23:00Z">
            <w:rPr/>
          </w:rPrChange>
        </w:rPr>
        <w:instrText xml:space="preserve"> HYPERLINK "http://aulaplaneta.planetasaber.com/encyclopedia/default.asp?idpack=5&amp;idpil=AN010929&amp;ruta=Buscador&amp;DATA=KCfSMUl9dOfjywA2YD44YC0dimkbkrntF8HxQoThuns%3d" </w:instrText>
      </w:r>
      <w:r w:rsidR="0060347B" w:rsidRPr="00737BC6">
        <w:rPr>
          <w:color w:val="4F81BD" w:themeColor="accent1"/>
          <w:rPrChange w:id="357" w:author="CARLOS ROMAN" w:date="2015-03-30T00:23:00Z">
            <w:rPr/>
          </w:rPrChange>
        </w:rPr>
        <w:fldChar w:fldCharType="separate"/>
      </w:r>
      <w:r w:rsidRPr="00737BC6">
        <w:rPr>
          <w:rStyle w:val="Hipervnculo"/>
          <w:rFonts w:ascii="Times New Roman" w:hAnsi="Times New Roman" w:cs="Times New Roman"/>
          <w:color w:val="4F81BD" w:themeColor="accent1"/>
          <w:u w:val="none"/>
          <w:rPrChange w:id="358" w:author="CARLOS ROMAN" w:date="2015-03-30T00:23:00Z">
            <w:rPr>
              <w:rStyle w:val="Hipervnculo"/>
              <w:rFonts w:ascii="Times New Roman" w:hAnsi="Times New Roman" w:cs="Times New Roman"/>
              <w:b/>
            </w:rPr>
          </w:rPrChange>
        </w:rPr>
        <w:t>VER</w:t>
      </w:r>
      <w:r w:rsidR="0060347B" w:rsidRPr="00737BC6">
        <w:rPr>
          <w:rStyle w:val="Hipervnculo"/>
          <w:rFonts w:ascii="Times New Roman" w:hAnsi="Times New Roman" w:cs="Times New Roman"/>
          <w:color w:val="4F81BD" w:themeColor="accent1"/>
          <w:u w:val="none"/>
          <w:rPrChange w:id="359" w:author="CARLOS ROMAN" w:date="2015-03-30T00:23:00Z">
            <w:rPr>
              <w:rStyle w:val="Hipervnculo"/>
              <w:rFonts w:ascii="Times New Roman" w:hAnsi="Times New Roman" w:cs="Times New Roman"/>
              <w:b/>
            </w:rPr>
          </w:rPrChange>
        </w:rPr>
        <w:fldChar w:fldCharType="end"/>
      </w:r>
      <w:r w:rsidRPr="00737BC6">
        <w:rPr>
          <w:rFonts w:ascii="Times New Roman" w:hAnsi="Times New Roman" w:cs="Times New Roman"/>
          <w:color w:val="4F81BD" w:themeColor="accent1"/>
          <w:rPrChange w:id="360" w:author="CARLOS ROMAN" w:date="2015-03-30T00:23:00Z">
            <w:rPr>
              <w:rFonts w:ascii="Times New Roman" w:hAnsi="Times New Roman" w:cs="Times New Roman"/>
              <w:b/>
            </w:rPr>
          </w:rPrChange>
        </w:rPr>
        <w:t>]</w:t>
      </w:r>
    </w:p>
    <w:p w:rsidR="009761CE" w:rsidRPr="0039598C" w:rsidRDefault="009761CE" w:rsidP="009761CE">
      <w:pPr>
        <w:spacing w:after="0"/>
        <w:jc w:val="both"/>
        <w:rPr>
          <w:rFonts w:ascii="Times New Roman" w:hAnsi="Times New Roman" w:cs="Times New Roman"/>
        </w:rPr>
      </w:pPr>
    </w:p>
    <w:p w:rsidR="009761CE" w:rsidRPr="0039598C" w:rsidRDefault="009761CE" w:rsidP="009761CE">
      <w:pPr>
        <w:spacing w:after="0"/>
        <w:jc w:val="both"/>
        <w:rPr>
          <w:rFonts w:ascii="Times New Roman" w:hAnsi="Times New Roman" w:cs="Times New Roman"/>
        </w:rPr>
      </w:pPr>
      <w:r w:rsidRPr="0039598C">
        <w:rPr>
          <w:rFonts w:ascii="Times New Roman" w:hAnsi="Times New Roman" w:cs="Times New Roman"/>
        </w:rPr>
        <w:t xml:space="preserve">El </w:t>
      </w:r>
      <w:r w:rsidRPr="0039598C">
        <w:rPr>
          <w:rFonts w:ascii="Times New Roman" w:hAnsi="Times New Roman" w:cs="Times New Roman"/>
          <w:b/>
        </w:rPr>
        <w:t>microscopio electrónico</w:t>
      </w:r>
      <w:r w:rsidRPr="0039598C">
        <w:rPr>
          <w:rFonts w:ascii="Times New Roman" w:hAnsi="Times New Roman" w:cs="Times New Roman"/>
        </w:rPr>
        <w:t xml:space="preserve"> es mucho más potente que el óptico y permite observar </w:t>
      </w:r>
      <w:ins w:id="361" w:author="CARLOS ROMAN" w:date="2015-03-30T00:24:00Z">
        <w:r w:rsidR="00C82E5B">
          <w:rPr>
            <w:rFonts w:ascii="Times New Roman" w:hAnsi="Times New Roman" w:cs="Times New Roman"/>
          </w:rPr>
          <w:t xml:space="preserve">las </w:t>
        </w:r>
      </w:ins>
      <w:r w:rsidRPr="0039598C">
        <w:rPr>
          <w:rFonts w:ascii="Times New Roman" w:hAnsi="Times New Roman" w:cs="Times New Roman"/>
        </w:rPr>
        <w:t xml:space="preserve">estructuras internas </w:t>
      </w:r>
      <w:del w:id="362" w:author="CARLOS ROMAN" w:date="2015-03-30T00:24:00Z">
        <w:r w:rsidRPr="0039598C" w:rsidDel="00C82E5B">
          <w:rPr>
            <w:rFonts w:ascii="Times New Roman" w:hAnsi="Times New Roman" w:cs="Times New Roman"/>
          </w:rPr>
          <w:delText xml:space="preserve">muy pequeñas </w:delText>
        </w:r>
      </w:del>
      <w:r w:rsidRPr="0039598C">
        <w:rPr>
          <w:rFonts w:ascii="Times New Roman" w:hAnsi="Times New Roman" w:cs="Times New Roman"/>
        </w:rPr>
        <w:t>de la célula.</w:t>
      </w:r>
    </w:p>
    <w:p w:rsidR="0061157C" w:rsidRPr="0039598C" w:rsidRDefault="0061157C" w:rsidP="0061157C">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9761CE" w:rsidRPr="0039598C" w:rsidTr="000C3E5A">
        <w:tc>
          <w:tcPr>
            <w:tcW w:w="9054" w:type="dxa"/>
            <w:gridSpan w:val="2"/>
            <w:shd w:val="clear" w:color="auto" w:fill="000000" w:themeFill="text1"/>
          </w:tcPr>
          <w:p w:rsidR="009761CE" w:rsidRPr="0039598C" w:rsidRDefault="009761CE" w:rsidP="000C3E5A">
            <w:pPr>
              <w:jc w:val="center"/>
              <w:rPr>
                <w:rFonts w:ascii="Times New Roman" w:hAnsi="Times New Roman" w:cs="Times New Roman"/>
                <w:b/>
                <w:sz w:val="24"/>
                <w:szCs w:val="24"/>
              </w:rPr>
            </w:pPr>
            <w:r w:rsidRPr="0039598C">
              <w:rPr>
                <w:rFonts w:ascii="Times New Roman" w:hAnsi="Times New Roman" w:cs="Times New Roman"/>
                <w:b/>
                <w:sz w:val="24"/>
                <w:szCs w:val="24"/>
              </w:rPr>
              <w:t>Profundiza: recurso aprovechado</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1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sz w:val="24"/>
                <w:szCs w:val="24"/>
              </w:rPr>
              <w:t>CN_06_02_REC140</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Ubicación en Aula Planeta</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6° Primaria/Ciencias de la Naturaleza/Cuaderno de estudio/La Célula/El microscopio</w:t>
            </w:r>
          </w:p>
        </w:tc>
      </w:tr>
      <w:tr w:rsidR="009761CE" w:rsidRPr="0039598C" w:rsidTr="000C3E5A">
        <w:tc>
          <w:tcPr>
            <w:tcW w:w="124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b/>
                <w:sz w:val="24"/>
                <w:szCs w:val="24"/>
              </w:rPr>
              <w:t>Cambio (descripción o capturas de pantallas)</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SIN CAMBIOS</w:t>
            </w:r>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Título</w:t>
            </w:r>
          </w:p>
        </w:tc>
        <w:tc>
          <w:tcPr>
            <w:tcW w:w="7812" w:type="dxa"/>
          </w:tcPr>
          <w:p w:rsidR="009761CE" w:rsidRPr="0039598C" w:rsidRDefault="009761CE" w:rsidP="000C3E5A">
            <w:pPr>
              <w:rPr>
                <w:rFonts w:ascii="Times New Roman" w:hAnsi="Times New Roman" w:cs="Times New Roman"/>
                <w:sz w:val="24"/>
                <w:szCs w:val="24"/>
              </w:rPr>
            </w:pPr>
            <w:bookmarkStart w:id="363" w:name="OLE_LINK11"/>
            <w:r w:rsidRPr="0039598C">
              <w:rPr>
                <w:rFonts w:ascii="Times New Roman" w:hAnsi="Times New Roman" w:cs="Times New Roman"/>
                <w:sz w:val="24"/>
                <w:szCs w:val="24"/>
              </w:rPr>
              <w:t xml:space="preserve">La observación </w:t>
            </w:r>
            <w:r w:rsidR="000C1971">
              <w:rPr>
                <w:rFonts w:ascii="Times New Roman" w:hAnsi="Times New Roman" w:cs="Times New Roman"/>
                <w:sz w:val="24"/>
                <w:szCs w:val="24"/>
              </w:rPr>
              <w:t>con e</w:t>
            </w:r>
            <w:r w:rsidRPr="0039598C">
              <w:rPr>
                <w:rFonts w:ascii="Times New Roman" w:hAnsi="Times New Roman" w:cs="Times New Roman"/>
                <w:sz w:val="24"/>
                <w:szCs w:val="24"/>
              </w:rPr>
              <w:t>l microscopio</w:t>
            </w:r>
            <w:bookmarkEnd w:id="363"/>
          </w:p>
        </w:tc>
      </w:tr>
      <w:tr w:rsidR="009761CE" w:rsidRPr="0039598C" w:rsidTr="000C3E5A">
        <w:tc>
          <w:tcPr>
            <w:tcW w:w="1242" w:type="dxa"/>
          </w:tcPr>
          <w:p w:rsidR="009761CE" w:rsidRPr="0039598C" w:rsidRDefault="009761CE" w:rsidP="000C3E5A">
            <w:pPr>
              <w:rPr>
                <w:rFonts w:ascii="Times New Roman" w:hAnsi="Times New Roman" w:cs="Times New Roman"/>
                <w:b/>
                <w:sz w:val="24"/>
                <w:szCs w:val="24"/>
              </w:rPr>
            </w:pPr>
            <w:r w:rsidRPr="0039598C">
              <w:rPr>
                <w:rFonts w:ascii="Times New Roman" w:hAnsi="Times New Roman" w:cs="Times New Roman"/>
                <w:b/>
                <w:sz w:val="24"/>
                <w:szCs w:val="24"/>
              </w:rPr>
              <w:t>Descripción</w:t>
            </w:r>
          </w:p>
        </w:tc>
        <w:tc>
          <w:tcPr>
            <w:tcW w:w="7812" w:type="dxa"/>
          </w:tcPr>
          <w:p w:rsidR="009761CE" w:rsidRPr="0039598C" w:rsidRDefault="009761CE" w:rsidP="000C3E5A">
            <w:pPr>
              <w:rPr>
                <w:rFonts w:ascii="Times New Roman" w:hAnsi="Times New Roman" w:cs="Times New Roman"/>
                <w:sz w:val="24"/>
                <w:szCs w:val="24"/>
              </w:rPr>
            </w:pPr>
            <w:r w:rsidRPr="0039598C">
              <w:rPr>
                <w:rFonts w:ascii="Times New Roman" w:hAnsi="Times New Roman" w:cs="Times New Roman"/>
                <w:sz w:val="24"/>
                <w:szCs w:val="24"/>
              </w:rPr>
              <w:t>Secuencia de imágenes que muestra el proceso para la observación con el microscopio óptico e identifica sus partes</w:t>
            </w:r>
            <w:del w:id="364" w:author="CARLOS ROMAN" w:date="2015-03-30T00:24:00Z">
              <w:r w:rsidRPr="0039598C" w:rsidDel="00C82E5B">
                <w:rPr>
                  <w:rFonts w:ascii="Times New Roman" w:hAnsi="Times New Roman" w:cs="Times New Roman"/>
                  <w:sz w:val="24"/>
                  <w:szCs w:val="24"/>
                </w:rPr>
                <w:delText>.</w:delText>
              </w:r>
            </w:del>
          </w:p>
        </w:tc>
      </w:tr>
    </w:tbl>
    <w:p w:rsidR="005A0F48" w:rsidRPr="0039598C" w:rsidRDefault="005A0F48" w:rsidP="0061157C">
      <w:pPr>
        <w:spacing w:after="0"/>
        <w:jc w:val="both"/>
        <w:rPr>
          <w:rFonts w:ascii="Times New Roman" w:hAnsi="Times New Roman" w:cs="Times New Roman"/>
          <w:highlight w:val="yellow"/>
        </w:rPr>
      </w:pPr>
    </w:p>
    <w:p w:rsidR="0061157C" w:rsidRPr="0039598C" w:rsidRDefault="0061157C" w:rsidP="0061157C">
      <w:pPr>
        <w:spacing w:after="0"/>
        <w:jc w:val="both"/>
        <w:rPr>
          <w:rFonts w:ascii="Times New Roman" w:hAnsi="Times New Roman" w:cs="Times New Roman"/>
          <w:b/>
        </w:rPr>
      </w:pPr>
      <w:r w:rsidRPr="0039598C">
        <w:rPr>
          <w:rFonts w:ascii="Times New Roman" w:hAnsi="Times New Roman" w:cs="Times New Roman"/>
          <w:highlight w:val="yellow"/>
        </w:rPr>
        <w:lastRenderedPageBreak/>
        <w:t>[SECCIÓN 2]</w:t>
      </w:r>
      <w:r w:rsidRPr="0039598C">
        <w:rPr>
          <w:rFonts w:ascii="Times New Roman" w:hAnsi="Times New Roman" w:cs="Times New Roman"/>
        </w:rPr>
        <w:t xml:space="preserve"> </w:t>
      </w:r>
      <w:r w:rsidRPr="0039598C">
        <w:rPr>
          <w:rFonts w:ascii="Times New Roman" w:hAnsi="Times New Roman" w:cs="Times New Roman"/>
          <w:b/>
        </w:rPr>
        <w:t>4.1 Las partes del</w:t>
      </w:r>
      <w:r w:rsidR="00AB672D" w:rsidRPr="0039598C">
        <w:rPr>
          <w:rFonts w:ascii="Times New Roman" w:hAnsi="Times New Roman" w:cs="Times New Roman"/>
          <w:b/>
        </w:rPr>
        <w:t xml:space="preserve"> </w:t>
      </w:r>
      <w:r w:rsidRPr="0039598C">
        <w:rPr>
          <w:rFonts w:ascii="Times New Roman" w:hAnsi="Times New Roman" w:cs="Times New Roman"/>
          <w:b/>
        </w:rPr>
        <w:t>microscopio</w:t>
      </w:r>
    </w:p>
    <w:p w:rsidR="00170F6F" w:rsidRPr="0039598C" w:rsidRDefault="00170F6F" w:rsidP="0061157C">
      <w:pPr>
        <w:spacing w:after="0"/>
        <w:jc w:val="both"/>
        <w:rPr>
          <w:rFonts w:ascii="Times New Roman" w:hAnsi="Times New Roman" w:cs="Times New Roman"/>
          <w:b/>
        </w:rPr>
      </w:pPr>
    </w:p>
    <w:p w:rsidR="009761CE" w:rsidRPr="00C82E5B" w:rsidRDefault="009761CE" w:rsidP="009761CE">
      <w:pPr>
        <w:spacing w:after="0"/>
        <w:jc w:val="both"/>
        <w:rPr>
          <w:rFonts w:ascii="Times New Roman" w:hAnsi="Times New Roman" w:cs="Times New Roman"/>
          <w:color w:val="4F81BD" w:themeColor="accent1"/>
          <w:rPrChange w:id="365" w:author="CARLOS ROMAN" w:date="2015-03-30T00:28:00Z">
            <w:rPr>
              <w:rFonts w:ascii="Times New Roman" w:hAnsi="Times New Roman" w:cs="Times New Roman"/>
            </w:rPr>
          </w:rPrChange>
        </w:rPr>
      </w:pPr>
      <w:r w:rsidRPr="0039598C">
        <w:rPr>
          <w:rFonts w:ascii="Times New Roman" w:hAnsi="Times New Roman" w:cs="Times New Roman"/>
        </w:rPr>
        <w:t xml:space="preserve">El microscopio óptico </w:t>
      </w:r>
      <w:r w:rsidRPr="00C82E5B">
        <w:rPr>
          <w:rFonts w:ascii="Times New Roman" w:hAnsi="Times New Roman" w:cs="Times New Roman"/>
          <w:color w:val="4F81BD" w:themeColor="accent1"/>
          <w:rPrChange w:id="366" w:author="CARLOS ROMAN" w:date="2015-03-30T00:24:00Z">
            <w:rPr>
              <w:rFonts w:ascii="Times New Roman" w:hAnsi="Times New Roman" w:cs="Times New Roman"/>
            </w:rPr>
          </w:rPrChange>
        </w:rPr>
        <w:t>[</w:t>
      </w:r>
      <w:r w:rsidR="0060347B" w:rsidRPr="00C82E5B">
        <w:rPr>
          <w:color w:val="4F81BD" w:themeColor="accent1"/>
          <w:rPrChange w:id="367" w:author="CARLOS ROMAN" w:date="2015-03-30T00:24:00Z">
            <w:rPr/>
          </w:rPrChange>
        </w:rPr>
        <w:fldChar w:fldCharType="begin"/>
      </w:r>
      <w:r w:rsidR="0060347B" w:rsidRPr="00C82E5B">
        <w:rPr>
          <w:color w:val="4F81BD" w:themeColor="accent1"/>
          <w:rPrChange w:id="368" w:author="CARLOS ROMAN" w:date="2015-03-30T00:24:00Z">
            <w:rPr/>
          </w:rPrChange>
        </w:rPr>
        <w:instrText xml:space="preserve"> HYPERLINK "http://aulaplaneta.planetasaber.com/encyclopedia/default.asp?idpack=11&amp;idpil=001QWT01&amp;ruta=Buscador&amp;DATA=HyRNG%2bA0lWUwO9O%2b1bldji0dimkbkrntF8HxQoThuns%3d" </w:instrText>
      </w:r>
      <w:r w:rsidR="0060347B" w:rsidRPr="00C82E5B">
        <w:rPr>
          <w:color w:val="4F81BD" w:themeColor="accent1"/>
          <w:rPrChange w:id="369" w:author="CARLOS ROMAN" w:date="2015-03-30T00:24:00Z">
            <w:rPr/>
          </w:rPrChange>
        </w:rPr>
        <w:fldChar w:fldCharType="separate"/>
      </w:r>
      <w:r w:rsidRPr="00C82E5B">
        <w:rPr>
          <w:rStyle w:val="Hipervnculo"/>
          <w:rFonts w:ascii="Times New Roman" w:hAnsi="Times New Roman" w:cs="Times New Roman"/>
          <w:color w:val="4F81BD" w:themeColor="accent1"/>
          <w:u w:val="none"/>
          <w:rPrChange w:id="370" w:author="CARLOS ROMAN" w:date="2015-03-30T00:24:00Z">
            <w:rPr>
              <w:rStyle w:val="Hipervnculo"/>
              <w:rFonts w:ascii="Times New Roman" w:hAnsi="Times New Roman" w:cs="Times New Roman"/>
              <w:b/>
            </w:rPr>
          </w:rPrChange>
        </w:rPr>
        <w:t>VER</w:t>
      </w:r>
      <w:r w:rsidR="0060347B" w:rsidRPr="00C82E5B">
        <w:rPr>
          <w:rStyle w:val="Hipervnculo"/>
          <w:rFonts w:ascii="Times New Roman" w:hAnsi="Times New Roman" w:cs="Times New Roman"/>
          <w:color w:val="4F81BD" w:themeColor="accent1"/>
          <w:u w:val="none"/>
          <w:rPrChange w:id="371" w:author="CARLOS ROMAN" w:date="2015-03-30T00:24:00Z">
            <w:rPr>
              <w:rStyle w:val="Hipervnculo"/>
              <w:rFonts w:ascii="Times New Roman" w:hAnsi="Times New Roman" w:cs="Times New Roman"/>
              <w:b/>
            </w:rPr>
          </w:rPrChange>
        </w:rPr>
        <w:fldChar w:fldCharType="end"/>
      </w:r>
      <w:r w:rsidRPr="00C82E5B">
        <w:rPr>
          <w:rStyle w:val="Hipervnculo"/>
          <w:rFonts w:ascii="Times New Roman" w:hAnsi="Times New Roman" w:cs="Times New Roman"/>
          <w:color w:val="4F81BD" w:themeColor="accent1"/>
          <w:u w:val="none"/>
          <w:rPrChange w:id="372" w:author="CARLOS ROMAN" w:date="2015-03-30T00:24:00Z">
            <w:rPr>
              <w:rStyle w:val="Hipervnculo"/>
              <w:rFonts w:ascii="Times New Roman" w:hAnsi="Times New Roman" w:cs="Times New Roman"/>
              <w:b/>
            </w:rPr>
          </w:rPrChange>
        </w:rPr>
        <w:t>]</w:t>
      </w:r>
      <w:r w:rsidRPr="00C82E5B">
        <w:rPr>
          <w:rFonts w:ascii="Times New Roman" w:hAnsi="Times New Roman" w:cs="Times New Roman"/>
          <w:color w:val="4F81BD" w:themeColor="accent1"/>
          <w:rPrChange w:id="373" w:author="CARLOS ROMAN" w:date="2015-03-30T00:24:00Z">
            <w:rPr>
              <w:rFonts w:ascii="Times New Roman" w:hAnsi="Times New Roman" w:cs="Times New Roman"/>
            </w:rPr>
          </w:rPrChange>
        </w:rPr>
        <w:t xml:space="preserve"> </w:t>
      </w:r>
      <w:r w:rsidRPr="0039598C">
        <w:rPr>
          <w:rFonts w:ascii="Times New Roman" w:hAnsi="Times New Roman" w:cs="Times New Roman"/>
        </w:rPr>
        <w:t xml:space="preserve">está compuesto por un </w:t>
      </w:r>
      <w:r w:rsidRPr="0039598C">
        <w:rPr>
          <w:rFonts w:ascii="Times New Roman" w:hAnsi="Times New Roman" w:cs="Times New Roman"/>
          <w:b/>
        </w:rPr>
        <w:t>pie</w:t>
      </w:r>
      <w:r w:rsidRPr="0039598C">
        <w:rPr>
          <w:rFonts w:ascii="Times New Roman" w:hAnsi="Times New Roman" w:cs="Times New Roman"/>
        </w:rPr>
        <w:t xml:space="preserve"> </w:t>
      </w:r>
      <w:del w:id="374" w:author="CARLOS ROMAN" w:date="2015-03-30T00:26:00Z">
        <w:r w:rsidRPr="0039598C" w:rsidDel="00C82E5B">
          <w:rPr>
            <w:rFonts w:ascii="Times New Roman" w:hAnsi="Times New Roman" w:cs="Times New Roman"/>
          </w:rPr>
          <w:delText>donde se</w:delText>
        </w:r>
      </w:del>
      <w:ins w:id="375" w:author="CARLOS ROMAN" w:date="2015-03-30T00:26:00Z">
        <w:r w:rsidR="00C82E5B">
          <w:rPr>
            <w:rFonts w:ascii="Times New Roman" w:hAnsi="Times New Roman" w:cs="Times New Roman"/>
          </w:rPr>
          <w:t>que</w:t>
        </w:r>
      </w:ins>
      <w:r w:rsidRPr="0039598C">
        <w:rPr>
          <w:rFonts w:ascii="Times New Roman" w:hAnsi="Times New Roman" w:cs="Times New Roman"/>
        </w:rPr>
        <w:t xml:space="preserve"> apoya el aparato; una placa horizontal </w:t>
      </w:r>
      <w:del w:id="376" w:author="CARLOS ROMAN" w:date="2015-03-30T00:27:00Z">
        <w:r w:rsidRPr="0039598C" w:rsidDel="00C82E5B">
          <w:rPr>
            <w:rFonts w:ascii="Times New Roman" w:hAnsi="Times New Roman" w:cs="Times New Roman"/>
          </w:rPr>
          <w:delText xml:space="preserve">llamada </w:delText>
        </w:r>
      </w:del>
      <w:ins w:id="377" w:author="CARLOS ROMAN" w:date="2015-03-30T00:27:00Z">
        <w:r w:rsidR="00C82E5B">
          <w:rPr>
            <w:rFonts w:ascii="Times New Roman" w:hAnsi="Times New Roman" w:cs="Times New Roman"/>
          </w:rPr>
          <w:t>o</w:t>
        </w:r>
        <w:r w:rsidR="00C82E5B" w:rsidRPr="0039598C">
          <w:rPr>
            <w:rFonts w:ascii="Times New Roman" w:hAnsi="Times New Roman" w:cs="Times New Roman"/>
          </w:rPr>
          <w:t xml:space="preserve"> </w:t>
        </w:r>
      </w:ins>
      <w:r w:rsidRPr="0039598C">
        <w:rPr>
          <w:rFonts w:ascii="Times New Roman" w:hAnsi="Times New Roman" w:cs="Times New Roman"/>
          <w:b/>
        </w:rPr>
        <w:t>platina</w:t>
      </w:r>
      <w:r w:rsidRPr="0039598C">
        <w:rPr>
          <w:rFonts w:ascii="Times New Roman" w:hAnsi="Times New Roman" w:cs="Times New Roman"/>
        </w:rPr>
        <w:t xml:space="preserve">, donde </w:t>
      </w:r>
      <w:del w:id="378" w:author="CARLOS ROMAN" w:date="2015-03-30T00:25:00Z">
        <w:r w:rsidRPr="0039598C" w:rsidDel="00C82E5B">
          <w:rPr>
            <w:rFonts w:ascii="Times New Roman" w:hAnsi="Times New Roman" w:cs="Times New Roman"/>
          </w:rPr>
          <w:delText>se coloca</w:delText>
        </w:r>
      </w:del>
      <w:ins w:id="379" w:author="CARLOS ROMAN" w:date="2015-03-30T00:25:00Z">
        <w:r w:rsidR="00C82E5B">
          <w:rPr>
            <w:rFonts w:ascii="Times New Roman" w:hAnsi="Times New Roman" w:cs="Times New Roman"/>
          </w:rPr>
          <w:t>se pone</w:t>
        </w:r>
      </w:ins>
      <w:r w:rsidRPr="0039598C">
        <w:rPr>
          <w:rFonts w:ascii="Times New Roman" w:hAnsi="Times New Roman" w:cs="Times New Roman"/>
        </w:rPr>
        <w:t xml:space="preserve"> el objeto </w:t>
      </w:r>
      <w:del w:id="380" w:author="CARLOS ROMAN" w:date="2015-03-30T00:25:00Z">
        <w:r w:rsidRPr="0039598C" w:rsidDel="00C82E5B">
          <w:rPr>
            <w:rFonts w:ascii="Times New Roman" w:hAnsi="Times New Roman" w:cs="Times New Roman"/>
          </w:rPr>
          <w:delText xml:space="preserve">a </w:delText>
        </w:r>
      </w:del>
      <w:ins w:id="381" w:author="CARLOS ROMAN" w:date="2015-03-30T00:25:00Z">
        <w:r w:rsidR="00C82E5B">
          <w:rPr>
            <w:rFonts w:ascii="Times New Roman" w:hAnsi="Times New Roman" w:cs="Times New Roman"/>
          </w:rPr>
          <w:t>que se va a</w:t>
        </w:r>
        <w:r w:rsidR="00C82E5B" w:rsidRPr="0039598C">
          <w:rPr>
            <w:rFonts w:ascii="Times New Roman" w:hAnsi="Times New Roman" w:cs="Times New Roman"/>
          </w:rPr>
          <w:t xml:space="preserve"> </w:t>
        </w:r>
      </w:ins>
      <w:r w:rsidRPr="0039598C">
        <w:rPr>
          <w:rFonts w:ascii="Times New Roman" w:hAnsi="Times New Roman" w:cs="Times New Roman"/>
        </w:rPr>
        <w:t xml:space="preserve">observar, </w:t>
      </w:r>
      <w:del w:id="382" w:author="CARLOS ROMAN" w:date="2015-03-30T00:27:00Z">
        <w:r w:rsidRPr="0039598C" w:rsidDel="00C82E5B">
          <w:rPr>
            <w:rFonts w:ascii="Times New Roman" w:hAnsi="Times New Roman" w:cs="Times New Roman"/>
          </w:rPr>
          <w:delText>y</w:delText>
        </w:r>
      </w:del>
      <w:r w:rsidRPr="0039598C">
        <w:rPr>
          <w:rFonts w:ascii="Times New Roman" w:hAnsi="Times New Roman" w:cs="Times New Roman"/>
        </w:rPr>
        <w:t xml:space="preserve"> un </w:t>
      </w:r>
      <w:r w:rsidRPr="0039598C">
        <w:rPr>
          <w:rFonts w:ascii="Times New Roman" w:hAnsi="Times New Roman" w:cs="Times New Roman"/>
          <w:b/>
        </w:rPr>
        <w:t>espejo</w:t>
      </w:r>
      <w:r w:rsidRPr="0039598C">
        <w:rPr>
          <w:rFonts w:ascii="Times New Roman" w:hAnsi="Times New Roman" w:cs="Times New Roman"/>
        </w:rPr>
        <w:t xml:space="preserve"> </w:t>
      </w:r>
      <w:del w:id="383" w:author="CARLOS ROMAN" w:date="2015-03-30T00:27:00Z">
        <w:r w:rsidRPr="0039598C" w:rsidDel="00C82E5B">
          <w:rPr>
            <w:rFonts w:ascii="Times New Roman" w:hAnsi="Times New Roman" w:cs="Times New Roman"/>
          </w:rPr>
          <w:delText xml:space="preserve">para </w:delText>
        </w:r>
      </w:del>
      <w:ins w:id="384" w:author="CARLOS ROMAN" w:date="2015-03-30T00:27:00Z">
        <w:r w:rsidR="00C82E5B">
          <w:rPr>
            <w:rFonts w:ascii="Times New Roman" w:hAnsi="Times New Roman" w:cs="Times New Roman"/>
          </w:rPr>
          <w:t>para reflejar e</w:t>
        </w:r>
        <w:r w:rsidR="00C82E5B" w:rsidRPr="0039598C">
          <w:rPr>
            <w:rFonts w:ascii="Times New Roman" w:hAnsi="Times New Roman" w:cs="Times New Roman"/>
          </w:rPr>
          <w:t xml:space="preserve"> </w:t>
        </w:r>
      </w:ins>
      <w:r w:rsidRPr="0039598C">
        <w:rPr>
          <w:rFonts w:ascii="Times New Roman" w:hAnsi="Times New Roman" w:cs="Times New Roman"/>
        </w:rPr>
        <w:t>iluminar el objeto</w:t>
      </w:r>
      <w:ins w:id="385" w:author="CARLOS ROMAN" w:date="2015-03-30T00:28:00Z">
        <w:r w:rsidR="00C82E5B">
          <w:rPr>
            <w:rFonts w:ascii="Times New Roman" w:hAnsi="Times New Roman" w:cs="Times New Roman"/>
          </w:rPr>
          <w:t>,</w:t>
        </w:r>
      </w:ins>
      <w:r w:rsidRPr="0039598C">
        <w:rPr>
          <w:rFonts w:ascii="Times New Roman" w:hAnsi="Times New Roman" w:cs="Times New Roman"/>
        </w:rPr>
        <w:t xml:space="preserve"> y el tubo</w:t>
      </w:r>
      <w:del w:id="386" w:author="CARLOS ROMAN" w:date="2015-03-30T00:28:00Z">
        <w:r w:rsidRPr="0039598C" w:rsidDel="00C82E5B">
          <w:rPr>
            <w:rFonts w:ascii="Times New Roman" w:hAnsi="Times New Roman" w:cs="Times New Roman"/>
          </w:rPr>
          <w:delText>,</w:delText>
        </w:r>
      </w:del>
      <w:r w:rsidRPr="0039598C">
        <w:rPr>
          <w:rFonts w:ascii="Times New Roman" w:hAnsi="Times New Roman" w:cs="Times New Roman"/>
        </w:rPr>
        <w:t xml:space="preserve"> que contiene las lentes. En la parte superior, se halla el </w:t>
      </w:r>
      <w:r w:rsidRPr="0039598C">
        <w:rPr>
          <w:rFonts w:ascii="Times New Roman" w:hAnsi="Times New Roman" w:cs="Times New Roman"/>
          <w:b/>
        </w:rPr>
        <w:t>ocular</w:t>
      </w:r>
      <w:r w:rsidRPr="0039598C">
        <w:rPr>
          <w:rFonts w:ascii="Times New Roman" w:hAnsi="Times New Roman" w:cs="Times New Roman"/>
        </w:rPr>
        <w:t xml:space="preserve">, y en la inferior, el </w:t>
      </w:r>
      <w:r w:rsidRPr="0039598C">
        <w:rPr>
          <w:rFonts w:ascii="Times New Roman" w:hAnsi="Times New Roman" w:cs="Times New Roman"/>
          <w:b/>
        </w:rPr>
        <w:t>objetivo</w:t>
      </w:r>
      <w:r w:rsidRPr="0039598C">
        <w:rPr>
          <w:rFonts w:ascii="Times New Roman" w:hAnsi="Times New Roman" w:cs="Times New Roman"/>
        </w:rPr>
        <w:t>. Observa el funcionamiento del microscopio óptico en este video</w:t>
      </w:r>
      <w:r w:rsidR="000C1971">
        <w:rPr>
          <w:rFonts w:ascii="Times New Roman" w:hAnsi="Times New Roman" w:cs="Times New Roman"/>
        </w:rPr>
        <w:t>.</w:t>
      </w:r>
      <w:r w:rsidRPr="0039598C">
        <w:rPr>
          <w:rFonts w:ascii="Times New Roman" w:hAnsi="Times New Roman" w:cs="Times New Roman"/>
        </w:rPr>
        <w:t xml:space="preserve"> </w:t>
      </w:r>
      <w:r w:rsidRPr="00C82E5B">
        <w:rPr>
          <w:rFonts w:ascii="Times New Roman" w:hAnsi="Times New Roman" w:cs="Times New Roman"/>
          <w:color w:val="4F81BD" w:themeColor="accent1"/>
          <w:rPrChange w:id="387" w:author="CARLOS ROMAN" w:date="2015-03-30T00:28:00Z">
            <w:rPr>
              <w:rFonts w:ascii="Times New Roman" w:hAnsi="Times New Roman" w:cs="Times New Roman"/>
            </w:rPr>
          </w:rPrChange>
        </w:rPr>
        <w:t>[</w:t>
      </w:r>
      <w:r w:rsidR="0060347B" w:rsidRPr="00C82E5B">
        <w:rPr>
          <w:color w:val="4F81BD" w:themeColor="accent1"/>
          <w:rPrChange w:id="388" w:author="CARLOS ROMAN" w:date="2015-03-30T00:28:00Z">
            <w:rPr/>
          </w:rPrChange>
        </w:rPr>
        <w:fldChar w:fldCharType="begin"/>
      </w:r>
      <w:r w:rsidR="0060347B" w:rsidRPr="00C82E5B">
        <w:rPr>
          <w:color w:val="4F81BD" w:themeColor="accent1"/>
          <w:rPrChange w:id="389" w:author="CARLOS ROMAN" w:date="2015-03-30T00:28:00Z">
            <w:rPr/>
          </w:rPrChange>
        </w:rPr>
        <w:instrText xml:space="preserve"> HYPERLINK "https://www.youtube.com/watch?v=AC_X87DexiY" </w:instrText>
      </w:r>
      <w:r w:rsidR="0060347B" w:rsidRPr="00C82E5B">
        <w:rPr>
          <w:color w:val="4F81BD" w:themeColor="accent1"/>
          <w:rPrChange w:id="390" w:author="CARLOS ROMAN" w:date="2015-03-30T00:28:00Z">
            <w:rPr/>
          </w:rPrChange>
        </w:rPr>
        <w:fldChar w:fldCharType="separate"/>
      </w:r>
      <w:r w:rsidRPr="00C82E5B">
        <w:rPr>
          <w:rStyle w:val="Hipervnculo"/>
          <w:rFonts w:ascii="Times New Roman" w:hAnsi="Times New Roman" w:cs="Times New Roman"/>
          <w:b/>
          <w:color w:val="4F81BD" w:themeColor="accent1"/>
          <w:u w:val="none"/>
          <w:rPrChange w:id="391" w:author="CARLOS ROMAN" w:date="2015-03-30T00:28:00Z">
            <w:rPr>
              <w:rStyle w:val="Hipervnculo"/>
              <w:rFonts w:ascii="Times New Roman" w:hAnsi="Times New Roman" w:cs="Times New Roman"/>
              <w:b/>
            </w:rPr>
          </w:rPrChange>
        </w:rPr>
        <w:t>VER</w:t>
      </w:r>
      <w:r w:rsidR="0060347B" w:rsidRPr="00C82E5B">
        <w:rPr>
          <w:rStyle w:val="Hipervnculo"/>
          <w:rFonts w:ascii="Times New Roman" w:hAnsi="Times New Roman" w:cs="Times New Roman"/>
          <w:b/>
          <w:color w:val="4F81BD" w:themeColor="accent1"/>
          <w:u w:val="none"/>
          <w:rPrChange w:id="392" w:author="CARLOS ROMAN" w:date="2015-03-30T00:28:00Z">
            <w:rPr>
              <w:rStyle w:val="Hipervnculo"/>
              <w:rFonts w:ascii="Times New Roman" w:hAnsi="Times New Roman" w:cs="Times New Roman"/>
              <w:b/>
            </w:rPr>
          </w:rPrChange>
        </w:rPr>
        <w:fldChar w:fldCharType="end"/>
      </w:r>
      <w:r w:rsidRPr="00C82E5B">
        <w:rPr>
          <w:rStyle w:val="Hipervnculo"/>
          <w:rFonts w:ascii="Times New Roman" w:hAnsi="Times New Roman" w:cs="Times New Roman"/>
          <w:b/>
          <w:color w:val="4F81BD" w:themeColor="accent1"/>
          <w:u w:val="none"/>
          <w:rPrChange w:id="393" w:author="CARLOS ROMAN" w:date="2015-03-30T00:28:00Z">
            <w:rPr>
              <w:rStyle w:val="Hipervnculo"/>
              <w:rFonts w:ascii="Times New Roman" w:hAnsi="Times New Roman" w:cs="Times New Roman"/>
              <w:b/>
            </w:rPr>
          </w:rPrChange>
        </w:rPr>
        <w:t>]</w:t>
      </w:r>
    </w:p>
    <w:p w:rsidR="0061157C" w:rsidRPr="0039598C" w:rsidRDefault="0061157C" w:rsidP="0061157C">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5266FF" w:rsidRPr="0039598C" w:rsidTr="00873F3F">
        <w:tc>
          <w:tcPr>
            <w:tcW w:w="9033" w:type="dxa"/>
            <w:gridSpan w:val="2"/>
            <w:shd w:val="clear" w:color="auto" w:fill="0D0D0D" w:themeFill="text1" w:themeFillTint="F2"/>
          </w:tcPr>
          <w:p w:rsidR="005266FF" w:rsidRPr="0039598C" w:rsidRDefault="005266FF" w:rsidP="00873F3F">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Imagen (fotografía, gráfica o ilustración)</w:t>
            </w:r>
          </w:p>
        </w:tc>
      </w:tr>
      <w:tr w:rsidR="009761CE" w:rsidRPr="0039598C" w:rsidTr="00873F3F">
        <w:tc>
          <w:tcPr>
            <w:tcW w:w="2518" w:type="dxa"/>
          </w:tcPr>
          <w:p w:rsidR="009761CE" w:rsidRPr="0039598C" w:rsidRDefault="009761CE" w:rsidP="00873F3F">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6515" w:type="dxa"/>
          </w:tcPr>
          <w:p w:rsidR="009761CE" w:rsidRPr="0039598C" w:rsidRDefault="009761CE" w:rsidP="005266FF">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CN_06_02_IMG06</w:t>
            </w:r>
          </w:p>
        </w:tc>
      </w:tr>
      <w:tr w:rsidR="009761CE" w:rsidRPr="0039598C" w:rsidTr="00873F3F">
        <w:tc>
          <w:tcPr>
            <w:tcW w:w="2518" w:type="dxa"/>
          </w:tcPr>
          <w:p w:rsidR="009761CE" w:rsidRPr="0039598C" w:rsidRDefault="009761CE" w:rsidP="00873F3F">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Descripción</w:t>
            </w:r>
          </w:p>
        </w:tc>
        <w:tc>
          <w:tcPr>
            <w:tcW w:w="6515" w:type="dxa"/>
          </w:tcPr>
          <w:p w:rsidR="009761CE" w:rsidRPr="0039598C" w:rsidRDefault="009761CE" w:rsidP="00873F3F">
            <w:pPr>
              <w:rPr>
                <w:rFonts w:ascii="Times New Roman" w:hAnsi="Times New Roman" w:cs="Times New Roman"/>
                <w:color w:val="000000"/>
                <w:sz w:val="24"/>
                <w:szCs w:val="24"/>
              </w:rPr>
            </w:pPr>
            <w:r w:rsidRPr="0039598C">
              <w:rPr>
                <w:rFonts w:ascii="Times New Roman" w:hAnsi="Times New Roman" w:cs="Times New Roman"/>
                <w:color w:val="000000"/>
                <w:sz w:val="24"/>
                <w:szCs w:val="24"/>
              </w:rPr>
              <w:t>Microscopio óptico y sus partes</w:t>
            </w:r>
          </w:p>
        </w:tc>
      </w:tr>
      <w:tr w:rsidR="009761CE" w:rsidRPr="0039598C" w:rsidTr="00873F3F">
        <w:tc>
          <w:tcPr>
            <w:tcW w:w="2518" w:type="dxa"/>
          </w:tcPr>
          <w:p w:rsidR="009761CE" w:rsidRPr="0039598C" w:rsidRDefault="009761CE" w:rsidP="00873F3F">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 xml:space="preserve">Código </w:t>
            </w:r>
            <w:proofErr w:type="spellStart"/>
            <w:r w:rsidRPr="0039598C">
              <w:rPr>
                <w:rFonts w:ascii="Times New Roman" w:hAnsi="Times New Roman" w:cs="Times New Roman"/>
                <w:b/>
                <w:color w:val="000000"/>
                <w:sz w:val="24"/>
                <w:szCs w:val="24"/>
              </w:rPr>
              <w:t>Shutterstock</w:t>
            </w:r>
            <w:proofErr w:type="spellEnd"/>
            <w:r w:rsidRPr="0039598C">
              <w:rPr>
                <w:rFonts w:ascii="Times New Roman" w:hAnsi="Times New Roman" w:cs="Times New Roman"/>
                <w:b/>
                <w:color w:val="000000"/>
                <w:sz w:val="24"/>
                <w:szCs w:val="24"/>
              </w:rPr>
              <w:t xml:space="preserve"> (o URL o la ruta en </w:t>
            </w:r>
            <w:proofErr w:type="spellStart"/>
            <w:r w:rsidRPr="0039598C">
              <w:rPr>
                <w:rFonts w:ascii="Times New Roman" w:hAnsi="Times New Roman" w:cs="Times New Roman"/>
                <w:b/>
                <w:color w:val="000000"/>
                <w:sz w:val="24"/>
                <w:szCs w:val="24"/>
              </w:rPr>
              <w:t>AulaPlaneta</w:t>
            </w:r>
            <w:proofErr w:type="spellEnd"/>
            <w:r w:rsidRPr="0039598C">
              <w:rPr>
                <w:rFonts w:ascii="Times New Roman" w:hAnsi="Times New Roman" w:cs="Times New Roman"/>
                <w:b/>
                <w:color w:val="000000"/>
                <w:sz w:val="24"/>
                <w:szCs w:val="24"/>
              </w:rPr>
              <w:t>)</w:t>
            </w:r>
          </w:p>
        </w:tc>
        <w:tc>
          <w:tcPr>
            <w:tcW w:w="6515" w:type="dxa"/>
          </w:tcPr>
          <w:p w:rsidR="009761CE" w:rsidRPr="0039598C" w:rsidRDefault="00CB496D" w:rsidP="00873F3F">
            <w:pPr>
              <w:rPr>
                <w:rFonts w:ascii="Times New Roman" w:hAnsi="Times New Roman" w:cs="Times New Roman"/>
                <w:color w:val="000000"/>
                <w:sz w:val="24"/>
                <w:szCs w:val="24"/>
              </w:rPr>
            </w:pPr>
            <w:r w:rsidRPr="0039598C">
              <w:rPr>
                <w:rFonts w:ascii="Times New Roman" w:hAnsi="Times New Roman" w:cs="Times New Roman"/>
                <w:color w:val="000000"/>
                <w:sz w:val="24"/>
                <w:szCs w:val="24"/>
              </w:rPr>
              <w:t>6° primaria/ciencias de la naturaleza/cuaderno de estudio/la célula/el microscopio/Las partes del microscopio</w:t>
            </w:r>
          </w:p>
        </w:tc>
      </w:tr>
      <w:tr w:rsidR="009761CE" w:rsidRPr="0039598C" w:rsidTr="00873F3F">
        <w:tc>
          <w:tcPr>
            <w:tcW w:w="2518" w:type="dxa"/>
          </w:tcPr>
          <w:p w:rsidR="009761CE" w:rsidRPr="0039598C" w:rsidRDefault="009761CE" w:rsidP="00873F3F">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Pie de imagen</w:t>
            </w:r>
          </w:p>
        </w:tc>
        <w:tc>
          <w:tcPr>
            <w:tcW w:w="6515" w:type="dxa"/>
          </w:tcPr>
          <w:p w:rsidR="009761CE" w:rsidRPr="0039598C" w:rsidRDefault="009761CE" w:rsidP="00873F3F">
            <w:pPr>
              <w:rPr>
                <w:rFonts w:ascii="Times New Roman" w:hAnsi="Times New Roman" w:cs="Times New Roman"/>
                <w:color w:val="000000"/>
                <w:sz w:val="24"/>
                <w:szCs w:val="24"/>
              </w:rPr>
            </w:pPr>
            <w:r w:rsidRPr="0039598C">
              <w:rPr>
                <w:rFonts w:ascii="Times New Roman" w:hAnsi="Times New Roman" w:cs="Times New Roman"/>
                <w:color w:val="000000"/>
                <w:sz w:val="24"/>
                <w:szCs w:val="24"/>
              </w:rPr>
              <w:t>El microscopio óptico es un aparato que sirve para observar los organismos más pequeños, por ejemplo, las células. Consta de pie, espejo, platina, objetivo y ocular.</w:t>
            </w:r>
          </w:p>
        </w:tc>
      </w:tr>
    </w:tbl>
    <w:p w:rsidR="005266FF" w:rsidRPr="0039598C" w:rsidRDefault="005266FF" w:rsidP="0061157C">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CN_06_02_REC150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6° Primaria/Ciencias de la Naturaleza/Cuaderno de estudio/La Célula/El microscopio</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SIN CAMBIOS</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bookmarkStart w:id="394" w:name="OLE_LINK12"/>
            <w:r w:rsidRPr="0039598C">
              <w:rPr>
                <w:rFonts w:ascii="Times New Roman" w:hAnsi="Times New Roman" w:cs="Times New Roman"/>
                <w:color w:val="000000"/>
                <w:sz w:val="24"/>
                <w:szCs w:val="24"/>
              </w:rPr>
              <w:t>Identifica las partes de un microscopio</w:t>
            </w:r>
            <w:bookmarkEnd w:id="394"/>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C82E5B">
            <w:pPr>
              <w:rPr>
                <w:rFonts w:ascii="Times New Roman" w:hAnsi="Times New Roman" w:cs="Times New Roman"/>
                <w:color w:val="000000"/>
                <w:sz w:val="24"/>
                <w:szCs w:val="24"/>
              </w:rPr>
              <w:pPrChange w:id="395" w:author="CARLOS ROMAN" w:date="2015-03-30T00:31:00Z">
                <w:pPr/>
              </w:pPrChange>
            </w:pPr>
            <w:r w:rsidRPr="0039598C">
              <w:rPr>
                <w:rFonts w:ascii="Times New Roman" w:hAnsi="Times New Roman" w:cs="Times New Roman"/>
                <w:color w:val="000000"/>
                <w:sz w:val="24"/>
                <w:szCs w:val="24"/>
              </w:rPr>
              <w:t>Actividad interactiva para relacionar las partes del microscopio indicadas con su respectivo nombre</w:t>
            </w:r>
            <w:del w:id="396" w:author="CARLOS ROMAN" w:date="2015-03-30T00:31:00Z">
              <w:r w:rsidRPr="0039598C" w:rsidDel="00C82E5B">
                <w:rPr>
                  <w:rFonts w:ascii="Times New Roman" w:hAnsi="Times New Roman" w:cs="Times New Roman"/>
                  <w:color w:val="000000"/>
                  <w:sz w:val="24"/>
                  <w:szCs w:val="24"/>
                </w:rPr>
                <w:delText>.</w:delText>
              </w:r>
            </w:del>
          </w:p>
        </w:tc>
      </w:tr>
    </w:tbl>
    <w:p w:rsidR="00B80BDB" w:rsidRPr="0039598C" w:rsidRDefault="00B80BDB" w:rsidP="0061157C">
      <w:pPr>
        <w:spacing w:after="0"/>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460"/>
      </w:tblGrid>
      <w:tr w:rsidR="003B1EB2" w:rsidRPr="0039598C" w:rsidTr="000C3E5A">
        <w:tc>
          <w:tcPr>
            <w:tcW w:w="8978" w:type="dxa"/>
            <w:gridSpan w:val="2"/>
            <w:shd w:val="clear" w:color="auto" w:fill="000000" w:themeFill="text1"/>
          </w:tcPr>
          <w:p w:rsidR="003B1EB2" w:rsidRPr="0039598C" w:rsidRDefault="003B1EB2"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Recuerda</w:t>
            </w:r>
          </w:p>
        </w:tc>
      </w:tr>
      <w:tr w:rsidR="003B1EB2" w:rsidRPr="0039598C" w:rsidTr="000C3E5A">
        <w:tc>
          <w:tcPr>
            <w:tcW w:w="2518" w:type="dxa"/>
          </w:tcPr>
          <w:p w:rsidR="003B1EB2" w:rsidRPr="0039598C" w:rsidRDefault="003B1EB2" w:rsidP="000C3E5A">
            <w:pPr>
              <w:rPr>
                <w:rFonts w:ascii="Times New Roman" w:hAnsi="Times New Roman" w:cs="Times New Roman"/>
                <w:b/>
                <w:sz w:val="24"/>
                <w:szCs w:val="24"/>
              </w:rPr>
            </w:pPr>
            <w:r w:rsidRPr="0039598C">
              <w:rPr>
                <w:rFonts w:ascii="Times New Roman" w:hAnsi="Times New Roman" w:cs="Times New Roman"/>
                <w:b/>
                <w:sz w:val="24"/>
                <w:szCs w:val="24"/>
              </w:rPr>
              <w:t>Contenido</w:t>
            </w:r>
          </w:p>
        </w:tc>
        <w:tc>
          <w:tcPr>
            <w:tcW w:w="6460" w:type="dxa"/>
          </w:tcPr>
          <w:p w:rsidR="003B1EB2" w:rsidRPr="0039598C" w:rsidRDefault="003B1EB2" w:rsidP="000C3E5A">
            <w:pPr>
              <w:jc w:val="both"/>
              <w:rPr>
                <w:rFonts w:ascii="Times New Roman" w:hAnsi="Times New Roman" w:cs="Times New Roman"/>
                <w:sz w:val="24"/>
                <w:szCs w:val="24"/>
              </w:rPr>
            </w:pPr>
            <w:r w:rsidRPr="0039598C">
              <w:rPr>
                <w:rFonts w:ascii="Times New Roman" w:hAnsi="Times New Roman" w:cs="Times New Roman"/>
                <w:sz w:val="24"/>
                <w:szCs w:val="24"/>
              </w:rPr>
              <w:t>El microscopio es un instrumento óptico empleado para observar elementos imperceptibles a la vista humana como</w:t>
            </w:r>
            <w:ins w:id="397" w:author="CARLOS ROMAN" w:date="2015-03-30T00:31:00Z">
              <w:r w:rsidR="00C82E5B">
                <w:rPr>
                  <w:rFonts w:ascii="Times New Roman" w:hAnsi="Times New Roman" w:cs="Times New Roman"/>
                  <w:sz w:val="24"/>
                  <w:szCs w:val="24"/>
                </w:rPr>
                <w:t>,</w:t>
              </w:r>
            </w:ins>
            <w:r w:rsidRPr="0039598C">
              <w:rPr>
                <w:rFonts w:ascii="Times New Roman" w:hAnsi="Times New Roman" w:cs="Times New Roman"/>
                <w:sz w:val="24"/>
                <w:szCs w:val="24"/>
              </w:rPr>
              <w:t xml:space="preserve"> por ejemplo</w:t>
            </w:r>
            <w:ins w:id="398" w:author="CARLOS ROMAN" w:date="2015-03-30T00:31:00Z">
              <w:r w:rsidR="00C82E5B">
                <w:rPr>
                  <w:rFonts w:ascii="Times New Roman" w:hAnsi="Times New Roman" w:cs="Times New Roman"/>
                  <w:sz w:val="24"/>
                  <w:szCs w:val="24"/>
                </w:rPr>
                <w:t>,</w:t>
              </w:r>
            </w:ins>
            <w:r w:rsidRPr="0039598C">
              <w:rPr>
                <w:rFonts w:ascii="Times New Roman" w:hAnsi="Times New Roman" w:cs="Times New Roman"/>
                <w:sz w:val="24"/>
                <w:szCs w:val="24"/>
              </w:rPr>
              <w:t xml:space="preserve"> las células y los microorganismos.</w:t>
            </w:r>
          </w:p>
        </w:tc>
      </w:tr>
    </w:tbl>
    <w:p w:rsidR="003B1EB2" w:rsidRPr="0039598C" w:rsidRDefault="003B1EB2" w:rsidP="0061157C">
      <w:pPr>
        <w:spacing w:after="0"/>
        <w:jc w:val="both"/>
        <w:rPr>
          <w:rFonts w:ascii="Times New Roman" w:hAnsi="Times New Roman" w:cs="Times New Roman"/>
          <w:highlight w:val="yellow"/>
        </w:rPr>
      </w:pPr>
    </w:p>
    <w:p w:rsidR="00B80BDB" w:rsidRPr="0039598C" w:rsidRDefault="00B80BDB" w:rsidP="00B80BDB">
      <w:pPr>
        <w:spacing w:after="0"/>
        <w:jc w:val="both"/>
        <w:rPr>
          <w:rFonts w:ascii="Times New Roman" w:hAnsi="Times New Roman" w:cs="Times New Roman"/>
          <w:b/>
        </w:rPr>
      </w:pPr>
      <w:r w:rsidRPr="0039598C">
        <w:rPr>
          <w:rFonts w:ascii="Times New Roman" w:hAnsi="Times New Roman" w:cs="Times New Roman"/>
          <w:highlight w:val="yellow"/>
        </w:rPr>
        <w:t>[SECCIÓN 2]</w:t>
      </w:r>
      <w:r w:rsidRPr="0039598C">
        <w:rPr>
          <w:rFonts w:ascii="Times New Roman" w:hAnsi="Times New Roman" w:cs="Times New Roman"/>
        </w:rPr>
        <w:t xml:space="preserve"> </w:t>
      </w:r>
      <w:r w:rsidRPr="0039598C">
        <w:rPr>
          <w:rFonts w:ascii="Times New Roman" w:hAnsi="Times New Roman" w:cs="Times New Roman"/>
          <w:b/>
        </w:rPr>
        <w:t>4.2 Consolidación</w:t>
      </w:r>
    </w:p>
    <w:p w:rsidR="00B80BDB" w:rsidRPr="0039598C" w:rsidRDefault="00B80BDB" w:rsidP="00B80BDB">
      <w:pPr>
        <w:spacing w:after="0"/>
        <w:jc w:val="both"/>
        <w:rPr>
          <w:rFonts w:ascii="Times New Roman" w:hAnsi="Times New Roman" w:cs="Times New Roman"/>
          <w:highlight w:val="yellow"/>
        </w:rPr>
      </w:pPr>
    </w:p>
    <w:p w:rsidR="00B80BDB" w:rsidRPr="0039598C" w:rsidRDefault="00B80BDB" w:rsidP="00B80BDB">
      <w:pPr>
        <w:spacing w:after="0"/>
        <w:jc w:val="both"/>
        <w:rPr>
          <w:rFonts w:ascii="Times New Roman" w:hAnsi="Times New Roman" w:cs="Times New Roman"/>
        </w:rPr>
      </w:pPr>
      <w:r w:rsidRPr="0039598C">
        <w:rPr>
          <w:rFonts w:ascii="Times New Roman" w:hAnsi="Times New Roman" w:cs="Times New Roman"/>
        </w:rPr>
        <w:t>Actividades para consolidar lo que has aprendido en esta sección.</w:t>
      </w:r>
    </w:p>
    <w:p w:rsidR="00B80BDB" w:rsidRPr="0039598C" w:rsidRDefault="00B80BDB" w:rsidP="00B80BDB">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CN_06_02_REC160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 xml:space="preserve">Ubicación en Aula </w:t>
            </w:r>
            <w:r w:rsidRPr="0039598C">
              <w:rPr>
                <w:rFonts w:ascii="Times New Roman" w:hAnsi="Times New Roman" w:cs="Times New Roman"/>
                <w:b/>
                <w:color w:val="000000"/>
                <w:sz w:val="24"/>
                <w:szCs w:val="24"/>
              </w:rPr>
              <w:lastRenderedPageBreak/>
              <w:t>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lastRenderedPageBreak/>
              <w:t>6° Primaria/Ciencias de la Naturaleza/Cuaderno de estudio/La Célula/El microscopio</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lastRenderedPageBreak/>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FF0000"/>
                <w:sz w:val="24"/>
                <w:szCs w:val="24"/>
              </w:rPr>
              <w:t>Cambiar la instrucción “juzga si se puede observar una célula a simple vista. En caso contrario, describe los instrumentos que se pueden utilizar para observarlas” debe decir: “Menciona cinco estructuras del microscopio óptico y describe su función”</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Refuerza tu aprendizaje: El microscopio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Descripción de las principales estructuras del microscopio y su función</w:t>
            </w:r>
            <w:del w:id="399" w:author="CARLOS ROMAN" w:date="2015-03-30T00:31:00Z">
              <w:r w:rsidRPr="0039598C" w:rsidDel="00C82E5B">
                <w:rPr>
                  <w:rFonts w:ascii="Times New Roman" w:hAnsi="Times New Roman" w:cs="Times New Roman"/>
                  <w:color w:val="000000"/>
                  <w:sz w:val="24"/>
                  <w:szCs w:val="24"/>
                </w:rPr>
                <w:delText>.</w:delText>
              </w:r>
            </w:del>
          </w:p>
        </w:tc>
      </w:tr>
    </w:tbl>
    <w:p w:rsidR="00B80BDB" w:rsidRPr="0039598C" w:rsidRDefault="00B80BDB" w:rsidP="0061157C">
      <w:pPr>
        <w:spacing w:after="0"/>
        <w:jc w:val="both"/>
        <w:rPr>
          <w:rFonts w:ascii="Times New Roman" w:hAnsi="Times New Roman" w:cs="Times New Roman"/>
          <w:highlight w:val="yellow"/>
        </w:rPr>
      </w:pPr>
      <w:r w:rsidRPr="0039598C">
        <w:rPr>
          <w:rFonts w:ascii="Times New Roman" w:hAnsi="Times New Roman" w:cs="Times New Roman"/>
          <w:highlight w:val="yellow"/>
        </w:rPr>
        <w:t xml:space="preserve"> </w:t>
      </w:r>
    </w:p>
    <w:p w:rsidR="0061157C" w:rsidRPr="0039598C" w:rsidRDefault="0061157C" w:rsidP="0061157C">
      <w:pPr>
        <w:spacing w:after="0"/>
        <w:jc w:val="both"/>
        <w:rPr>
          <w:rFonts w:ascii="Times New Roman" w:hAnsi="Times New Roman" w:cs="Times New Roman"/>
          <w:b/>
        </w:rPr>
      </w:pPr>
      <w:r w:rsidRPr="0039598C">
        <w:rPr>
          <w:rFonts w:ascii="Times New Roman" w:hAnsi="Times New Roman" w:cs="Times New Roman"/>
          <w:highlight w:val="yellow"/>
        </w:rPr>
        <w:t>[SECCIÓN 1]</w:t>
      </w:r>
      <w:r w:rsidRPr="0039598C">
        <w:rPr>
          <w:rFonts w:ascii="Times New Roman" w:hAnsi="Times New Roman" w:cs="Times New Roman"/>
        </w:rPr>
        <w:t xml:space="preserve"> </w:t>
      </w:r>
      <w:r w:rsidRPr="0039598C">
        <w:rPr>
          <w:rFonts w:ascii="Times New Roman" w:hAnsi="Times New Roman" w:cs="Times New Roman"/>
          <w:b/>
        </w:rPr>
        <w:t>5. Competencias</w:t>
      </w:r>
    </w:p>
    <w:p w:rsidR="00B80BDB" w:rsidRPr="0039598C" w:rsidRDefault="00B80BDB" w:rsidP="00B80BDB">
      <w:pPr>
        <w:spacing w:after="0"/>
        <w:jc w:val="both"/>
        <w:rPr>
          <w:rFonts w:ascii="Times New Roman" w:hAnsi="Times New Roman" w:cs="Times New Roman"/>
          <w:b/>
        </w:rPr>
      </w:pPr>
    </w:p>
    <w:p w:rsidR="00B80BDB" w:rsidRPr="0039598C" w:rsidRDefault="00B80BDB" w:rsidP="00B80BDB">
      <w:pPr>
        <w:spacing w:after="0"/>
        <w:jc w:val="both"/>
        <w:rPr>
          <w:rFonts w:ascii="Times New Roman" w:hAnsi="Times New Roman" w:cs="Times New Roman"/>
        </w:rPr>
      </w:pPr>
      <w:r w:rsidRPr="0039598C">
        <w:rPr>
          <w:rFonts w:ascii="Times New Roman" w:hAnsi="Times New Roman" w:cs="Times New Roman"/>
        </w:rPr>
        <w:t>Pon a prueba tus capacidades y aplica lo aprendido con estos recursos.</w:t>
      </w:r>
    </w:p>
    <w:p w:rsidR="00B80BDB" w:rsidRPr="0039598C" w:rsidRDefault="00B80BDB" w:rsidP="00B80BDB">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CN_06_02_REC170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6° Primaria/Ciencias de la Naturaleza/Cuaderno de estudio/La Célula/Ejercitación y competencias</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SIN CAMBIOS</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bookmarkStart w:id="400" w:name="OLE_LINK13"/>
            <w:r w:rsidRPr="0039598C">
              <w:rPr>
                <w:rFonts w:ascii="Times New Roman" w:hAnsi="Times New Roman" w:cs="Times New Roman"/>
                <w:color w:val="000000"/>
                <w:sz w:val="24"/>
                <w:szCs w:val="24"/>
              </w:rPr>
              <w:t>Construcción de los distintos modelos celulares</w:t>
            </w:r>
            <w:bookmarkEnd w:id="400"/>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Actividad manual para elaborar modelos de células</w:t>
            </w:r>
            <w:del w:id="401" w:author="CARLOS ROMAN" w:date="2015-03-30T00:31:00Z">
              <w:r w:rsidRPr="0039598C" w:rsidDel="00C82E5B">
                <w:rPr>
                  <w:rFonts w:ascii="Times New Roman" w:hAnsi="Times New Roman" w:cs="Times New Roman"/>
                  <w:color w:val="000000"/>
                  <w:sz w:val="24"/>
                  <w:szCs w:val="24"/>
                </w:rPr>
                <w:delText>.</w:delText>
              </w:r>
            </w:del>
          </w:p>
        </w:tc>
      </w:tr>
    </w:tbl>
    <w:p w:rsidR="00B80BDB" w:rsidRPr="0039598C" w:rsidRDefault="00B80BDB" w:rsidP="00B80BDB">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CN_06_02_REC180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6° Primaria/Ciencias de la Naturaleza/Cuaderno de estudio/La Célula/Ejercitación y competencias</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SIN CAMBIOS</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bookmarkStart w:id="402" w:name="OLE_LINK14"/>
            <w:r w:rsidRPr="0039598C">
              <w:rPr>
                <w:rFonts w:ascii="Times New Roman" w:hAnsi="Times New Roman" w:cs="Times New Roman"/>
                <w:color w:val="000000"/>
                <w:sz w:val="24"/>
                <w:szCs w:val="24"/>
              </w:rPr>
              <w:t>Preparación de una muestra para el microscopio</w:t>
            </w:r>
            <w:bookmarkEnd w:id="402"/>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Laboratorio descriptivo de preparación de muestras para observarlas en el microscopio</w:t>
            </w:r>
            <w:del w:id="403" w:author="CARLOS ROMAN" w:date="2015-03-30T00:32:00Z">
              <w:r w:rsidRPr="0039598C" w:rsidDel="00C82E5B">
                <w:rPr>
                  <w:rFonts w:ascii="Times New Roman" w:hAnsi="Times New Roman" w:cs="Times New Roman"/>
                  <w:color w:val="000000"/>
                  <w:sz w:val="24"/>
                  <w:szCs w:val="24"/>
                </w:rPr>
                <w:delText>.</w:delText>
              </w:r>
            </w:del>
          </w:p>
        </w:tc>
      </w:tr>
    </w:tbl>
    <w:p w:rsidR="00B80BDB" w:rsidRPr="0039598C" w:rsidRDefault="00B80BDB" w:rsidP="00B80BDB">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lastRenderedPageBreak/>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CN_06_02_REC190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6° Primaria/Ciencias de la Naturaleza/Cuaderno de estudio/La Célula/Ejercitación y competencias</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FF0000"/>
                <w:sz w:val="24"/>
                <w:szCs w:val="24"/>
              </w:rPr>
              <w:t>Cambia el título de la actividad</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bookmarkStart w:id="404" w:name="OLE_LINK15"/>
            <w:r w:rsidRPr="0039598C">
              <w:rPr>
                <w:rFonts w:ascii="Times New Roman" w:hAnsi="Times New Roman" w:cs="Times New Roman"/>
                <w:color w:val="000000"/>
                <w:sz w:val="24"/>
                <w:szCs w:val="24"/>
              </w:rPr>
              <w:t>Observación en el microscopio de células animales y vegetales</w:t>
            </w:r>
            <w:bookmarkEnd w:id="404"/>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Laboratorio que permite diferenciar estructuralmente una célula animal de una vegetal</w:t>
            </w:r>
            <w:del w:id="405" w:author="CARLOS ROMAN" w:date="2015-03-30T00:32:00Z">
              <w:r w:rsidRPr="0039598C" w:rsidDel="00C82E5B">
                <w:rPr>
                  <w:rFonts w:ascii="Times New Roman" w:hAnsi="Times New Roman" w:cs="Times New Roman"/>
                  <w:color w:val="000000"/>
                  <w:sz w:val="24"/>
                  <w:szCs w:val="24"/>
                </w:rPr>
                <w:delText>.</w:delText>
              </w:r>
            </w:del>
          </w:p>
        </w:tc>
      </w:tr>
    </w:tbl>
    <w:p w:rsidR="00B80BDB" w:rsidRPr="0039598C" w:rsidRDefault="00B80BDB" w:rsidP="00B80BDB">
      <w:pPr>
        <w:spacing w:after="0"/>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242"/>
        <w:gridCol w:w="7812"/>
      </w:tblGrid>
      <w:tr w:rsidR="00B80BDB" w:rsidRPr="0039598C" w:rsidTr="000C3E5A">
        <w:tc>
          <w:tcPr>
            <w:tcW w:w="9054" w:type="dxa"/>
            <w:gridSpan w:val="2"/>
            <w:shd w:val="clear" w:color="auto" w:fill="000000" w:themeFill="text1"/>
          </w:tcPr>
          <w:p w:rsidR="00B80BDB" w:rsidRPr="0039598C" w:rsidRDefault="00B80BDB" w:rsidP="000C3E5A">
            <w:pPr>
              <w:jc w:val="center"/>
              <w:rPr>
                <w:rFonts w:ascii="Times New Roman" w:hAnsi="Times New Roman" w:cs="Times New Roman"/>
                <w:b/>
                <w:color w:val="FFFFFF" w:themeColor="background1"/>
                <w:sz w:val="24"/>
                <w:szCs w:val="24"/>
              </w:rPr>
            </w:pPr>
            <w:r w:rsidRPr="0039598C">
              <w:rPr>
                <w:rFonts w:ascii="Times New Roman" w:hAnsi="Times New Roman" w:cs="Times New Roman"/>
                <w:b/>
                <w:color w:val="FFFFFF" w:themeColor="background1"/>
                <w:sz w:val="24"/>
                <w:szCs w:val="24"/>
              </w:rPr>
              <w:t>Practica: recurso aprovechado</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Código</w:t>
            </w:r>
          </w:p>
        </w:tc>
        <w:tc>
          <w:tcPr>
            <w:tcW w:w="781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color w:val="000000"/>
                <w:sz w:val="24"/>
                <w:szCs w:val="24"/>
              </w:rPr>
              <w:t>CN_06_02_REC200</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Ubicación en Aula Planeta</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6° Primaria/Ciencias de la Naturaleza/Cuaderno de estudio/La Célula/Ejercitación y competencias</w:t>
            </w:r>
          </w:p>
        </w:tc>
      </w:tr>
      <w:tr w:rsidR="00B80BDB" w:rsidRPr="0039598C" w:rsidTr="000C3E5A">
        <w:tc>
          <w:tcPr>
            <w:tcW w:w="124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b/>
                <w:color w:val="000000"/>
                <w:sz w:val="24"/>
                <w:szCs w:val="24"/>
              </w:rPr>
              <w:t>Cambio (descripción o capturas de pantallas)</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sz w:val="24"/>
                <w:szCs w:val="24"/>
              </w:rPr>
              <w:t>SIN CAMBIOS</w:t>
            </w:r>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Título</w:t>
            </w:r>
          </w:p>
        </w:tc>
        <w:tc>
          <w:tcPr>
            <w:tcW w:w="7812" w:type="dxa"/>
          </w:tcPr>
          <w:p w:rsidR="00B80BDB" w:rsidRPr="0039598C" w:rsidRDefault="00B80BDB" w:rsidP="000C3E5A">
            <w:pPr>
              <w:rPr>
                <w:rFonts w:ascii="Times New Roman" w:hAnsi="Times New Roman" w:cs="Times New Roman"/>
                <w:color w:val="000000"/>
                <w:sz w:val="24"/>
                <w:szCs w:val="24"/>
              </w:rPr>
            </w:pPr>
            <w:bookmarkStart w:id="406" w:name="OLE_LINK16"/>
            <w:r w:rsidRPr="0039598C">
              <w:rPr>
                <w:rFonts w:ascii="Times New Roman" w:hAnsi="Times New Roman" w:cs="Times New Roman"/>
                <w:color w:val="000000"/>
                <w:sz w:val="24"/>
                <w:szCs w:val="24"/>
              </w:rPr>
              <w:t>Utilización del microscopio y la lupa binocular</w:t>
            </w:r>
            <w:bookmarkEnd w:id="406"/>
          </w:p>
        </w:tc>
      </w:tr>
      <w:tr w:rsidR="00B80BDB" w:rsidRPr="0039598C" w:rsidTr="000C3E5A">
        <w:tc>
          <w:tcPr>
            <w:tcW w:w="1242" w:type="dxa"/>
          </w:tcPr>
          <w:p w:rsidR="00B80BDB" w:rsidRPr="0039598C" w:rsidRDefault="00B80BDB" w:rsidP="000C3E5A">
            <w:pPr>
              <w:rPr>
                <w:rFonts w:ascii="Times New Roman" w:hAnsi="Times New Roman" w:cs="Times New Roman"/>
                <w:b/>
                <w:color w:val="000000"/>
                <w:sz w:val="24"/>
                <w:szCs w:val="24"/>
              </w:rPr>
            </w:pPr>
            <w:r w:rsidRPr="0039598C">
              <w:rPr>
                <w:rFonts w:ascii="Times New Roman" w:hAnsi="Times New Roman" w:cs="Times New Roman"/>
                <w:b/>
                <w:color w:val="000000"/>
                <w:sz w:val="24"/>
                <w:szCs w:val="24"/>
              </w:rPr>
              <w:t>Descripción</w:t>
            </w:r>
          </w:p>
        </w:tc>
        <w:tc>
          <w:tcPr>
            <w:tcW w:w="7812" w:type="dxa"/>
          </w:tcPr>
          <w:p w:rsidR="00B80BDB" w:rsidRPr="0039598C" w:rsidRDefault="00B80BDB" w:rsidP="000C3E5A">
            <w:pPr>
              <w:rPr>
                <w:rFonts w:ascii="Times New Roman" w:hAnsi="Times New Roman" w:cs="Times New Roman"/>
                <w:color w:val="000000"/>
                <w:sz w:val="24"/>
                <w:szCs w:val="24"/>
              </w:rPr>
            </w:pPr>
            <w:r w:rsidRPr="0039598C">
              <w:rPr>
                <w:rFonts w:ascii="Times New Roman" w:hAnsi="Times New Roman" w:cs="Times New Roman"/>
                <w:color w:val="000000"/>
                <w:sz w:val="24"/>
                <w:szCs w:val="24"/>
              </w:rPr>
              <w:t>Práctica de utilización del microscopio y la lupa</w:t>
            </w:r>
            <w:del w:id="407" w:author="CARLOS ROMAN" w:date="2015-03-30T00:32:00Z">
              <w:r w:rsidRPr="0039598C" w:rsidDel="00C82E5B">
                <w:rPr>
                  <w:rFonts w:ascii="Times New Roman" w:hAnsi="Times New Roman" w:cs="Times New Roman"/>
                  <w:color w:val="000000"/>
                  <w:sz w:val="24"/>
                  <w:szCs w:val="24"/>
                </w:rPr>
                <w:delText>.</w:delText>
              </w:r>
            </w:del>
          </w:p>
        </w:tc>
      </w:tr>
    </w:tbl>
    <w:p w:rsidR="00FC48BF" w:rsidRPr="0039598C" w:rsidRDefault="00FC48BF" w:rsidP="0061157C">
      <w:pPr>
        <w:spacing w:after="0"/>
        <w:jc w:val="both"/>
        <w:rPr>
          <w:rFonts w:ascii="Times New Roman" w:hAnsi="Times New Roman" w:cs="Times New Roman"/>
        </w:rPr>
      </w:pPr>
    </w:p>
    <w:p w:rsidR="00782088" w:rsidRPr="0039598C" w:rsidRDefault="0061157C" w:rsidP="00782088">
      <w:pPr>
        <w:jc w:val="both"/>
        <w:rPr>
          <w:rFonts w:ascii="Times New Roman" w:hAnsi="Times New Roman" w:cs="Times New Roman"/>
          <w:b/>
        </w:rPr>
      </w:pPr>
      <w:r w:rsidRPr="0039598C">
        <w:rPr>
          <w:rFonts w:ascii="Times New Roman" w:hAnsi="Times New Roman" w:cs="Times New Roman"/>
          <w:highlight w:val="yellow"/>
        </w:rPr>
        <w:t xml:space="preserve"> </w:t>
      </w:r>
      <w:r w:rsidR="00782088" w:rsidRPr="0039598C">
        <w:rPr>
          <w:rFonts w:ascii="Times New Roman" w:hAnsi="Times New Roman" w:cs="Times New Roman"/>
          <w:highlight w:val="yellow"/>
        </w:rPr>
        <w:t>[SECCIÓN 1]</w:t>
      </w:r>
      <w:r w:rsidR="00782088" w:rsidRPr="0039598C">
        <w:rPr>
          <w:rFonts w:ascii="Times New Roman" w:hAnsi="Times New Roman" w:cs="Times New Roman"/>
          <w:b/>
        </w:rPr>
        <w:t xml:space="preserve">Fin de </w:t>
      </w:r>
      <w:del w:id="408" w:author="CARLOS ROMAN" w:date="2015-03-30T00:32:00Z">
        <w:r w:rsidR="00782088" w:rsidRPr="0039598C" w:rsidDel="00C82E5B">
          <w:rPr>
            <w:rFonts w:ascii="Times New Roman" w:hAnsi="Times New Roman" w:cs="Times New Roman"/>
            <w:b/>
          </w:rPr>
          <w:delText>unidad</w:delText>
        </w:r>
      </w:del>
      <w:ins w:id="409" w:author="CARLOS ROMAN" w:date="2015-03-30T00:32:00Z">
        <w:r w:rsidR="00C82E5B">
          <w:rPr>
            <w:rFonts w:ascii="Times New Roman" w:hAnsi="Times New Roman" w:cs="Times New Roman"/>
            <w:b/>
          </w:rPr>
          <w:t>tema</w:t>
        </w:r>
      </w:ins>
    </w:p>
    <w:tbl>
      <w:tblPr>
        <w:tblStyle w:val="Tablaconcuadrcula"/>
        <w:tblW w:w="0" w:type="auto"/>
        <w:tblLook w:val="04A0" w:firstRow="1" w:lastRow="0" w:firstColumn="1" w:lastColumn="0" w:noHBand="0" w:noVBand="1"/>
      </w:tblPr>
      <w:tblGrid>
        <w:gridCol w:w="1809"/>
        <w:gridCol w:w="7224"/>
      </w:tblGrid>
      <w:tr w:rsidR="00782088" w:rsidRPr="0039598C" w:rsidTr="000C3E5A">
        <w:tc>
          <w:tcPr>
            <w:tcW w:w="9033" w:type="dxa"/>
            <w:gridSpan w:val="2"/>
            <w:shd w:val="clear" w:color="auto" w:fill="000000" w:themeFill="text1"/>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b/>
                <w:sz w:val="24"/>
                <w:szCs w:val="24"/>
              </w:rPr>
              <w:t>Mapa conceptual</w:t>
            </w:r>
          </w:p>
        </w:tc>
      </w:tr>
      <w:tr w:rsidR="00782088" w:rsidRPr="0039598C" w:rsidTr="00782088">
        <w:tc>
          <w:tcPr>
            <w:tcW w:w="1809" w:type="dxa"/>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224" w:type="dxa"/>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CN_06_02_REC210</w:t>
            </w:r>
          </w:p>
        </w:tc>
      </w:tr>
      <w:tr w:rsidR="00782088" w:rsidRPr="0039598C" w:rsidTr="00782088">
        <w:tc>
          <w:tcPr>
            <w:tcW w:w="1809"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b/>
                <w:sz w:val="24"/>
                <w:szCs w:val="24"/>
              </w:rPr>
              <w:t>Título</w:t>
            </w:r>
          </w:p>
        </w:tc>
        <w:tc>
          <w:tcPr>
            <w:tcW w:w="7224"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sz w:val="24"/>
                <w:szCs w:val="24"/>
              </w:rPr>
              <w:t>Mapa conceptual</w:t>
            </w:r>
          </w:p>
        </w:tc>
      </w:tr>
      <w:tr w:rsidR="00782088" w:rsidRPr="0039598C" w:rsidTr="00782088">
        <w:tc>
          <w:tcPr>
            <w:tcW w:w="1809"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7224" w:type="dxa"/>
          </w:tcPr>
          <w:p w:rsidR="00782088" w:rsidRPr="0039598C" w:rsidRDefault="00782088" w:rsidP="00C82E5B">
            <w:pPr>
              <w:jc w:val="both"/>
              <w:rPr>
                <w:rFonts w:ascii="Times New Roman" w:hAnsi="Times New Roman" w:cs="Times New Roman"/>
                <w:sz w:val="24"/>
                <w:szCs w:val="24"/>
              </w:rPr>
              <w:pPrChange w:id="410" w:author="CARLOS ROMAN" w:date="2015-03-30T00:33:00Z">
                <w:pPr>
                  <w:jc w:val="both"/>
                </w:pPr>
              </w:pPrChange>
            </w:pPr>
            <w:r w:rsidRPr="0039598C">
              <w:rPr>
                <w:rFonts w:ascii="Times New Roman" w:hAnsi="Times New Roman" w:cs="Times New Roman"/>
                <w:sz w:val="24"/>
                <w:szCs w:val="24"/>
              </w:rPr>
              <w:t>Resumen del tema</w:t>
            </w:r>
            <w:ins w:id="411" w:author="CARLOS ROMAN" w:date="2015-03-30T00:33:00Z">
              <w:r w:rsidR="00C82E5B">
                <w:rPr>
                  <w:rFonts w:ascii="Times New Roman" w:hAnsi="Times New Roman" w:cs="Times New Roman"/>
                  <w:sz w:val="24"/>
                  <w:szCs w:val="24"/>
                </w:rPr>
                <w:t>:</w:t>
              </w:r>
            </w:ins>
            <w:r w:rsidRPr="0039598C">
              <w:rPr>
                <w:rFonts w:ascii="Times New Roman" w:hAnsi="Times New Roman" w:cs="Times New Roman"/>
                <w:sz w:val="24"/>
                <w:szCs w:val="24"/>
              </w:rPr>
              <w:t xml:space="preserve"> </w:t>
            </w:r>
            <w:del w:id="412" w:author="CARLOS ROMAN" w:date="2015-03-30T00:33:00Z">
              <w:r w:rsidRPr="0039598C" w:rsidDel="00C82E5B">
                <w:rPr>
                  <w:rFonts w:ascii="Times New Roman" w:hAnsi="Times New Roman" w:cs="Times New Roman"/>
                  <w:sz w:val="24"/>
                  <w:szCs w:val="24"/>
                </w:rPr>
                <w:delText xml:space="preserve">de </w:delText>
              </w:r>
            </w:del>
            <w:ins w:id="413" w:author="CARLOS ROMAN" w:date="2015-03-30T00:33:00Z">
              <w:r w:rsidR="00C82E5B">
                <w:rPr>
                  <w:rFonts w:ascii="Times New Roman" w:hAnsi="Times New Roman" w:cs="Times New Roman"/>
                  <w:sz w:val="24"/>
                  <w:szCs w:val="24"/>
                </w:rPr>
                <w:t>La</w:t>
              </w:r>
              <w:r w:rsidR="00C82E5B" w:rsidRPr="0039598C">
                <w:rPr>
                  <w:rFonts w:ascii="Times New Roman" w:hAnsi="Times New Roman" w:cs="Times New Roman"/>
                  <w:sz w:val="24"/>
                  <w:szCs w:val="24"/>
                </w:rPr>
                <w:t xml:space="preserve"> </w:t>
              </w:r>
            </w:ins>
            <w:r w:rsidRPr="0039598C">
              <w:rPr>
                <w:rFonts w:ascii="Times New Roman" w:hAnsi="Times New Roman" w:cs="Times New Roman"/>
                <w:sz w:val="24"/>
                <w:szCs w:val="24"/>
              </w:rPr>
              <w:t>célula</w:t>
            </w:r>
          </w:p>
        </w:tc>
      </w:tr>
    </w:tbl>
    <w:p w:rsidR="00782088" w:rsidRPr="0039598C" w:rsidRDefault="00782088" w:rsidP="00782088">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384"/>
        <w:gridCol w:w="7670"/>
      </w:tblGrid>
      <w:tr w:rsidR="00782088" w:rsidRPr="0039598C" w:rsidTr="000C3E5A">
        <w:tc>
          <w:tcPr>
            <w:tcW w:w="9054" w:type="dxa"/>
            <w:gridSpan w:val="2"/>
            <w:shd w:val="clear" w:color="auto" w:fill="000000" w:themeFill="text1"/>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b/>
                <w:sz w:val="24"/>
                <w:szCs w:val="24"/>
              </w:rPr>
              <w:t>Evaluación: recurso nuevo</w:t>
            </w:r>
          </w:p>
        </w:tc>
      </w:tr>
      <w:tr w:rsidR="00782088" w:rsidRPr="0039598C" w:rsidTr="00782088">
        <w:tc>
          <w:tcPr>
            <w:tcW w:w="1384" w:type="dxa"/>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670" w:type="dxa"/>
          </w:tcPr>
          <w:p w:rsidR="00782088" w:rsidRPr="0039598C" w:rsidRDefault="00782088" w:rsidP="000C3E5A">
            <w:pPr>
              <w:jc w:val="both"/>
              <w:rPr>
                <w:rFonts w:ascii="Times New Roman" w:hAnsi="Times New Roman" w:cs="Times New Roman"/>
                <w:b/>
                <w:sz w:val="24"/>
                <w:szCs w:val="24"/>
              </w:rPr>
            </w:pPr>
            <w:r w:rsidRPr="0039598C">
              <w:rPr>
                <w:rFonts w:ascii="Times New Roman" w:hAnsi="Times New Roman" w:cs="Times New Roman"/>
                <w:sz w:val="24"/>
                <w:szCs w:val="24"/>
              </w:rPr>
              <w:t>CN_06_02_REC220</w:t>
            </w:r>
          </w:p>
        </w:tc>
      </w:tr>
      <w:tr w:rsidR="00782088" w:rsidRPr="0039598C" w:rsidTr="00782088">
        <w:tc>
          <w:tcPr>
            <w:tcW w:w="1384"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b/>
                <w:sz w:val="24"/>
                <w:szCs w:val="24"/>
              </w:rPr>
              <w:t>Título</w:t>
            </w:r>
          </w:p>
        </w:tc>
        <w:tc>
          <w:tcPr>
            <w:tcW w:w="7670" w:type="dxa"/>
          </w:tcPr>
          <w:p w:rsidR="00782088" w:rsidRPr="0039598C" w:rsidRDefault="00782088" w:rsidP="00C82E5B">
            <w:pPr>
              <w:jc w:val="both"/>
              <w:rPr>
                <w:rFonts w:ascii="Times New Roman" w:hAnsi="Times New Roman" w:cs="Times New Roman"/>
                <w:sz w:val="24"/>
                <w:szCs w:val="24"/>
              </w:rPr>
              <w:pPrChange w:id="414" w:author="CARLOS ROMAN" w:date="2015-03-30T00:33:00Z">
                <w:pPr>
                  <w:jc w:val="both"/>
                </w:pPr>
              </w:pPrChange>
            </w:pPr>
            <w:r w:rsidRPr="0039598C">
              <w:rPr>
                <w:rFonts w:ascii="Times New Roman" w:hAnsi="Times New Roman" w:cs="Times New Roman"/>
                <w:sz w:val="24"/>
                <w:szCs w:val="24"/>
              </w:rPr>
              <w:t xml:space="preserve">Evaluación </w:t>
            </w:r>
            <w:del w:id="415" w:author="CARLOS ROMAN" w:date="2015-03-30T00:33:00Z">
              <w:r w:rsidRPr="0039598C" w:rsidDel="00C82E5B">
                <w:rPr>
                  <w:rFonts w:ascii="Times New Roman" w:hAnsi="Times New Roman" w:cs="Times New Roman"/>
                  <w:sz w:val="24"/>
                  <w:szCs w:val="24"/>
                </w:rPr>
                <w:delText xml:space="preserve">de </w:delText>
              </w:r>
            </w:del>
            <w:ins w:id="416" w:author="CARLOS ROMAN" w:date="2015-03-30T00:33:00Z">
              <w:r w:rsidR="00C82E5B">
                <w:rPr>
                  <w:rFonts w:ascii="Times New Roman" w:hAnsi="Times New Roman" w:cs="Times New Roman"/>
                  <w:sz w:val="24"/>
                  <w:szCs w:val="24"/>
                </w:rPr>
                <w:t>sobre el concepto</w:t>
              </w:r>
            </w:ins>
            <w:ins w:id="417" w:author="CARLOS ROMAN" w:date="2015-03-30T00:34:00Z">
              <w:r w:rsidR="00DD0ECF">
                <w:rPr>
                  <w:rFonts w:ascii="Times New Roman" w:hAnsi="Times New Roman" w:cs="Times New Roman"/>
                  <w:sz w:val="24"/>
                  <w:szCs w:val="24"/>
                </w:rPr>
                <w:t xml:space="preserve"> de la célula</w:t>
              </w:r>
            </w:ins>
            <w:del w:id="418" w:author="CARLOS ROMAN" w:date="2015-03-30T00:33:00Z">
              <w:r w:rsidRPr="0039598C" w:rsidDel="00C82E5B">
                <w:rPr>
                  <w:rFonts w:ascii="Times New Roman" w:hAnsi="Times New Roman" w:cs="Times New Roman"/>
                  <w:sz w:val="24"/>
                  <w:szCs w:val="24"/>
                </w:rPr>
                <w:delText>célula</w:delText>
              </w:r>
            </w:del>
          </w:p>
        </w:tc>
      </w:tr>
      <w:tr w:rsidR="00782088" w:rsidRPr="0039598C" w:rsidTr="00782088">
        <w:tc>
          <w:tcPr>
            <w:tcW w:w="1384"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b/>
                <w:sz w:val="24"/>
                <w:szCs w:val="24"/>
              </w:rPr>
              <w:t>Descripción</w:t>
            </w:r>
          </w:p>
        </w:tc>
        <w:tc>
          <w:tcPr>
            <w:tcW w:w="7670" w:type="dxa"/>
          </w:tcPr>
          <w:p w:rsidR="00782088" w:rsidRPr="0039598C" w:rsidRDefault="00782088" w:rsidP="000C3E5A">
            <w:pPr>
              <w:jc w:val="both"/>
              <w:rPr>
                <w:rFonts w:ascii="Times New Roman" w:hAnsi="Times New Roman" w:cs="Times New Roman"/>
                <w:sz w:val="24"/>
                <w:szCs w:val="24"/>
              </w:rPr>
            </w:pPr>
            <w:r w:rsidRPr="0039598C">
              <w:rPr>
                <w:rFonts w:ascii="Times New Roman" w:hAnsi="Times New Roman" w:cs="Times New Roman"/>
                <w:sz w:val="24"/>
                <w:szCs w:val="24"/>
              </w:rPr>
              <w:t>Preguntas de selección múltiple para evaluar el tema de la célula</w:t>
            </w:r>
            <w:bookmarkStart w:id="419" w:name="_GoBack"/>
            <w:bookmarkEnd w:id="419"/>
            <w:del w:id="420" w:author="CARLOS ROMAN" w:date="2015-03-30T00:34:00Z">
              <w:r w:rsidRPr="0039598C" w:rsidDel="00DD0ECF">
                <w:rPr>
                  <w:rFonts w:ascii="Times New Roman" w:hAnsi="Times New Roman" w:cs="Times New Roman"/>
                  <w:sz w:val="24"/>
                  <w:szCs w:val="24"/>
                </w:rPr>
                <w:delText>.</w:delText>
              </w:r>
            </w:del>
          </w:p>
        </w:tc>
      </w:tr>
    </w:tbl>
    <w:p w:rsidR="00134A9E" w:rsidRPr="0039598C" w:rsidRDefault="00134A9E" w:rsidP="00581841">
      <w:pPr>
        <w:spacing w:after="0"/>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233"/>
        <w:gridCol w:w="2419"/>
        <w:gridCol w:w="5402"/>
      </w:tblGrid>
      <w:tr w:rsidR="00170F6F" w:rsidRPr="0039598C" w:rsidTr="00CE12B7">
        <w:tc>
          <w:tcPr>
            <w:tcW w:w="9054" w:type="dxa"/>
            <w:gridSpan w:val="3"/>
            <w:shd w:val="clear" w:color="auto" w:fill="000000" w:themeFill="text1"/>
          </w:tcPr>
          <w:p w:rsidR="00134A9E" w:rsidRPr="0039598C" w:rsidRDefault="00134A9E" w:rsidP="00581841">
            <w:pPr>
              <w:jc w:val="both"/>
              <w:rPr>
                <w:rFonts w:ascii="Times New Roman" w:hAnsi="Times New Roman" w:cs="Times New Roman"/>
                <w:b/>
                <w:sz w:val="24"/>
                <w:szCs w:val="24"/>
              </w:rPr>
            </w:pPr>
            <w:r w:rsidRPr="0039598C">
              <w:rPr>
                <w:rFonts w:ascii="Times New Roman" w:hAnsi="Times New Roman" w:cs="Times New Roman"/>
                <w:b/>
                <w:sz w:val="24"/>
                <w:szCs w:val="24"/>
              </w:rPr>
              <w:t>Webs de referencia</w:t>
            </w:r>
          </w:p>
        </w:tc>
      </w:tr>
      <w:tr w:rsidR="00170F6F" w:rsidRPr="0039598C" w:rsidTr="00CE12B7">
        <w:tc>
          <w:tcPr>
            <w:tcW w:w="1233" w:type="dxa"/>
          </w:tcPr>
          <w:p w:rsidR="00134A9E" w:rsidRPr="0039598C" w:rsidRDefault="00134A9E" w:rsidP="00581841">
            <w:pPr>
              <w:jc w:val="both"/>
              <w:rPr>
                <w:rFonts w:ascii="Times New Roman" w:hAnsi="Times New Roman" w:cs="Times New Roman"/>
                <w:b/>
                <w:sz w:val="24"/>
                <w:szCs w:val="24"/>
              </w:rPr>
            </w:pPr>
            <w:r w:rsidRPr="0039598C">
              <w:rPr>
                <w:rFonts w:ascii="Times New Roman" w:hAnsi="Times New Roman" w:cs="Times New Roman"/>
                <w:b/>
                <w:sz w:val="24"/>
                <w:szCs w:val="24"/>
              </w:rPr>
              <w:t>Código</w:t>
            </w:r>
          </w:p>
        </w:tc>
        <w:tc>
          <w:tcPr>
            <w:tcW w:w="7821" w:type="dxa"/>
            <w:gridSpan w:val="2"/>
          </w:tcPr>
          <w:p w:rsidR="00134A9E" w:rsidRPr="0039598C" w:rsidRDefault="00317A62" w:rsidP="00E75693">
            <w:pPr>
              <w:jc w:val="both"/>
              <w:rPr>
                <w:rFonts w:ascii="Times New Roman" w:hAnsi="Times New Roman" w:cs="Times New Roman"/>
                <w:b/>
                <w:sz w:val="24"/>
                <w:szCs w:val="24"/>
              </w:rPr>
            </w:pPr>
            <w:r w:rsidRPr="0039598C">
              <w:rPr>
                <w:rFonts w:ascii="Times New Roman" w:hAnsi="Times New Roman" w:cs="Times New Roman"/>
                <w:sz w:val="24"/>
                <w:szCs w:val="24"/>
              </w:rPr>
              <w:t>CN</w:t>
            </w:r>
            <w:r w:rsidR="00134A9E" w:rsidRPr="0039598C">
              <w:rPr>
                <w:rFonts w:ascii="Times New Roman" w:hAnsi="Times New Roman" w:cs="Times New Roman"/>
                <w:sz w:val="24"/>
                <w:szCs w:val="24"/>
              </w:rPr>
              <w:t>_0</w:t>
            </w:r>
            <w:r w:rsidRPr="0039598C">
              <w:rPr>
                <w:rFonts w:ascii="Times New Roman" w:hAnsi="Times New Roman" w:cs="Times New Roman"/>
                <w:sz w:val="24"/>
                <w:szCs w:val="24"/>
              </w:rPr>
              <w:t>6</w:t>
            </w:r>
            <w:r w:rsidR="00134A9E" w:rsidRPr="0039598C">
              <w:rPr>
                <w:rFonts w:ascii="Times New Roman" w:hAnsi="Times New Roman" w:cs="Times New Roman"/>
                <w:sz w:val="24"/>
                <w:szCs w:val="24"/>
              </w:rPr>
              <w:t>_0</w:t>
            </w:r>
            <w:r w:rsidRPr="0039598C">
              <w:rPr>
                <w:rFonts w:ascii="Times New Roman" w:hAnsi="Times New Roman" w:cs="Times New Roman"/>
                <w:sz w:val="24"/>
                <w:szCs w:val="24"/>
              </w:rPr>
              <w:t>2</w:t>
            </w:r>
            <w:r w:rsidR="00134A9E" w:rsidRPr="0039598C">
              <w:rPr>
                <w:rFonts w:ascii="Times New Roman" w:hAnsi="Times New Roman" w:cs="Times New Roman"/>
                <w:sz w:val="24"/>
                <w:szCs w:val="24"/>
              </w:rPr>
              <w:t>_REC</w:t>
            </w:r>
            <w:r w:rsidRPr="0039598C">
              <w:rPr>
                <w:rFonts w:ascii="Times New Roman" w:hAnsi="Times New Roman" w:cs="Times New Roman"/>
                <w:sz w:val="24"/>
                <w:szCs w:val="24"/>
              </w:rPr>
              <w:t>2</w:t>
            </w:r>
            <w:r w:rsidR="00E75693" w:rsidRPr="0039598C">
              <w:rPr>
                <w:rFonts w:ascii="Times New Roman" w:hAnsi="Times New Roman" w:cs="Times New Roman"/>
                <w:sz w:val="24"/>
                <w:szCs w:val="24"/>
              </w:rPr>
              <w:t>3</w:t>
            </w:r>
            <w:r w:rsidR="00134A9E" w:rsidRPr="0039598C">
              <w:rPr>
                <w:rFonts w:ascii="Times New Roman" w:hAnsi="Times New Roman" w:cs="Times New Roman"/>
                <w:sz w:val="24"/>
                <w:szCs w:val="24"/>
              </w:rPr>
              <w:t>0</w:t>
            </w:r>
          </w:p>
        </w:tc>
      </w:tr>
      <w:tr w:rsidR="00170F6F" w:rsidRPr="0039598C" w:rsidTr="00CE12B7">
        <w:tc>
          <w:tcPr>
            <w:tcW w:w="1233" w:type="dxa"/>
          </w:tcPr>
          <w:p w:rsidR="00134A9E" w:rsidRPr="0039598C" w:rsidRDefault="00134A9E" w:rsidP="00581841">
            <w:pPr>
              <w:jc w:val="both"/>
              <w:rPr>
                <w:rFonts w:ascii="Times New Roman" w:hAnsi="Times New Roman" w:cs="Times New Roman"/>
                <w:sz w:val="24"/>
                <w:szCs w:val="24"/>
              </w:rPr>
            </w:pPr>
            <w:r w:rsidRPr="0039598C">
              <w:rPr>
                <w:rFonts w:ascii="Times New Roman" w:hAnsi="Times New Roman" w:cs="Times New Roman"/>
                <w:b/>
                <w:sz w:val="24"/>
                <w:szCs w:val="24"/>
              </w:rPr>
              <w:t>Web 01</w:t>
            </w:r>
          </w:p>
        </w:tc>
        <w:tc>
          <w:tcPr>
            <w:tcW w:w="2419" w:type="dxa"/>
          </w:tcPr>
          <w:p w:rsidR="00134A9E" w:rsidRPr="0039598C" w:rsidRDefault="00CE12B7" w:rsidP="00581841">
            <w:pPr>
              <w:jc w:val="both"/>
              <w:rPr>
                <w:rFonts w:ascii="Times New Roman" w:hAnsi="Times New Roman" w:cs="Times New Roman"/>
                <w:i/>
                <w:sz w:val="24"/>
                <w:szCs w:val="24"/>
              </w:rPr>
            </w:pPr>
            <w:r w:rsidRPr="0039598C">
              <w:rPr>
                <w:rFonts w:ascii="Times New Roman" w:hAnsi="Times New Roman" w:cs="Times New Roman"/>
                <w:i/>
                <w:sz w:val="24"/>
                <w:szCs w:val="24"/>
              </w:rPr>
              <w:t>Estructura celular</w:t>
            </w:r>
          </w:p>
        </w:tc>
        <w:tc>
          <w:tcPr>
            <w:tcW w:w="5402" w:type="dxa"/>
          </w:tcPr>
          <w:p w:rsidR="00134A9E" w:rsidRPr="0039598C" w:rsidRDefault="00CE12B7" w:rsidP="00581841">
            <w:pPr>
              <w:jc w:val="both"/>
              <w:rPr>
                <w:rFonts w:ascii="Times New Roman" w:hAnsi="Times New Roman" w:cs="Times New Roman"/>
                <w:i/>
                <w:sz w:val="24"/>
                <w:szCs w:val="24"/>
              </w:rPr>
            </w:pPr>
            <w:r w:rsidRPr="0039598C">
              <w:rPr>
                <w:rFonts w:ascii="Times New Roman" w:hAnsi="Times New Roman" w:cs="Times New Roman"/>
                <w:i/>
                <w:sz w:val="24"/>
                <w:szCs w:val="24"/>
              </w:rPr>
              <w:t>http://www.educaplay.com/es/recursoseducativos/1730622/la_celula_.htm</w:t>
            </w:r>
          </w:p>
        </w:tc>
      </w:tr>
      <w:tr w:rsidR="00170F6F" w:rsidRPr="0039598C" w:rsidTr="00CE12B7">
        <w:tc>
          <w:tcPr>
            <w:tcW w:w="1233" w:type="dxa"/>
          </w:tcPr>
          <w:p w:rsidR="00134A9E" w:rsidRPr="0039598C" w:rsidRDefault="00134A9E" w:rsidP="00581841">
            <w:pPr>
              <w:jc w:val="both"/>
              <w:rPr>
                <w:rFonts w:ascii="Times New Roman" w:hAnsi="Times New Roman" w:cs="Times New Roman"/>
                <w:sz w:val="24"/>
                <w:szCs w:val="24"/>
              </w:rPr>
            </w:pPr>
            <w:r w:rsidRPr="0039598C">
              <w:rPr>
                <w:rFonts w:ascii="Times New Roman" w:hAnsi="Times New Roman" w:cs="Times New Roman"/>
                <w:b/>
                <w:sz w:val="24"/>
                <w:szCs w:val="24"/>
              </w:rPr>
              <w:lastRenderedPageBreak/>
              <w:t>Web 02</w:t>
            </w:r>
          </w:p>
        </w:tc>
        <w:tc>
          <w:tcPr>
            <w:tcW w:w="2419" w:type="dxa"/>
          </w:tcPr>
          <w:p w:rsidR="00134A9E" w:rsidRPr="0039598C" w:rsidRDefault="00F5644C" w:rsidP="00581841">
            <w:pPr>
              <w:jc w:val="both"/>
              <w:rPr>
                <w:rFonts w:ascii="Times New Roman" w:hAnsi="Times New Roman" w:cs="Times New Roman"/>
                <w:i/>
                <w:sz w:val="24"/>
                <w:szCs w:val="24"/>
              </w:rPr>
            </w:pPr>
            <w:r w:rsidRPr="0039598C">
              <w:rPr>
                <w:rFonts w:ascii="Times New Roman" w:hAnsi="Times New Roman" w:cs="Times New Roman"/>
                <w:i/>
                <w:sz w:val="24"/>
                <w:szCs w:val="24"/>
              </w:rPr>
              <w:t>La célula: partes y clasificación</w:t>
            </w:r>
          </w:p>
        </w:tc>
        <w:tc>
          <w:tcPr>
            <w:tcW w:w="5402" w:type="dxa"/>
          </w:tcPr>
          <w:p w:rsidR="00134A9E" w:rsidRPr="0039598C" w:rsidRDefault="00C55CA6" w:rsidP="00581841">
            <w:pPr>
              <w:jc w:val="both"/>
              <w:rPr>
                <w:rFonts w:ascii="Times New Roman" w:hAnsi="Times New Roman" w:cs="Times New Roman"/>
                <w:i/>
                <w:sz w:val="24"/>
                <w:szCs w:val="24"/>
              </w:rPr>
            </w:pPr>
            <w:r w:rsidRPr="0039598C">
              <w:rPr>
                <w:rFonts w:ascii="Times New Roman" w:hAnsi="Times New Roman" w:cs="Times New Roman"/>
                <w:i/>
                <w:sz w:val="24"/>
                <w:szCs w:val="24"/>
              </w:rPr>
              <w:t>http://recursostic.educacion.es/multidisciplinar/itfor/web/sites/default/files/recursos/lacelulapartesyclasificacion/html/actividad_3_clula_animal_y_vegetal.html</w:t>
            </w:r>
          </w:p>
        </w:tc>
      </w:tr>
      <w:tr w:rsidR="00134A9E" w:rsidRPr="0039598C" w:rsidTr="00CE12B7">
        <w:tc>
          <w:tcPr>
            <w:tcW w:w="1233" w:type="dxa"/>
          </w:tcPr>
          <w:p w:rsidR="00134A9E" w:rsidRPr="0039598C" w:rsidRDefault="00134A9E" w:rsidP="00581841">
            <w:pPr>
              <w:jc w:val="both"/>
              <w:rPr>
                <w:rFonts w:ascii="Times New Roman" w:hAnsi="Times New Roman" w:cs="Times New Roman"/>
                <w:b/>
                <w:sz w:val="24"/>
                <w:szCs w:val="24"/>
              </w:rPr>
            </w:pPr>
            <w:r w:rsidRPr="0039598C">
              <w:rPr>
                <w:rFonts w:ascii="Times New Roman" w:hAnsi="Times New Roman" w:cs="Times New Roman"/>
                <w:b/>
                <w:sz w:val="24"/>
                <w:szCs w:val="24"/>
              </w:rPr>
              <w:t>Web 03</w:t>
            </w:r>
          </w:p>
        </w:tc>
        <w:tc>
          <w:tcPr>
            <w:tcW w:w="2419" w:type="dxa"/>
          </w:tcPr>
          <w:p w:rsidR="00134A9E" w:rsidRPr="0039598C" w:rsidRDefault="00CE12B7" w:rsidP="00CF20C9">
            <w:pPr>
              <w:jc w:val="both"/>
              <w:rPr>
                <w:rFonts w:ascii="Times New Roman" w:hAnsi="Times New Roman" w:cs="Times New Roman"/>
                <w:i/>
                <w:sz w:val="24"/>
                <w:szCs w:val="24"/>
              </w:rPr>
            </w:pPr>
            <w:r w:rsidRPr="0039598C">
              <w:rPr>
                <w:rFonts w:ascii="Times New Roman" w:hAnsi="Times New Roman" w:cs="Times New Roman"/>
                <w:i/>
                <w:sz w:val="24"/>
                <w:szCs w:val="24"/>
              </w:rPr>
              <w:t>Org</w:t>
            </w:r>
            <w:r w:rsidR="00CF20C9" w:rsidRPr="0039598C">
              <w:rPr>
                <w:rFonts w:ascii="Times New Roman" w:hAnsi="Times New Roman" w:cs="Times New Roman"/>
                <w:i/>
                <w:sz w:val="24"/>
                <w:szCs w:val="24"/>
              </w:rPr>
              <w:t>á</w:t>
            </w:r>
            <w:r w:rsidRPr="0039598C">
              <w:rPr>
                <w:rFonts w:ascii="Times New Roman" w:hAnsi="Times New Roman" w:cs="Times New Roman"/>
                <w:i/>
                <w:sz w:val="24"/>
                <w:szCs w:val="24"/>
              </w:rPr>
              <w:t>n</w:t>
            </w:r>
            <w:r w:rsidR="00CF20C9" w:rsidRPr="0039598C">
              <w:rPr>
                <w:rFonts w:ascii="Times New Roman" w:hAnsi="Times New Roman" w:cs="Times New Roman"/>
                <w:i/>
                <w:sz w:val="24"/>
                <w:szCs w:val="24"/>
              </w:rPr>
              <w:t>u</w:t>
            </w:r>
            <w:r w:rsidRPr="0039598C">
              <w:rPr>
                <w:rFonts w:ascii="Times New Roman" w:hAnsi="Times New Roman" w:cs="Times New Roman"/>
                <w:i/>
                <w:sz w:val="24"/>
                <w:szCs w:val="24"/>
              </w:rPr>
              <w:t>los celulares y sus funciones</w:t>
            </w:r>
          </w:p>
        </w:tc>
        <w:tc>
          <w:tcPr>
            <w:tcW w:w="5402" w:type="dxa"/>
          </w:tcPr>
          <w:p w:rsidR="00134A9E" w:rsidRPr="0039598C" w:rsidRDefault="0060347B" w:rsidP="00CE12B7">
            <w:pPr>
              <w:jc w:val="both"/>
              <w:rPr>
                <w:rFonts w:ascii="Times New Roman" w:hAnsi="Times New Roman" w:cs="Times New Roman"/>
                <w:sz w:val="24"/>
                <w:szCs w:val="24"/>
              </w:rPr>
            </w:pPr>
            <w:hyperlink r:id="rId14" w:history="1">
              <w:r w:rsidR="00CE12B7" w:rsidRPr="0039598C">
                <w:rPr>
                  <w:rStyle w:val="Hipervnculo"/>
                  <w:rFonts w:ascii="Times New Roman" w:hAnsi="Times New Roman" w:cs="Times New Roman"/>
                  <w:sz w:val="24"/>
                  <w:szCs w:val="24"/>
                </w:rPr>
                <w:t>http://labitacoradeldrgabriel.blogspot.com/2009/06/organelos-celulares-y-sus-funciones.html</w:t>
              </w:r>
            </w:hyperlink>
          </w:p>
        </w:tc>
      </w:tr>
    </w:tbl>
    <w:p w:rsidR="00134A9E" w:rsidRPr="0039598C" w:rsidRDefault="00134A9E" w:rsidP="004C45BA">
      <w:pPr>
        <w:spacing w:after="0"/>
        <w:jc w:val="both"/>
        <w:rPr>
          <w:rFonts w:ascii="Times New Roman" w:hAnsi="Times New Roman" w:cs="Times New Roman"/>
          <w:highlight w:val="yellow"/>
        </w:rPr>
      </w:pPr>
    </w:p>
    <w:sectPr w:rsidR="00134A9E" w:rsidRPr="0039598C" w:rsidSect="00FC30C2">
      <w:headerReference w:type="even" r:id="rId15"/>
      <w:headerReference w:type="default" r:id="rId16"/>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3DF" w:rsidRDefault="005113DF">
      <w:pPr>
        <w:spacing w:after="0"/>
      </w:pPr>
      <w:r>
        <w:separator/>
      </w:r>
    </w:p>
  </w:endnote>
  <w:endnote w:type="continuationSeparator" w:id="0">
    <w:p w:rsidR="005113DF" w:rsidRDefault="005113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3DF" w:rsidRDefault="005113DF">
      <w:pPr>
        <w:spacing w:after="0"/>
      </w:pPr>
      <w:r>
        <w:separator/>
      </w:r>
    </w:p>
  </w:footnote>
  <w:footnote w:type="continuationSeparator" w:id="0">
    <w:p w:rsidR="005113DF" w:rsidRDefault="005113D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47B" w:rsidRDefault="0060347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0347B" w:rsidRDefault="0060347B"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47B" w:rsidRDefault="0060347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D0ECF">
      <w:rPr>
        <w:rStyle w:val="Nmerodepgina"/>
        <w:noProof/>
      </w:rPr>
      <w:t>17</w:t>
    </w:r>
    <w:r>
      <w:rPr>
        <w:rStyle w:val="Nmerodepgina"/>
      </w:rPr>
      <w:fldChar w:fldCharType="end"/>
    </w:r>
  </w:p>
  <w:p w:rsidR="0060347B" w:rsidRPr="00F16D37" w:rsidRDefault="0060347B" w:rsidP="0004489C">
    <w:pPr>
      <w:pStyle w:val="Encabezado"/>
      <w:ind w:right="360"/>
      <w:rPr>
        <w:sz w:val="20"/>
        <w:szCs w:val="20"/>
      </w:rPr>
    </w:pPr>
    <w:r w:rsidRPr="00170F6F">
      <w:rPr>
        <w:rFonts w:ascii="Times" w:hAnsi="Times"/>
        <w:sz w:val="20"/>
        <w:szCs w:val="20"/>
        <w:highlight w:val="yellow"/>
        <w:lang w:val="es-CO"/>
      </w:rPr>
      <w:t>[GUION CN_06_02_CO]</w:t>
    </w:r>
    <w:r w:rsidRPr="00170F6F">
      <w:rPr>
        <w:rFonts w:ascii="Times" w:hAnsi="Times"/>
        <w:sz w:val="20"/>
        <w:szCs w:val="20"/>
        <w:lang w:val="es-CO"/>
      </w:rPr>
      <w:t xml:space="preserve"> Guión 2. </w:t>
    </w:r>
    <w:r>
      <w:rPr>
        <w:b/>
        <w:sz w:val="22"/>
        <w:szCs w:val="22"/>
      </w:rPr>
      <w:t>La célula, unidad estructural y funcional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7A05519"/>
    <w:multiLevelType w:val="hybridMultilevel"/>
    <w:tmpl w:val="79426B7A"/>
    <w:lvl w:ilvl="0" w:tplc="1F4053E8">
      <w:numFmt w:val="bullet"/>
      <w:lvlText w:val="-"/>
      <w:lvlJc w:val="left"/>
      <w:pPr>
        <w:ind w:left="720" w:hanging="360"/>
      </w:pPr>
      <w:rPr>
        <w:rFonts w:ascii="Times" w:eastAsiaTheme="minorHAnsi" w:hAnsi="Times"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A774EC6"/>
    <w:multiLevelType w:val="hybridMultilevel"/>
    <w:tmpl w:val="9A785F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2D7A4E51"/>
    <w:multiLevelType w:val="hybridMultilevel"/>
    <w:tmpl w:val="87704E0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366A4CFC"/>
    <w:multiLevelType w:val="hybridMultilevel"/>
    <w:tmpl w:val="00726D3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D744C6A"/>
    <w:multiLevelType w:val="hybridMultilevel"/>
    <w:tmpl w:val="7C02F7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C493617"/>
    <w:multiLevelType w:val="hybridMultilevel"/>
    <w:tmpl w:val="A94A17D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9A04D6"/>
    <w:multiLevelType w:val="hybridMultilevel"/>
    <w:tmpl w:val="4C76BA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8">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6"/>
  </w:num>
  <w:num w:numId="2">
    <w:abstractNumId w:val="18"/>
  </w:num>
  <w:num w:numId="3">
    <w:abstractNumId w:val="3"/>
  </w:num>
  <w:num w:numId="4">
    <w:abstractNumId w:val="2"/>
  </w:num>
  <w:num w:numId="5">
    <w:abstractNumId w:val="27"/>
  </w:num>
  <w:num w:numId="6">
    <w:abstractNumId w:val="10"/>
  </w:num>
  <w:num w:numId="7">
    <w:abstractNumId w:val="6"/>
  </w:num>
  <w:num w:numId="8">
    <w:abstractNumId w:val="15"/>
  </w:num>
  <w:num w:numId="9">
    <w:abstractNumId w:val="31"/>
  </w:num>
  <w:num w:numId="10">
    <w:abstractNumId w:val="4"/>
  </w:num>
  <w:num w:numId="11">
    <w:abstractNumId w:val="23"/>
  </w:num>
  <w:num w:numId="12">
    <w:abstractNumId w:val="39"/>
  </w:num>
  <w:num w:numId="13">
    <w:abstractNumId w:val="21"/>
  </w:num>
  <w:num w:numId="14">
    <w:abstractNumId w:val="24"/>
  </w:num>
  <w:num w:numId="15">
    <w:abstractNumId w:val="37"/>
  </w:num>
  <w:num w:numId="16">
    <w:abstractNumId w:val="34"/>
  </w:num>
  <w:num w:numId="17">
    <w:abstractNumId w:val="40"/>
  </w:num>
  <w:num w:numId="18">
    <w:abstractNumId w:val="28"/>
  </w:num>
  <w:num w:numId="19">
    <w:abstractNumId w:val="19"/>
  </w:num>
  <w:num w:numId="20">
    <w:abstractNumId w:val="8"/>
  </w:num>
  <w:num w:numId="21">
    <w:abstractNumId w:val="41"/>
  </w:num>
  <w:num w:numId="22">
    <w:abstractNumId w:val="9"/>
  </w:num>
  <w:num w:numId="23">
    <w:abstractNumId w:val="1"/>
  </w:num>
  <w:num w:numId="24">
    <w:abstractNumId w:val="30"/>
  </w:num>
  <w:num w:numId="25">
    <w:abstractNumId w:val="29"/>
  </w:num>
  <w:num w:numId="26">
    <w:abstractNumId w:val="33"/>
  </w:num>
  <w:num w:numId="27">
    <w:abstractNumId w:val="11"/>
  </w:num>
  <w:num w:numId="28">
    <w:abstractNumId w:val="7"/>
  </w:num>
  <w:num w:numId="29">
    <w:abstractNumId w:val="20"/>
  </w:num>
  <w:num w:numId="30">
    <w:abstractNumId w:val="0"/>
  </w:num>
  <w:num w:numId="31">
    <w:abstractNumId w:val="35"/>
  </w:num>
  <w:num w:numId="32">
    <w:abstractNumId w:val="5"/>
  </w:num>
  <w:num w:numId="33">
    <w:abstractNumId w:val="38"/>
  </w:num>
  <w:num w:numId="34">
    <w:abstractNumId w:val="13"/>
  </w:num>
  <w:num w:numId="35">
    <w:abstractNumId w:val="12"/>
  </w:num>
  <w:num w:numId="36">
    <w:abstractNumId w:val="17"/>
  </w:num>
  <w:num w:numId="37">
    <w:abstractNumId w:val="22"/>
  </w:num>
  <w:num w:numId="38">
    <w:abstractNumId w:val="25"/>
  </w:num>
  <w:num w:numId="39">
    <w:abstractNumId w:val="36"/>
  </w:num>
  <w:num w:numId="40">
    <w:abstractNumId w:val="16"/>
  </w:num>
  <w:num w:numId="41">
    <w:abstractNumId w:val="32"/>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12D4"/>
    <w:rsid w:val="000024C6"/>
    <w:rsid w:val="00003A91"/>
    <w:rsid w:val="000040E5"/>
    <w:rsid w:val="000045EE"/>
    <w:rsid w:val="000063E9"/>
    <w:rsid w:val="000064E2"/>
    <w:rsid w:val="00012056"/>
    <w:rsid w:val="00016723"/>
    <w:rsid w:val="000170D6"/>
    <w:rsid w:val="000177F1"/>
    <w:rsid w:val="00026196"/>
    <w:rsid w:val="000277F7"/>
    <w:rsid w:val="000278CC"/>
    <w:rsid w:val="00030E2D"/>
    <w:rsid w:val="00033394"/>
    <w:rsid w:val="00033A3A"/>
    <w:rsid w:val="0003581C"/>
    <w:rsid w:val="00035DDC"/>
    <w:rsid w:val="00036F85"/>
    <w:rsid w:val="0003782C"/>
    <w:rsid w:val="00037FDF"/>
    <w:rsid w:val="00040B51"/>
    <w:rsid w:val="0004273E"/>
    <w:rsid w:val="00042A94"/>
    <w:rsid w:val="0004489C"/>
    <w:rsid w:val="000468AD"/>
    <w:rsid w:val="00046EB5"/>
    <w:rsid w:val="00046F41"/>
    <w:rsid w:val="00047627"/>
    <w:rsid w:val="00053744"/>
    <w:rsid w:val="00054A93"/>
    <w:rsid w:val="0005679F"/>
    <w:rsid w:val="00056BFD"/>
    <w:rsid w:val="00056FCF"/>
    <w:rsid w:val="000573A2"/>
    <w:rsid w:val="00057679"/>
    <w:rsid w:val="000578F8"/>
    <w:rsid w:val="000629EA"/>
    <w:rsid w:val="00064F7F"/>
    <w:rsid w:val="000716B5"/>
    <w:rsid w:val="0007415B"/>
    <w:rsid w:val="0007752C"/>
    <w:rsid w:val="00081047"/>
    <w:rsid w:val="00081745"/>
    <w:rsid w:val="00081E63"/>
    <w:rsid w:val="0008475A"/>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7E1A"/>
    <w:rsid w:val="000B2335"/>
    <w:rsid w:val="000B2DD2"/>
    <w:rsid w:val="000B5A8D"/>
    <w:rsid w:val="000C0B3F"/>
    <w:rsid w:val="000C1971"/>
    <w:rsid w:val="000C3E5A"/>
    <w:rsid w:val="000C3F12"/>
    <w:rsid w:val="000C4BAB"/>
    <w:rsid w:val="000C4F5D"/>
    <w:rsid w:val="000C602F"/>
    <w:rsid w:val="000D0E70"/>
    <w:rsid w:val="000D22B7"/>
    <w:rsid w:val="000D3304"/>
    <w:rsid w:val="000D3AAA"/>
    <w:rsid w:val="000D4B8F"/>
    <w:rsid w:val="000D76CE"/>
    <w:rsid w:val="000E1629"/>
    <w:rsid w:val="000E1E66"/>
    <w:rsid w:val="000E50F5"/>
    <w:rsid w:val="000E56BF"/>
    <w:rsid w:val="000E7362"/>
    <w:rsid w:val="000F008D"/>
    <w:rsid w:val="000F0C7A"/>
    <w:rsid w:val="000F3118"/>
    <w:rsid w:val="000F7B46"/>
    <w:rsid w:val="001018BE"/>
    <w:rsid w:val="00101D89"/>
    <w:rsid w:val="0011245D"/>
    <w:rsid w:val="00112EDC"/>
    <w:rsid w:val="00120081"/>
    <w:rsid w:val="00121317"/>
    <w:rsid w:val="001239A8"/>
    <w:rsid w:val="001246F9"/>
    <w:rsid w:val="00124DCB"/>
    <w:rsid w:val="001300C4"/>
    <w:rsid w:val="00130967"/>
    <w:rsid w:val="001316BE"/>
    <w:rsid w:val="0013385F"/>
    <w:rsid w:val="00134A9E"/>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0F6F"/>
    <w:rsid w:val="001738BE"/>
    <w:rsid w:val="00175AA8"/>
    <w:rsid w:val="00177A1F"/>
    <w:rsid w:val="00181658"/>
    <w:rsid w:val="00183EBC"/>
    <w:rsid w:val="0018426E"/>
    <w:rsid w:val="00186B24"/>
    <w:rsid w:val="0018784F"/>
    <w:rsid w:val="00193B1C"/>
    <w:rsid w:val="0019469F"/>
    <w:rsid w:val="00195E54"/>
    <w:rsid w:val="00197C88"/>
    <w:rsid w:val="001A02A6"/>
    <w:rsid w:val="001A2B3A"/>
    <w:rsid w:val="001A42BD"/>
    <w:rsid w:val="001A4664"/>
    <w:rsid w:val="001A5900"/>
    <w:rsid w:val="001A5E30"/>
    <w:rsid w:val="001B1F44"/>
    <w:rsid w:val="001B37F8"/>
    <w:rsid w:val="001B3DAF"/>
    <w:rsid w:val="001B4371"/>
    <w:rsid w:val="001C161B"/>
    <w:rsid w:val="001C6229"/>
    <w:rsid w:val="001D42D1"/>
    <w:rsid w:val="001D49CD"/>
    <w:rsid w:val="001D54D1"/>
    <w:rsid w:val="001D6E31"/>
    <w:rsid w:val="001F10D7"/>
    <w:rsid w:val="001F16AE"/>
    <w:rsid w:val="001F1D8F"/>
    <w:rsid w:val="001F26C5"/>
    <w:rsid w:val="001F2873"/>
    <w:rsid w:val="001F391D"/>
    <w:rsid w:val="002022A7"/>
    <w:rsid w:val="0020303A"/>
    <w:rsid w:val="0020599A"/>
    <w:rsid w:val="0021072A"/>
    <w:rsid w:val="0021077E"/>
    <w:rsid w:val="00212435"/>
    <w:rsid w:val="00212459"/>
    <w:rsid w:val="00214515"/>
    <w:rsid w:val="002209FB"/>
    <w:rsid w:val="0023016E"/>
    <w:rsid w:val="002305D1"/>
    <w:rsid w:val="00230B4F"/>
    <w:rsid w:val="00232291"/>
    <w:rsid w:val="0023765B"/>
    <w:rsid w:val="00240306"/>
    <w:rsid w:val="002406F9"/>
    <w:rsid w:val="00243875"/>
    <w:rsid w:val="00244336"/>
    <w:rsid w:val="002514C9"/>
    <w:rsid w:val="00252A72"/>
    <w:rsid w:val="00257DDB"/>
    <w:rsid w:val="002632B2"/>
    <w:rsid w:val="00264B58"/>
    <w:rsid w:val="00272066"/>
    <w:rsid w:val="00273007"/>
    <w:rsid w:val="00276C9D"/>
    <w:rsid w:val="0028303F"/>
    <w:rsid w:val="002840B6"/>
    <w:rsid w:val="0028507B"/>
    <w:rsid w:val="00285778"/>
    <w:rsid w:val="00285811"/>
    <w:rsid w:val="002910D3"/>
    <w:rsid w:val="00291655"/>
    <w:rsid w:val="002973CB"/>
    <w:rsid w:val="002A047C"/>
    <w:rsid w:val="002A07B3"/>
    <w:rsid w:val="002A1E54"/>
    <w:rsid w:val="002A239D"/>
    <w:rsid w:val="002A239E"/>
    <w:rsid w:val="002A3759"/>
    <w:rsid w:val="002A4AF9"/>
    <w:rsid w:val="002A6075"/>
    <w:rsid w:val="002A6B17"/>
    <w:rsid w:val="002A768B"/>
    <w:rsid w:val="002B0F59"/>
    <w:rsid w:val="002B253B"/>
    <w:rsid w:val="002B7D4F"/>
    <w:rsid w:val="002C194D"/>
    <w:rsid w:val="002C2770"/>
    <w:rsid w:val="002C37D5"/>
    <w:rsid w:val="002C5ADE"/>
    <w:rsid w:val="002C7D17"/>
    <w:rsid w:val="002D1656"/>
    <w:rsid w:val="002D2B46"/>
    <w:rsid w:val="002D2FE7"/>
    <w:rsid w:val="002E0A3A"/>
    <w:rsid w:val="002E0C27"/>
    <w:rsid w:val="002E34D4"/>
    <w:rsid w:val="002E7393"/>
    <w:rsid w:val="002F3FB5"/>
    <w:rsid w:val="0030241C"/>
    <w:rsid w:val="003030CE"/>
    <w:rsid w:val="00304F3E"/>
    <w:rsid w:val="00305862"/>
    <w:rsid w:val="00305F48"/>
    <w:rsid w:val="0030709A"/>
    <w:rsid w:val="00312A3B"/>
    <w:rsid w:val="00312F78"/>
    <w:rsid w:val="003139FA"/>
    <w:rsid w:val="003150E5"/>
    <w:rsid w:val="00317A62"/>
    <w:rsid w:val="00317F68"/>
    <w:rsid w:val="0032206E"/>
    <w:rsid w:val="0032234E"/>
    <w:rsid w:val="00322D61"/>
    <w:rsid w:val="00323B2C"/>
    <w:rsid w:val="00324E6A"/>
    <w:rsid w:val="00325653"/>
    <w:rsid w:val="00326111"/>
    <w:rsid w:val="00326489"/>
    <w:rsid w:val="00326FC9"/>
    <w:rsid w:val="00327549"/>
    <w:rsid w:val="0033015E"/>
    <w:rsid w:val="00331E66"/>
    <w:rsid w:val="00332709"/>
    <w:rsid w:val="00333D4F"/>
    <w:rsid w:val="00334483"/>
    <w:rsid w:val="0033743D"/>
    <w:rsid w:val="00340782"/>
    <w:rsid w:val="00346730"/>
    <w:rsid w:val="00347250"/>
    <w:rsid w:val="00347BA5"/>
    <w:rsid w:val="00350AB9"/>
    <w:rsid w:val="003521B0"/>
    <w:rsid w:val="003524CB"/>
    <w:rsid w:val="003534B8"/>
    <w:rsid w:val="003542F5"/>
    <w:rsid w:val="003556F1"/>
    <w:rsid w:val="00356434"/>
    <w:rsid w:val="00362BCE"/>
    <w:rsid w:val="0036393A"/>
    <w:rsid w:val="00365A47"/>
    <w:rsid w:val="0036644C"/>
    <w:rsid w:val="00376179"/>
    <w:rsid w:val="00376B66"/>
    <w:rsid w:val="003812EB"/>
    <w:rsid w:val="00381454"/>
    <w:rsid w:val="0038315B"/>
    <w:rsid w:val="00383A56"/>
    <w:rsid w:val="0038456F"/>
    <w:rsid w:val="00385C30"/>
    <w:rsid w:val="00385E3E"/>
    <w:rsid w:val="003926E6"/>
    <w:rsid w:val="00394AE7"/>
    <w:rsid w:val="0039598C"/>
    <w:rsid w:val="00395F9D"/>
    <w:rsid w:val="00396683"/>
    <w:rsid w:val="00396E33"/>
    <w:rsid w:val="003A0493"/>
    <w:rsid w:val="003A2A39"/>
    <w:rsid w:val="003A2DD9"/>
    <w:rsid w:val="003A3208"/>
    <w:rsid w:val="003A5FBA"/>
    <w:rsid w:val="003A63E0"/>
    <w:rsid w:val="003A784A"/>
    <w:rsid w:val="003B0407"/>
    <w:rsid w:val="003B1531"/>
    <w:rsid w:val="003B1EB2"/>
    <w:rsid w:val="003B2140"/>
    <w:rsid w:val="003B6E27"/>
    <w:rsid w:val="003B78A9"/>
    <w:rsid w:val="003B7E6A"/>
    <w:rsid w:val="003C0290"/>
    <w:rsid w:val="003C20B8"/>
    <w:rsid w:val="003C2B9F"/>
    <w:rsid w:val="003C2D6D"/>
    <w:rsid w:val="003C2F8F"/>
    <w:rsid w:val="003C306F"/>
    <w:rsid w:val="003C50CE"/>
    <w:rsid w:val="003C6ADD"/>
    <w:rsid w:val="003C6C1F"/>
    <w:rsid w:val="003D099A"/>
    <w:rsid w:val="003D0B91"/>
    <w:rsid w:val="003D1B93"/>
    <w:rsid w:val="003D362C"/>
    <w:rsid w:val="003E024E"/>
    <w:rsid w:val="003E036B"/>
    <w:rsid w:val="003E1651"/>
    <w:rsid w:val="003E1BE1"/>
    <w:rsid w:val="003E39CA"/>
    <w:rsid w:val="003E421D"/>
    <w:rsid w:val="003E49C3"/>
    <w:rsid w:val="003F1B3A"/>
    <w:rsid w:val="003F2984"/>
    <w:rsid w:val="003F2F74"/>
    <w:rsid w:val="003F3EE5"/>
    <w:rsid w:val="003F42C3"/>
    <w:rsid w:val="003F6E14"/>
    <w:rsid w:val="003F7179"/>
    <w:rsid w:val="004023EA"/>
    <w:rsid w:val="00404CF7"/>
    <w:rsid w:val="00407C56"/>
    <w:rsid w:val="0041457B"/>
    <w:rsid w:val="00416B09"/>
    <w:rsid w:val="00416EB7"/>
    <w:rsid w:val="00420F69"/>
    <w:rsid w:val="00421144"/>
    <w:rsid w:val="0042512A"/>
    <w:rsid w:val="00425943"/>
    <w:rsid w:val="004274ED"/>
    <w:rsid w:val="004274FA"/>
    <w:rsid w:val="004327E8"/>
    <w:rsid w:val="00436E0A"/>
    <w:rsid w:val="00440AF7"/>
    <w:rsid w:val="0044314A"/>
    <w:rsid w:val="00443261"/>
    <w:rsid w:val="004434F2"/>
    <w:rsid w:val="00446FBC"/>
    <w:rsid w:val="00450650"/>
    <w:rsid w:val="004506D7"/>
    <w:rsid w:val="00453D0F"/>
    <w:rsid w:val="00453DA5"/>
    <w:rsid w:val="00455E58"/>
    <w:rsid w:val="004566BE"/>
    <w:rsid w:val="0046182F"/>
    <w:rsid w:val="00461BC5"/>
    <w:rsid w:val="004645F9"/>
    <w:rsid w:val="00466012"/>
    <w:rsid w:val="0046708B"/>
    <w:rsid w:val="00470880"/>
    <w:rsid w:val="00471215"/>
    <w:rsid w:val="004725E5"/>
    <w:rsid w:val="004756AC"/>
    <w:rsid w:val="0047645C"/>
    <w:rsid w:val="00477D42"/>
    <w:rsid w:val="004802CB"/>
    <w:rsid w:val="0048119B"/>
    <w:rsid w:val="00482535"/>
    <w:rsid w:val="00483B8C"/>
    <w:rsid w:val="00484A58"/>
    <w:rsid w:val="0048783D"/>
    <w:rsid w:val="004905D5"/>
    <w:rsid w:val="00491E50"/>
    <w:rsid w:val="00493A29"/>
    <w:rsid w:val="00493EBC"/>
    <w:rsid w:val="00494824"/>
    <w:rsid w:val="004A01A6"/>
    <w:rsid w:val="004A3952"/>
    <w:rsid w:val="004A4334"/>
    <w:rsid w:val="004A483A"/>
    <w:rsid w:val="004A6044"/>
    <w:rsid w:val="004A6E6E"/>
    <w:rsid w:val="004B21D1"/>
    <w:rsid w:val="004B3712"/>
    <w:rsid w:val="004B3939"/>
    <w:rsid w:val="004B47F2"/>
    <w:rsid w:val="004B54CF"/>
    <w:rsid w:val="004B6B94"/>
    <w:rsid w:val="004B7F8D"/>
    <w:rsid w:val="004C2881"/>
    <w:rsid w:val="004C45BA"/>
    <w:rsid w:val="004C46B1"/>
    <w:rsid w:val="004C4869"/>
    <w:rsid w:val="004C68B3"/>
    <w:rsid w:val="004C7D0C"/>
    <w:rsid w:val="004D3002"/>
    <w:rsid w:val="004D65E8"/>
    <w:rsid w:val="004D7C1C"/>
    <w:rsid w:val="004E0C44"/>
    <w:rsid w:val="004E1317"/>
    <w:rsid w:val="004E50F2"/>
    <w:rsid w:val="004E5E51"/>
    <w:rsid w:val="004E742B"/>
    <w:rsid w:val="004F341B"/>
    <w:rsid w:val="004F6AE7"/>
    <w:rsid w:val="00503061"/>
    <w:rsid w:val="00503AB4"/>
    <w:rsid w:val="005040EE"/>
    <w:rsid w:val="00506975"/>
    <w:rsid w:val="005113BC"/>
    <w:rsid w:val="005113DF"/>
    <w:rsid w:val="00512FAD"/>
    <w:rsid w:val="005132E7"/>
    <w:rsid w:val="00513D1A"/>
    <w:rsid w:val="005141D9"/>
    <w:rsid w:val="00515332"/>
    <w:rsid w:val="005158CD"/>
    <w:rsid w:val="005167CF"/>
    <w:rsid w:val="00517426"/>
    <w:rsid w:val="00521FFB"/>
    <w:rsid w:val="00522E49"/>
    <w:rsid w:val="00523EF5"/>
    <w:rsid w:val="00525BD4"/>
    <w:rsid w:val="005266FF"/>
    <w:rsid w:val="005273B3"/>
    <w:rsid w:val="005319D0"/>
    <w:rsid w:val="00531CF8"/>
    <w:rsid w:val="0053396A"/>
    <w:rsid w:val="005407D1"/>
    <w:rsid w:val="00541888"/>
    <w:rsid w:val="00541D80"/>
    <w:rsid w:val="00542BF6"/>
    <w:rsid w:val="00545BE9"/>
    <w:rsid w:val="0054638D"/>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1F13"/>
    <w:rsid w:val="00572014"/>
    <w:rsid w:val="005726E4"/>
    <w:rsid w:val="00572B35"/>
    <w:rsid w:val="00574A97"/>
    <w:rsid w:val="00576218"/>
    <w:rsid w:val="00577D57"/>
    <w:rsid w:val="00581841"/>
    <w:rsid w:val="00583214"/>
    <w:rsid w:val="005852AD"/>
    <w:rsid w:val="00587381"/>
    <w:rsid w:val="0058777D"/>
    <w:rsid w:val="005919AA"/>
    <w:rsid w:val="005939BA"/>
    <w:rsid w:val="00593DFD"/>
    <w:rsid w:val="005943AE"/>
    <w:rsid w:val="005A0F48"/>
    <w:rsid w:val="005A3353"/>
    <w:rsid w:val="005A3B16"/>
    <w:rsid w:val="005A40CA"/>
    <w:rsid w:val="005A4C1A"/>
    <w:rsid w:val="005B35C1"/>
    <w:rsid w:val="005B482A"/>
    <w:rsid w:val="005B61F4"/>
    <w:rsid w:val="005B648B"/>
    <w:rsid w:val="005B6E01"/>
    <w:rsid w:val="005C0797"/>
    <w:rsid w:val="005C2112"/>
    <w:rsid w:val="005C25DB"/>
    <w:rsid w:val="005C2681"/>
    <w:rsid w:val="005C40A1"/>
    <w:rsid w:val="005D1738"/>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347B"/>
    <w:rsid w:val="00604376"/>
    <w:rsid w:val="00605A4C"/>
    <w:rsid w:val="00610EBA"/>
    <w:rsid w:val="0061157C"/>
    <w:rsid w:val="00612263"/>
    <w:rsid w:val="00612D36"/>
    <w:rsid w:val="006141AB"/>
    <w:rsid w:val="0061648C"/>
    <w:rsid w:val="00616DBC"/>
    <w:rsid w:val="0061799C"/>
    <w:rsid w:val="00620174"/>
    <w:rsid w:val="00620D7F"/>
    <w:rsid w:val="00621979"/>
    <w:rsid w:val="00622ADD"/>
    <w:rsid w:val="006242A7"/>
    <w:rsid w:val="00624431"/>
    <w:rsid w:val="0062484A"/>
    <w:rsid w:val="00626C9A"/>
    <w:rsid w:val="006346A2"/>
    <w:rsid w:val="00637159"/>
    <w:rsid w:val="00641BD1"/>
    <w:rsid w:val="00642768"/>
    <w:rsid w:val="00645669"/>
    <w:rsid w:val="0065038E"/>
    <w:rsid w:val="006603DE"/>
    <w:rsid w:val="00670091"/>
    <w:rsid w:val="00673E6D"/>
    <w:rsid w:val="006769B2"/>
    <w:rsid w:val="00676AF3"/>
    <w:rsid w:val="006770FD"/>
    <w:rsid w:val="0068378A"/>
    <w:rsid w:val="006847B7"/>
    <w:rsid w:val="0068736B"/>
    <w:rsid w:val="00690A23"/>
    <w:rsid w:val="0069130B"/>
    <w:rsid w:val="006924A0"/>
    <w:rsid w:val="00692844"/>
    <w:rsid w:val="006959E5"/>
    <w:rsid w:val="00695B29"/>
    <w:rsid w:val="006A0494"/>
    <w:rsid w:val="006A0953"/>
    <w:rsid w:val="006A1381"/>
    <w:rsid w:val="006A14B3"/>
    <w:rsid w:val="006A2D60"/>
    <w:rsid w:val="006A449D"/>
    <w:rsid w:val="006A493A"/>
    <w:rsid w:val="006A5363"/>
    <w:rsid w:val="006A5695"/>
    <w:rsid w:val="006A5810"/>
    <w:rsid w:val="006B0124"/>
    <w:rsid w:val="006B0FA4"/>
    <w:rsid w:val="006B4CD5"/>
    <w:rsid w:val="006B54E3"/>
    <w:rsid w:val="006C075F"/>
    <w:rsid w:val="006C17DF"/>
    <w:rsid w:val="006C46A1"/>
    <w:rsid w:val="006C690F"/>
    <w:rsid w:val="006C6A5B"/>
    <w:rsid w:val="006D24A3"/>
    <w:rsid w:val="006D3E7D"/>
    <w:rsid w:val="006D4074"/>
    <w:rsid w:val="006E04FF"/>
    <w:rsid w:val="006E0593"/>
    <w:rsid w:val="006E38BB"/>
    <w:rsid w:val="006E3DFC"/>
    <w:rsid w:val="006E3FCB"/>
    <w:rsid w:val="006E73F7"/>
    <w:rsid w:val="006E7704"/>
    <w:rsid w:val="006E7F43"/>
    <w:rsid w:val="006F3F0A"/>
    <w:rsid w:val="006F7D3C"/>
    <w:rsid w:val="00701281"/>
    <w:rsid w:val="0070244F"/>
    <w:rsid w:val="00702D33"/>
    <w:rsid w:val="00704D28"/>
    <w:rsid w:val="00706A0F"/>
    <w:rsid w:val="00706AB7"/>
    <w:rsid w:val="00706FEB"/>
    <w:rsid w:val="007070AC"/>
    <w:rsid w:val="007109CF"/>
    <w:rsid w:val="007114E8"/>
    <w:rsid w:val="00723E98"/>
    <w:rsid w:val="00724705"/>
    <w:rsid w:val="00724CA8"/>
    <w:rsid w:val="00725D66"/>
    <w:rsid w:val="00726376"/>
    <w:rsid w:val="00727B9F"/>
    <w:rsid w:val="007311BE"/>
    <w:rsid w:val="00736490"/>
    <w:rsid w:val="00737BC6"/>
    <w:rsid w:val="00740424"/>
    <w:rsid w:val="00740D5E"/>
    <w:rsid w:val="007415A9"/>
    <w:rsid w:val="00741C41"/>
    <w:rsid w:val="00742DFC"/>
    <w:rsid w:val="007454E3"/>
    <w:rsid w:val="007466A1"/>
    <w:rsid w:val="00747361"/>
    <w:rsid w:val="007530AF"/>
    <w:rsid w:val="0075379D"/>
    <w:rsid w:val="00753E7B"/>
    <w:rsid w:val="00755384"/>
    <w:rsid w:val="00755557"/>
    <w:rsid w:val="007574BF"/>
    <w:rsid w:val="00766F1D"/>
    <w:rsid w:val="0077084B"/>
    <w:rsid w:val="00772B97"/>
    <w:rsid w:val="00773DE0"/>
    <w:rsid w:val="00780218"/>
    <w:rsid w:val="007814A8"/>
    <w:rsid w:val="00782088"/>
    <w:rsid w:val="00782988"/>
    <w:rsid w:val="00782D81"/>
    <w:rsid w:val="00783621"/>
    <w:rsid w:val="007838F6"/>
    <w:rsid w:val="00783C10"/>
    <w:rsid w:val="00785E93"/>
    <w:rsid w:val="00785F84"/>
    <w:rsid w:val="007864B8"/>
    <w:rsid w:val="00787A56"/>
    <w:rsid w:val="00791AD7"/>
    <w:rsid w:val="00793B45"/>
    <w:rsid w:val="00794716"/>
    <w:rsid w:val="00794815"/>
    <w:rsid w:val="00794FF1"/>
    <w:rsid w:val="00795115"/>
    <w:rsid w:val="00796323"/>
    <w:rsid w:val="0079662A"/>
    <w:rsid w:val="00797AF2"/>
    <w:rsid w:val="007A0EDA"/>
    <w:rsid w:val="007A363B"/>
    <w:rsid w:val="007A45A9"/>
    <w:rsid w:val="007A6F0F"/>
    <w:rsid w:val="007A6FCA"/>
    <w:rsid w:val="007A7625"/>
    <w:rsid w:val="007B08A6"/>
    <w:rsid w:val="007B0BEE"/>
    <w:rsid w:val="007B2236"/>
    <w:rsid w:val="007B341F"/>
    <w:rsid w:val="007C1022"/>
    <w:rsid w:val="007C192C"/>
    <w:rsid w:val="007C5226"/>
    <w:rsid w:val="007E24B0"/>
    <w:rsid w:val="007E2DA7"/>
    <w:rsid w:val="007E3027"/>
    <w:rsid w:val="007E6B4B"/>
    <w:rsid w:val="007F0867"/>
    <w:rsid w:val="007F27B1"/>
    <w:rsid w:val="007F2B3E"/>
    <w:rsid w:val="007F4768"/>
    <w:rsid w:val="007F4CA9"/>
    <w:rsid w:val="007F51B3"/>
    <w:rsid w:val="007F6A35"/>
    <w:rsid w:val="00800ED8"/>
    <w:rsid w:val="00804B8D"/>
    <w:rsid w:val="00806DFA"/>
    <w:rsid w:val="00810A81"/>
    <w:rsid w:val="008119A3"/>
    <w:rsid w:val="00812894"/>
    <w:rsid w:val="0081772D"/>
    <w:rsid w:val="00820E89"/>
    <w:rsid w:val="00821CEC"/>
    <w:rsid w:val="00824AD9"/>
    <w:rsid w:val="00825763"/>
    <w:rsid w:val="0082620B"/>
    <w:rsid w:val="00826289"/>
    <w:rsid w:val="0082771A"/>
    <w:rsid w:val="008278AE"/>
    <w:rsid w:val="00827F9B"/>
    <w:rsid w:val="00830978"/>
    <w:rsid w:val="00833317"/>
    <w:rsid w:val="00834AF9"/>
    <w:rsid w:val="008420C8"/>
    <w:rsid w:val="0084212B"/>
    <w:rsid w:val="008421CC"/>
    <w:rsid w:val="00842252"/>
    <w:rsid w:val="0084479D"/>
    <w:rsid w:val="008457BC"/>
    <w:rsid w:val="00845E19"/>
    <w:rsid w:val="008476F6"/>
    <w:rsid w:val="00847EA7"/>
    <w:rsid w:val="00850A49"/>
    <w:rsid w:val="00854B41"/>
    <w:rsid w:val="008555A3"/>
    <w:rsid w:val="008613A0"/>
    <w:rsid w:val="008648CE"/>
    <w:rsid w:val="00864B03"/>
    <w:rsid w:val="00864FE2"/>
    <w:rsid w:val="0086569F"/>
    <w:rsid w:val="008711C8"/>
    <w:rsid w:val="00871D79"/>
    <w:rsid w:val="0087270D"/>
    <w:rsid w:val="00873F3F"/>
    <w:rsid w:val="00875612"/>
    <w:rsid w:val="008819B4"/>
    <w:rsid w:val="008825B3"/>
    <w:rsid w:val="0088291C"/>
    <w:rsid w:val="008923E2"/>
    <w:rsid w:val="0089249E"/>
    <w:rsid w:val="0089265D"/>
    <w:rsid w:val="00892D37"/>
    <w:rsid w:val="00893017"/>
    <w:rsid w:val="008935BC"/>
    <w:rsid w:val="008969D0"/>
    <w:rsid w:val="008A00D9"/>
    <w:rsid w:val="008A0D4A"/>
    <w:rsid w:val="008A1BD7"/>
    <w:rsid w:val="008A4D14"/>
    <w:rsid w:val="008A51E7"/>
    <w:rsid w:val="008B03F7"/>
    <w:rsid w:val="008B4C96"/>
    <w:rsid w:val="008B6F21"/>
    <w:rsid w:val="008B78B3"/>
    <w:rsid w:val="008C00EA"/>
    <w:rsid w:val="008C184A"/>
    <w:rsid w:val="008C1B5B"/>
    <w:rsid w:val="008C2F46"/>
    <w:rsid w:val="008C3C24"/>
    <w:rsid w:val="008C4647"/>
    <w:rsid w:val="008C6D7A"/>
    <w:rsid w:val="008D22E8"/>
    <w:rsid w:val="008D33F3"/>
    <w:rsid w:val="008D3EFF"/>
    <w:rsid w:val="008D4A75"/>
    <w:rsid w:val="008D4E2E"/>
    <w:rsid w:val="008D5541"/>
    <w:rsid w:val="008D6275"/>
    <w:rsid w:val="008D6FD5"/>
    <w:rsid w:val="008E1926"/>
    <w:rsid w:val="008E3BD5"/>
    <w:rsid w:val="008E43FD"/>
    <w:rsid w:val="008E4441"/>
    <w:rsid w:val="008E5A55"/>
    <w:rsid w:val="008F04B5"/>
    <w:rsid w:val="008F3316"/>
    <w:rsid w:val="008F466D"/>
    <w:rsid w:val="008F4B10"/>
    <w:rsid w:val="008F6E5D"/>
    <w:rsid w:val="0090137A"/>
    <w:rsid w:val="009035CC"/>
    <w:rsid w:val="009037BD"/>
    <w:rsid w:val="009046BC"/>
    <w:rsid w:val="00904A13"/>
    <w:rsid w:val="009052D8"/>
    <w:rsid w:val="00905F4B"/>
    <w:rsid w:val="00906CE6"/>
    <w:rsid w:val="009074D5"/>
    <w:rsid w:val="00907EC6"/>
    <w:rsid w:val="009117C8"/>
    <w:rsid w:val="00912EB2"/>
    <w:rsid w:val="009153F5"/>
    <w:rsid w:val="0092226A"/>
    <w:rsid w:val="00927CC1"/>
    <w:rsid w:val="009312D0"/>
    <w:rsid w:val="00931463"/>
    <w:rsid w:val="00932347"/>
    <w:rsid w:val="00933631"/>
    <w:rsid w:val="009338F0"/>
    <w:rsid w:val="009361AB"/>
    <w:rsid w:val="0093732D"/>
    <w:rsid w:val="00937DA9"/>
    <w:rsid w:val="00942AF2"/>
    <w:rsid w:val="00945604"/>
    <w:rsid w:val="0094568E"/>
    <w:rsid w:val="00952817"/>
    <w:rsid w:val="00952A91"/>
    <w:rsid w:val="0095345F"/>
    <w:rsid w:val="0095355B"/>
    <w:rsid w:val="00955009"/>
    <w:rsid w:val="009604C5"/>
    <w:rsid w:val="00963B92"/>
    <w:rsid w:val="00963CC3"/>
    <w:rsid w:val="009653B0"/>
    <w:rsid w:val="009655BE"/>
    <w:rsid w:val="009661D3"/>
    <w:rsid w:val="00971E52"/>
    <w:rsid w:val="009761CE"/>
    <w:rsid w:val="00976A1A"/>
    <w:rsid w:val="0098031F"/>
    <w:rsid w:val="00984C03"/>
    <w:rsid w:val="009873E2"/>
    <w:rsid w:val="0099027B"/>
    <w:rsid w:val="00994885"/>
    <w:rsid w:val="009962E8"/>
    <w:rsid w:val="009963B3"/>
    <w:rsid w:val="009A078B"/>
    <w:rsid w:val="009A285F"/>
    <w:rsid w:val="009A29B1"/>
    <w:rsid w:val="009A5751"/>
    <w:rsid w:val="009A67C8"/>
    <w:rsid w:val="009B12F9"/>
    <w:rsid w:val="009B2287"/>
    <w:rsid w:val="009B3163"/>
    <w:rsid w:val="009B3AB4"/>
    <w:rsid w:val="009B54D9"/>
    <w:rsid w:val="009B79A0"/>
    <w:rsid w:val="009C04CA"/>
    <w:rsid w:val="009C0D65"/>
    <w:rsid w:val="009C17CF"/>
    <w:rsid w:val="009C17E7"/>
    <w:rsid w:val="009C1A2F"/>
    <w:rsid w:val="009C3F8A"/>
    <w:rsid w:val="009C4CCD"/>
    <w:rsid w:val="009C5A72"/>
    <w:rsid w:val="009D1C5D"/>
    <w:rsid w:val="009D1D26"/>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2FF"/>
    <w:rsid w:val="009F25C1"/>
    <w:rsid w:val="009F3E7C"/>
    <w:rsid w:val="00A00B50"/>
    <w:rsid w:val="00A03F95"/>
    <w:rsid w:val="00A055BC"/>
    <w:rsid w:val="00A05739"/>
    <w:rsid w:val="00A1083C"/>
    <w:rsid w:val="00A12324"/>
    <w:rsid w:val="00A1377B"/>
    <w:rsid w:val="00A13CA6"/>
    <w:rsid w:val="00A15964"/>
    <w:rsid w:val="00A15D9D"/>
    <w:rsid w:val="00A16E62"/>
    <w:rsid w:val="00A21C89"/>
    <w:rsid w:val="00A24C39"/>
    <w:rsid w:val="00A25ED0"/>
    <w:rsid w:val="00A31022"/>
    <w:rsid w:val="00A31F94"/>
    <w:rsid w:val="00A34F0F"/>
    <w:rsid w:val="00A3663B"/>
    <w:rsid w:val="00A42E83"/>
    <w:rsid w:val="00A43806"/>
    <w:rsid w:val="00A45D50"/>
    <w:rsid w:val="00A46B4A"/>
    <w:rsid w:val="00A47C12"/>
    <w:rsid w:val="00A51BE5"/>
    <w:rsid w:val="00A52066"/>
    <w:rsid w:val="00A530DD"/>
    <w:rsid w:val="00A538C1"/>
    <w:rsid w:val="00A53A4C"/>
    <w:rsid w:val="00A55F33"/>
    <w:rsid w:val="00A56F58"/>
    <w:rsid w:val="00A6198D"/>
    <w:rsid w:val="00A63C60"/>
    <w:rsid w:val="00A63D3D"/>
    <w:rsid w:val="00A65139"/>
    <w:rsid w:val="00A657A2"/>
    <w:rsid w:val="00A65D5D"/>
    <w:rsid w:val="00A664C3"/>
    <w:rsid w:val="00A7297E"/>
    <w:rsid w:val="00A730DC"/>
    <w:rsid w:val="00A7402E"/>
    <w:rsid w:val="00A747D0"/>
    <w:rsid w:val="00A74A1C"/>
    <w:rsid w:val="00A76494"/>
    <w:rsid w:val="00A764C8"/>
    <w:rsid w:val="00A76EAC"/>
    <w:rsid w:val="00A81304"/>
    <w:rsid w:val="00A829B1"/>
    <w:rsid w:val="00A83867"/>
    <w:rsid w:val="00A849CE"/>
    <w:rsid w:val="00A85F2A"/>
    <w:rsid w:val="00A87CEE"/>
    <w:rsid w:val="00A913A1"/>
    <w:rsid w:val="00A9249E"/>
    <w:rsid w:val="00A92A59"/>
    <w:rsid w:val="00A95276"/>
    <w:rsid w:val="00A97238"/>
    <w:rsid w:val="00AA4B57"/>
    <w:rsid w:val="00AA4D27"/>
    <w:rsid w:val="00AA58F3"/>
    <w:rsid w:val="00AA5CE7"/>
    <w:rsid w:val="00AA6F28"/>
    <w:rsid w:val="00AA7EA9"/>
    <w:rsid w:val="00AB01C0"/>
    <w:rsid w:val="00AB1343"/>
    <w:rsid w:val="00AB1EE6"/>
    <w:rsid w:val="00AB264F"/>
    <w:rsid w:val="00AB5C6C"/>
    <w:rsid w:val="00AB605B"/>
    <w:rsid w:val="00AB672D"/>
    <w:rsid w:val="00AC0792"/>
    <w:rsid w:val="00AC0A31"/>
    <w:rsid w:val="00AC1D2D"/>
    <w:rsid w:val="00AC1DB8"/>
    <w:rsid w:val="00AC3685"/>
    <w:rsid w:val="00AC3DE2"/>
    <w:rsid w:val="00AC43BB"/>
    <w:rsid w:val="00AC575F"/>
    <w:rsid w:val="00AC58BD"/>
    <w:rsid w:val="00AD0488"/>
    <w:rsid w:val="00AD61DD"/>
    <w:rsid w:val="00AD7350"/>
    <w:rsid w:val="00AE0BBF"/>
    <w:rsid w:val="00AE1FC1"/>
    <w:rsid w:val="00AE4988"/>
    <w:rsid w:val="00AE6CCF"/>
    <w:rsid w:val="00AE7C66"/>
    <w:rsid w:val="00AF11C0"/>
    <w:rsid w:val="00AF1C57"/>
    <w:rsid w:val="00AF3B30"/>
    <w:rsid w:val="00AF4302"/>
    <w:rsid w:val="00AF78AB"/>
    <w:rsid w:val="00AF7F27"/>
    <w:rsid w:val="00AF7F33"/>
    <w:rsid w:val="00B05C89"/>
    <w:rsid w:val="00B06769"/>
    <w:rsid w:val="00B1019D"/>
    <w:rsid w:val="00B10AB6"/>
    <w:rsid w:val="00B10D84"/>
    <w:rsid w:val="00B11370"/>
    <w:rsid w:val="00B11A7A"/>
    <w:rsid w:val="00B178DE"/>
    <w:rsid w:val="00B209BA"/>
    <w:rsid w:val="00B20BB4"/>
    <w:rsid w:val="00B22015"/>
    <w:rsid w:val="00B2218B"/>
    <w:rsid w:val="00B22A4C"/>
    <w:rsid w:val="00B22B6E"/>
    <w:rsid w:val="00B2419E"/>
    <w:rsid w:val="00B25962"/>
    <w:rsid w:val="00B3006B"/>
    <w:rsid w:val="00B300F7"/>
    <w:rsid w:val="00B31524"/>
    <w:rsid w:val="00B32083"/>
    <w:rsid w:val="00B32575"/>
    <w:rsid w:val="00B32A55"/>
    <w:rsid w:val="00B3643D"/>
    <w:rsid w:val="00B36897"/>
    <w:rsid w:val="00B42B92"/>
    <w:rsid w:val="00B42BD1"/>
    <w:rsid w:val="00B42C5C"/>
    <w:rsid w:val="00B437C3"/>
    <w:rsid w:val="00B46EF2"/>
    <w:rsid w:val="00B52B58"/>
    <w:rsid w:val="00B533AA"/>
    <w:rsid w:val="00B540D4"/>
    <w:rsid w:val="00B559C2"/>
    <w:rsid w:val="00B55DDA"/>
    <w:rsid w:val="00B57542"/>
    <w:rsid w:val="00B60128"/>
    <w:rsid w:val="00B628BD"/>
    <w:rsid w:val="00B62FB0"/>
    <w:rsid w:val="00B6365A"/>
    <w:rsid w:val="00B6416D"/>
    <w:rsid w:val="00B65452"/>
    <w:rsid w:val="00B70F20"/>
    <w:rsid w:val="00B770B8"/>
    <w:rsid w:val="00B77D91"/>
    <w:rsid w:val="00B77F43"/>
    <w:rsid w:val="00B80170"/>
    <w:rsid w:val="00B80BDB"/>
    <w:rsid w:val="00B80CF0"/>
    <w:rsid w:val="00B81238"/>
    <w:rsid w:val="00B86549"/>
    <w:rsid w:val="00B879A3"/>
    <w:rsid w:val="00B9292E"/>
    <w:rsid w:val="00B932A2"/>
    <w:rsid w:val="00B95566"/>
    <w:rsid w:val="00B95FDC"/>
    <w:rsid w:val="00BA05B7"/>
    <w:rsid w:val="00BA1128"/>
    <w:rsid w:val="00BA245F"/>
    <w:rsid w:val="00BA31EB"/>
    <w:rsid w:val="00BA4332"/>
    <w:rsid w:val="00BA5ECB"/>
    <w:rsid w:val="00BB065C"/>
    <w:rsid w:val="00BB0E5A"/>
    <w:rsid w:val="00BB4712"/>
    <w:rsid w:val="00BB48F9"/>
    <w:rsid w:val="00BB4A4B"/>
    <w:rsid w:val="00BB5A1B"/>
    <w:rsid w:val="00BB5AF3"/>
    <w:rsid w:val="00BB70A9"/>
    <w:rsid w:val="00BC1FD5"/>
    <w:rsid w:val="00BC2B5B"/>
    <w:rsid w:val="00BC3023"/>
    <w:rsid w:val="00BC406E"/>
    <w:rsid w:val="00BC4D24"/>
    <w:rsid w:val="00BD118D"/>
    <w:rsid w:val="00BD2487"/>
    <w:rsid w:val="00BD281F"/>
    <w:rsid w:val="00BD4892"/>
    <w:rsid w:val="00BD4A6E"/>
    <w:rsid w:val="00BD5F6C"/>
    <w:rsid w:val="00BE0E7B"/>
    <w:rsid w:val="00BE0F08"/>
    <w:rsid w:val="00BE1884"/>
    <w:rsid w:val="00BE1BFA"/>
    <w:rsid w:val="00BE2A3D"/>
    <w:rsid w:val="00BE3022"/>
    <w:rsid w:val="00BE43A5"/>
    <w:rsid w:val="00BE5EA1"/>
    <w:rsid w:val="00BE5F09"/>
    <w:rsid w:val="00BE606E"/>
    <w:rsid w:val="00BE7621"/>
    <w:rsid w:val="00BF12B2"/>
    <w:rsid w:val="00BF18D7"/>
    <w:rsid w:val="00BF45A2"/>
    <w:rsid w:val="00BF7C30"/>
    <w:rsid w:val="00C0121C"/>
    <w:rsid w:val="00C01949"/>
    <w:rsid w:val="00C01DF0"/>
    <w:rsid w:val="00C01ED9"/>
    <w:rsid w:val="00C02773"/>
    <w:rsid w:val="00C0613E"/>
    <w:rsid w:val="00C073CF"/>
    <w:rsid w:val="00C079F1"/>
    <w:rsid w:val="00C10363"/>
    <w:rsid w:val="00C126F9"/>
    <w:rsid w:val="00C164CC"/>
    <w:rsid w:val="00C175B2"/>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5CA6"/>
    <w:rsid w:val="00C5608A"/>
    <w:rsid w:val="00C5698A"/>
    <w:rsid w:val="00C61D73"/>
    <w:rsid w:val="00C649D5"/>
    <w:rsid w:val="00C66B92"/>
    <w:rsid w:val="00C70112"/>
    <w:rsid w:val="00C7074A"/>
    <w:rsid w:val="00C73DCA"/>
    <w:rsid w:val="00C74E6C"/>
    <w:rsid w:val="00C7646B"/>
    <w:rsid w:val="00C76EE8"/>
    <w:rsid w:val="00C77554"/>
    <w:rsid w:val="00C77583"/>
    <w:rsid w:val="00C77E1F"/>
    <w:rsid w:val="00C82E5B"/>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496D"/>
    <w:rsid w:val="00CB59F9"/>
    <w:rsid w:val="00CC009D"/>
    <w:rsid w:val="00CC3AE9"/>
    <w:rsid w:val="00CC5C2E"/>
    <w:rsid w:val="00CC5D5A"/>
    <w:rsid w:val="00CD027F"/>
    <w:rsid w:val="00CD1130"/>
    <w:rsid w:val="00CD39D7"/>
    <w:rsid w:val="00CD42E1"/>
    <w:rsid w:val="00CD751A"/>
    <w:rsid w:val="00CE12B7"/>
    <w:rsid w:val="00CE18B4"/>
    <w:rsid w:val="00CE19BB"/>
    <w:rsid w:val="00CE477F"/>
    <w:rsid w:val="00CE4ED1"/>
    <w:rsid w:val="00CE5880"/>
    <w:rsid w:val="00CE78E2"/>
    <w:rsid w:val="00CF20C9"/>
    <w:rsid w:val="00CF29BE"/>
    <w:rsid w:val="00CF2CCF"/>
    <w:rsid w:val="00CF347E"/>
    <w:rsid w:val="00CF3950"/>
    <w:rsid w:val="00CF4C37"/>
    <w:rsid w:val="00CF6C7D"/>
    <w:rsid w:val="00D00C13"/>
    <w:rsid w:val="00D0109B"/>
    <w:rsid w:val="00D0155D"/>
    <w:rsid w:val="00D018E9"/>
    <w:rsid w:val="00D01B35"/>
    <w:rsid w:val="00D01FD9"/>
    <w:rsid w:val="00D02209"/>
    <w:rsid w:val="00D054B1"/>
    <w:rsid w:val="00D102E2"/>
    <w:rsid w:val="00D137BF"/>
    <w:rsid w:val="00D1522A"/>
    <w:rsid w:val="00D15622"/>
    <w:rsid w:val="00D1587E"/>
    <w:rsid w:val="00D16157"/>
    <w:rsid w:val="00D162A1"/>
    <w:rsid w:val="00D17611"/>
    <w:rsid w:val="00D17A68"/>
    <w:rsid w:val="00D2198F"/>
    <w:rsid w:val="00D21FB9"/>
    <w:rsid w:val="00D24A37"/>
    <w:rsid w:val="00D251AF"/>
    <w:rsid w:val="00D311A0"/>
    <w:rsid w:val="00D32640"/>
    <w:rsid w:val="00D33B2F"/>
    <w:rsid w:val="00D34D57"/>
    <w:rsid w:val="00D3601D"/>
    <w:rsid w:val="00D408F4"/>
    <w:rsid w:val="00D4141B"/>
    <w:rsid w:val="00D42BD9"/>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631"/>
    <w:rsid w:val="00D60DF6"/>
    <w:rsid w:val="00D651BC"/>
    <w:rsid w:val="00D65A57"/>
    <w:rsid w:val="00D6710F"/>
    <w:rsid w:val="00D675AF"/>
    <w:rsid w:val="00D707C1"/>
    <w:rsid w:val="00D72969"/>
    <w:rsid w:val="00D73498"/>
    <w:rsid w:val="00D73B7B"/>
    <w:rsid w:val="00D80AC4"/>
    <w:rsid w:val="00D821FA"/>
    <w:rsid w:val="00D8413A"/>
    <w:rsid w:val="00D844E0"/>
    <w:rsid w:val="00D879CA"/>
    <w:rsid w:val="00D918DB"/>
    <w:rsid w:val="00D97DA0"/>
    <w:rsid w:val="00DA0D08"/>
    <w:rsid w:val="00DA57A8"/>
    <w:rsid w:val="00DA5BD8"/>
    <w:rsid w:val="00DA7CC1"/>
    <w:rsid w:val="00DB261C"/>
    <w:rsid w:val="00DB4387"/>
    <w:rsid w:val="00DB7627"/>
    <w:rsid w:val="00DC3F3C"/>
    <w:rsid w:val="00DC4656"/>
    <w:rsid w:val="00DC638C"/>
    <w:rsid w:val="00DD09E0"/>
    <w:rsid w:val="00DD0ECF"/>
    <w:rsid w:val="00DD2490"/>
    <w:rsid w:val="00DD2604"/>
    <w:rsid w:val="00DD45E2"/>
    <w:rsid w:val="00DD4B41"/>
    <w:rsid w:val="00DD534A"/>
    <w:rsid w:val="00DD740E"/>
    <w:rsid w:val="00DE1CEE"/>
    <w:rsid w:val="00DE3AAE"/>
    <w:rsid w:val="00DE69EE"/>
    <w:rsid w:val="00DE6F1E"/>
    <w:rsid w:val="00DF1AEC"/>
    <w:rsid w:val="00DF25AE"/>
    <w:rsid w:val="00DF28B1"/>
    <w:rsid w:val="00DF325A"/>
    <w:rsid w:val="00DF44F5"/>
    <w:rsid w:val="00DF6B4D"/>
    <w:rsid w:val="00DF7895"/>
    <w:rsid w:val="00E00B89"/>
    <w:rsid w:val="00E01400"/>
    <w:rsid w:val="00E0297E"/>
    <w:rsid w:val="00E03BA9"/>
    <w:rsid w:val="00E04646"/>
    <w:rsid w:val="00E06BCD"/>
    <w:rsid w:val="00E10F1D"/>
    <w:rsid w:val="00E135BE"/>
    <w:rsid w:val="00E13EFB"/>
    <w:rsid w:val="00E15CA3"/>
    <w:rsid w:val="00E176B4"/>
    <w:rsid w:val="00E17B3F"/>
    <w:rsid w:val="00E209F1"/>
    <w:rsid w:val="00E218E2"/>
    <w:rsid w:val="00E2355C"/>
    <w:rsid w:val="00E2397E"/>
    <w:rsid w:val="00E24FDD"/>
    <w:rsid w:val="00E26B0C"/>
    <w:rsid w:val="00E31D2C"/>
    <w:rsid w:val="00E328E7"/>
    <w:rsid w:val="00E33AEB"/>
    <w:rsid w:val="00E33FC6"/>
    <w:rsid w:val="00E3697A"/>
    <w:rsid w:val="00E3728B"/>
    <w:rsid w:val="00E410BB"/>
    <w:rsid w:val="00E4356E"/>
    <w:rsid w:val="00E437F5"/>
    <w:rsid w:val="00E45564"/>
    <w:rsid w:val="00E45B8B"/>
    <w:rsid w:val="00E45FD0"/>
    <w:rsid w:val="00E51625"/>
    <w:rsid w:val="00E538CC"/>
    <w:rsid w:val="00E607B7"/>
    <w:rsid w:val="00E623D5"/>
    <w:rsid w:val="00E623F0"/>
    <w:rsid w:val="00E62A17"/>
    <w:rsid w:val="00E67395"/>
    <w:rsid w:val="00E67616"/>
    <w:rsid w:val="00E679E2"/>
    <w:rsid w:val="00E72CB9"/>
    <w:rsid w:val="00E7313F"/>
    <w:rsid w:val="00E737AF"/>
    <w:rsid w:val="00E73BCB"/>
    <w:rsid w:val="00E73D7C"/>
    <w:rsid w:val="00E74924"/>
    <w:rsid w:val="00E75693"/>
    <w:rsid w:val="00E75ACB"/>
    <w:rsid w:val="00E80876"/>
    <w:rsid w:val="00E834B6"/>
    <w:rsid w:val="00E848E6"/>
    <w:rsid w:val="00E85C68"/>
    <w:rsid w:val="00E90F5C"/>
    <w:rsid w:val="00E9108F"/>
    <w:rsid w:val="00E91EEC"/>
    <w:rsid w:val="00EA0A4E"/>
    <w:rsid w:val="00EA56FC"/>
    <w:rsid w:val="00EA617C"/>
    <w:rsid w:val="00EB2472"/>
    <w:rsid w:val="00EB3348"/>
    <w:rsid w:val="00EB66D6"/>
    <w:rsid w:val="00EB68B5"/>
    <w:rsid w:val="00EB6C2C"/>
    <w:rsid w:val="00EC1411"/>
    <w:rsid w:val="00EC17C3"/>
    <w:rsid w:val="00EC2846"/>
    <w:rsid w:val="00EC4690"/>
    <w:rsid w:val="00EC5847"/>
    <w:rsid w:val="00ED0B81"/>
    <w:rsid w:val="00ED0FC0"/>
    <w:rsid w:val="00ED22D9"/>
    <w:rsid w:val="00ED3937"/>
    <w:rsid w:val="00ED3C09"/>
    <w:rsid w:val="00ED4536"/>
    <w:rsid w:val="00ED49D1"/>
    <w:rsid w:val="00ED6B53"/>
    <w:rsid w:val="00EE3B24"/>
    <w:rsid w:val="00EE503C"/>
    <w:rsid w:val="00EF15BF"/>
    <w:rsid w:val="00EF2565"/>
    <w:rsid w:val="00EF43EB"/>
    <w:rsid w:val="00EF5161"/>
    <w:rsid w:val="00F01EFC"/>
    <w:rsid w:val="00F03F69"/>
    <w:rsid w:val="00F04148"/>
    <w:rsid w:val="00F0694F"/>
    <w:rsid w:val="00F07E7C"/>
    <w:rsid w:val="00F11351"/>
    <w:rsid w:val="00F1336F"/>
    <w:rsid w:val="00F14431"/>
    <w:rsid w:val="00F1586C"/>
    <w:rsid w:val="00F16D37"/>
    <w:rsid w:val="00F17BD9"/>
    <w:rsid w:val="00F21CE5"/>
    <w:rsid w:val="00F21DA8"/>
    <w:rsid w:val="00F23646"/>
    <w:rsid w:val="00F23DBC"/>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644C"/>
    <w:rsid w:val="00F5734A"/>
    <w:rsid w:val="00F57632"/>
    <w:rsid w:val="00F576FB"/>
    <w:rsid w:val="00F60D90"/>
    <w:rsid w:val="00F618D4"/>
    <w:rsid w:val="00F6653D"/>
    <w:rsid w:val="00F66A8B"/>
    <w:rsid w:val="00F67F58"/>
    <w:rsid w:val="00F70C32"/>
    <w:rsid w:val="00F7245B"/>
    <w:rsid w:val="00F77D60"/>
    <w:rsid w:val="00F800D3"/>
    <w:rsid w:val="00F814E6"/>
    <w:rsid w:val="00F81BC4"/>
    <w:rsid w:val="00F830A0"/>
    <w:rsid w:val="00F835EB"/>
    <w:rsid w:val="00F85404"/>
    <w:rsid w:val="00F85CA2"/>
    <w:rsid w:val="00F93331"/>
    <w:rsid w:val="00F93C30"/>
    <w:rsid w:val="00F97348"/>
    <w:rsid w:val="00F974C1"/>
    <w:rsid w:val="00FA258A"/>
    <w:rsid w:val="00FA3E01"/>
    <w:rsid w:val="00FA4496"/>
    <w:rsid w:val="00FA5916"/>
    <w:rsid w:val="00FA7710"/>
    <w:rsid w:val="00FB30B8"/>
    <w:rsid w:val="00FB3711"/>
    <w:rsid w:val="00FB5911"/>
    <w:rsid w:val="00FB7B12"/>
    <w:rsid w:val="00FC30C2"/>
    <w:rsid w:val="00FC48BF"/>
    <w:rsid w:val="00FD09C7"/>
    <w:rsid w:val="00FD20B6"/>
    <w:rsid w:val="00FD2625"/>
    <w:rsid w:val="00FD2B9B"/>
    <w:rsid w:val="00FD4EDD"/>
    <w:rsid w:val="00FD562B"/>
    <w:rsid w:val="00FD5656"/>
    <w:rsid w:val="00FE1874"/>
    <w:rsid w:val="00FE4300"/>
    <w:rsid w:val="00FE5D52"/>
    <w:rsid w:val="00FE7191"/>
    <w:rsid w:val="00FF2A4B"/>
    <w:rsid w:val="00FF2D3C"/>
    <w:rsid w:val="00FF3E4E"/>
    <w:rsid w:val="00FF602C"/>
    <w:rsid w:val="00FF6E84"/>
    <w:rsid w:val="00FF6FBD"/>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annotation text" w:uiPriority="99"/>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55557"/>
    <w:rPr>
      <w:color w:val="800080" w:themeColor="followedHyperlink"/>
      <w:u w:val="single"/>
    </w:rPr>
  </w:style>
  <w:style w:type="table" w:customStyle="1" w:styleId="Tablaconcuadrcula1">
    <w:name w:val="Tabla con cuadrícula1"/>
    <w:basedOn w:val="Tablanormal"/>
    <w:next w:val="Tablaconcuadrcula"/>
    <w:rsid w:val="0021077E"/>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A95276"/>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A95276"/>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4">
    <w:name w:val="Tabla con cuadrícula4"/>
    <w:basedOn w:val="Tablanormal"/>
    <w:next w:val="Tablaconcuadrcula"/>
    <w:rsid w:val="00E209F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5">
    <w:name w:val="Tabla con cuadrícula5"/>
    <w:basedOn w:val="Tablanormal"/>
    <w:next w:val="Tablaconcuadrcula"/>
    <w:rsid w:val="00FD4EDD"/>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annotation text" w:uiPriority="99"/>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55557"/>
    <w:rPr>
      <w:color w:val="800080" w:themeColor="followedHyperlink"/>
      <w:u w:val="single"/>
    </w:rPr>
  </w:style>
  <w:style w:type="table" w:customStyle="1" w:styleId="Tablaconcuadrcula1">
    <w:name w:val="Tabla con cuadrícula1"/>
    <w:basedOn w:val="Tablanormal"/>
    <w:next w:val="Tablaconcuadrcula"/>
    <w:rsid w:val="0021077E"/>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A95276"/>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A95276"/>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4">
    <w:name w:val="Tabla con cuadrícula4"/>
    <w:basedOn w:val="Tablanormal"/>
    <w:next w:val="Tablaconcuadrcula"/>
    <w:rsid w:val="00E209F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5">
    <w:name w:val="Tabla con cuadrícula5"/>
    <w:basedOn w:val="Tablanormal"/>
    <w:next w:val="Tablaconcuadrcula"/>
    <w:rsid w:val="00FD4EDD"/>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9068435">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98418300">
      <w:bodyDiv w:val="1"/>
      <w:marLeft w:val="0"/>
      <w:marRight w:val="0"/>
      <w:marTop w:val="0"/>
      <w:marBottom w:val="0"/>
      <w:divBdr>
        <w:top w:val="none" w:sz="0" w:space="0" w:color="auto"/>
        <w:left w:val="none" w:sz="0" w:space="0" w:color="auto"/>
        <w:bottom w:val="none" w:sz="0" w:space="0" w:color="auto"/>
        <w:right w:val="none" w:sz="0" w:space="0" w:color="auto"/>
      </w:divBdr>
      <w:divsChild>
        <w:div w:id="16588053">
          <w:marLeft w:val="0"/>
          <w:marRight w:val="0"/>
          <w:marTop w:val="0"/>
          <w:marBottom w:val="0"/>
          <w:divBdr>
            <w:top w:val="none" w:sz="0" w:space="0" w:color="auto"/>
            <w:left w:val="none" w:sz="0" w:space="0" w:color="auto"/>
            <w:bottom w:val="none" w:sz="0" w:space="0" w:color="auto"/>
            <w:right w:val="none" w:sz="0" w:space="0" w:color="auto"/>
          </w:divBdr>
        </w:div>
        <w:div w:id="795565612">
          <w:marLeft w:val="0"/>
          <w:marRight w:val="0"/>
          <w:marTop w:val="0"/>
          <w:marBottom w:val="0"/>
          <w:divBdr>
            <w:top w:val="none" w:sz="0" w:space="0" w:color="auto"/>
            <w:left w:val="none" w:sz="0" w:space="0" w:color="auto"/>
            <w:bottom w:val="none" w:sz="0" w:space="0" w:color="auto"/>
            <w:right w:val="none" w:sz="0" w:space="0" w:color="auto"/>
          </w:divBdr>
        </w:div>
        <w:div w:id="1901356577">
          <w:marLeft w:val="0"/>
          <w:marRight w:val="0"/>
          <w:marTop w:val="0"/>
          <w:marBottom w:val="0"/>
          <w:divBdr>
            <w:top w:val="none" w:sz="0" w:space="0" w:color="auto"/>
            <w:left w:val="none" w:sz="0" w:space="0" w:color="auto"/>
            <w:bottom w:val="none" w:sz="0" w:space="0" w:color="auto"/>
            <w:right w:val="none" w:sz="0" w:space="0" w:color="auto"/>
          </w:divBdr>
        </w:div>
        <w:div w:id="811022121">
          <w:marLeft w:val="0"/>
          <w:marRight w:val="0"/>
          <w:marTop w:val="0"/>
          <w:marBottom w:val="0"/>
          <w:divBdr>
            <w:top w:val="none" w:sz="0" w:space="0" w:color="auto"/>
            <w:left w:val="none" w:sz="0" w:space="0" w:color="auto"/>
            <w:bottom w:val="none" w:sz="0" w:space="0" w:color="auto"/>
            <w:right w:val="none" w:sz="0" w:space="0" w:color="auto"/>
          </w:divBdr>
        </w:div>
        <w:div w:id="1122770783">
          <w:marLeft w:val="0"/>
          <w:marRight w:val="0"/>
          <w:marTop w:val="0"/>
          <w:marBottom w:val="0"/>
          <w:divBdr>
            <w:top w:val="none" w:sz="0" w:space="0" w:color="auto"/>
            <w:left w:val="none" w:sz="0" w:space="0" w:color="auto"/>
            <w:bottom w:val="none" w:sz="0" w:space="0" w:color="auto"/>
            <w:right w:val="none" w:sz="0" w:space="0" w:color="auto"/>
          </w:divBdr>
        </w:div>
        <w:div w:id="364869135">
          <w:marLeft w:val="0"/>
          <w:marRight w:val="0"/>
          <w:marTop w:val="0"/>
          <w:marBottom w:val="0"/>
          <w:divBdr>
            <w:top w:val="none" w:sz="0" w:space="0" w:color="auto"/>
            <w:left w:val="none" w:sz="0" w:space="0" w:color="auto"/>
            <w:bottom w:val="none" w:sz="0" w:space="0" w:color="auto"/>
            <w:right w:val="none" w:sz="0" w:space="0" w:color="auto"/>
          </w:divBdr>
        </w:div>
        <w:div w:id="991253668">
          <w:marLeft w:val="0"/>
          <w:marRight w:val="0"/>
          <w:marTop w:val="0"/>
          <w:marBottom w:val="0"/>
          <w:divBdr>
            <w:top w:val="none" w:sz="0" w:space="0" w:color="auto"/>
            <w:left w:val="none" w:sz="0" w:space="0" w:color="auto"/>
            <w:bottom w:val="none" w:sz="0" w:space="0" w:color="auto"/>
            <w:right w:val="none" w:sz="0" w:space="0" w:color="auto"/>
          </w:divBdr>
        </w:div>
        <w:div w:id="1053584049">
          <w:marLeft w:val="0"/>
          <w:marRight w:val="0"/>
          <w:marTop w:val="0"/>
          <w:marBottom w:val="0"/>
          <w:divBdr>
            <w:top w:val="none" w:sz="0" w:space="0" w:color="auto"/>
            <w:left w:val="none" w:sz="0" w:space="0" w:color="auto"/>
            <w:bottom w:val="none" w:sz="0" w:space="0" w:color="auto"/>
            <w:right w:val="none" w:sz="0" w:space="0" w:color="auto"/>
          </w:divBdr>
        </w:div>
        <w:div w:id="602147300">
          <w:marLeft w:val="0"/>
          <w:marRight w:val="0"/>
          <w:marTop w:val="0"/>
          <w:marBottom w:val="0"/>
          <w:divBdr>
            <w:top w:val="none" w:sz="0" w:space="0" w:color="auto"/>
            <w:left w:val="none" w:sz="0" w:space="0" w:color="auto"/>
            <w:bottom w:val="none" w:sz="0" w:space="0" w:color="auto"/>
            <w:right w:val="none" w:sz="0" w:space="0" w:color="auto"/>
          </w:divBdr>
        </w:div>
        <w:div w:id="160048757">
          <w:marLeft w:val="0"/>
          <w:marRight w:val="0"/>
          <w:marTop w:val="0"/>
          <w:marBottom w:val="0"/>
          <w:divBdr>
            <w:top w:val="none" w:sz="0" w:space="0" w:color="auto"/>
            <w:left w:val="none" w:sz="0" w:space="0" w:color="auto"/>
            <w:bottom w:val="none" w:sz="0" w:space="0" w:color="auto"/>
            <w:right w:val="none" w:sz="0" w:space="0" w:color="auto"/>
          </w:divBdr>
        </w:div>
        <w:div w:id="1526792703">
          <w:marLeft w:val="0"/>
          <w:marRight w:val="0"/>
          <w:marTop w:val="0"/>
          <w:marBottom w:val="0"/>
          <w:divBdr>
            <w:top w:val="none" w:sz="0" w:space="0" w:color="auto"/>
            <w:left w:val="none" w:sz="0" w:space="0" w:color="auto"/>
            <w:bottom w:val="none" w:sz="0" w:space="0" w:color="auto"/>
            <w:right w:val="none" w:sz="0" w:space="0" w:color="auto"/>
          </w:divBdr>
        </w:div>
        <w:div w:id="254365355">
          <w:marLeft w:val="0"/>
          <w:marRight w:val="0"/>
          <w:marTop w:val="0"/>
          <w:marBottom w:val="0"/>
          <w:divBdr>
            <w:top w:val="none" w:sz="0" w:space="0" w:color="auto"/>
            <w:left w:val="none" w:sz="0" w:space="0" w:color="auto"/>
            <w:bottom w:val="none" w:sz="0" w:space="0" w:color="auto"/>
            <w:right w:val="none" w:sz="0" w:space="0" w:color="auto"/>
          </w:divBdr>
        </w:div>
        <w:div w:id="448202826">
          <w:marLeft w:val="0"/>
          <w:marRight w:val="0"/>
          <w:marTop w:val="0"/>
          <w:marBottom w:val="0"/>
          <w:divBdr>
            <w:top w:val="none" w:sz="0" w:space="0" w:color="auto"/>
            <w:left w:val="none" w:sz="0" w:space="0" w:color="auto"/>
            <w:bottom w:val="none" w:sz="0" w:space="0" w:color="auto"/>
            <w:right w:val="none" w:sz="0" w:space="0" w:color="auto"/>
          </w:divBdr>
        </w:div>
      </w:divsChild>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bp.blogspot.com/-y5vOSPClCLU/TZI31ko9MCI/AAAAAAAAAAQ/crtwzjFWv3Y/s320/celula-procariota-934178.jpe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2.bp.blogspot.com/_Q1mZvSvjl2Q/S8t1SiT6BLI/AAAAAAAAAC0/ttpdrpdrC1k/s1600/celula-en-jpg.jp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rofesorenlinea.cl/Ciencias/Celula.ht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quimicaweb.net/Web-alumnos/GENETICA%20Y%20HERENCIA/Paginas/2.2.htm" TargetMode="External"/><Relationship Id="rId4" Type="http://schemas.microsoft.com/office/2007/relationships/stylesWithEffects" Target="stylesWithEffects.xml"/><Relationship Id="rId9" Type="http://schemas.openxmlformats.org/officeDocument/2006/relationships/hyperlink" Target="http://profesores.aulaplaneta.com/DesktopModules/PPP_EditorGuionesKO/RecursoProfesor.aspx?IdGuion=10035&amp;IdRecurso=461550&amp;Transparent=on" TargetMode="External"/><Relationship Id="rId14" Type="http://schemas.openxmlformats.org/officeDocument/2006/relationships/hyperlink" Target="http://labitacoradeldrgabriel.blogspot.com/2009/06/organelos-celulares-y-sus-funcion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EF229-46E1-4906-8FF5-FDC152242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17</Pages>
  <Words>5281</Words>
  <Characters>29051</Characters>
  <Application>Microsoft Office Word</Application>
  <DocSecurity>0</DocSecurity>
  <Lines>242</Lines>
  <Paragraphs>68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34264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CARLOS ROMAN</cp:lastModifiedBy>
  <cp:revision>5</cp:revision>
  <dcterms:created xsi:type="dcterms:W3CDTF">2015-03-26T20:21:00Z</dcterms:created>
  <dcterms:modified xsi:type="dcterms:W3CDTF">2015-03-30T05:34:00Z</dcterms:modified>
</cp:coreProperties>
</file>