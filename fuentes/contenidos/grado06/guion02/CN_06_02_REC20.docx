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B53" w:rsidRPr="00254FDB" w:rsidRDefault="004A2B53" w:rsidP="004A2B53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F12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Trabajar un video</w:t>
      </w:r>
    </w:p>
    <w:p w:rsidR="004A2B53" w:rsidRPr="00254FDB" w:rsidRDefault="004A2B53" w:rsidP="004A2B53">
      <w:pPr>
        <w:jc w:val="both"/>
        <w:rPr>
          <w:rFonts w:ascii="Arial" w:hAnsi="Arial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Pr="006D02A8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CÉLULA</w:t>
      </w:r>
    </w:p>
    <w:p w:rsidR="004A2B53" w:rsidRPr="006D02A8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Pr="0063490D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A2B53" w:rsidRPr="009320AC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Default="009A060D" w:rsidP="004A2B5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célula eucariota</w:t>
      </w:r>
    </w:p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Pr="006D02A8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A2B53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B0527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05273">
        <w:rPr>
          <w:rFonts w:ascii="Arial" w:hAnsi="Arial" w:cs="Arial"/>
          <w:sz w:val="18"/>
          <w:szCs w:val="18"/>
          <w:lang w:val="es-ES_tradnl"/>
        </w:rPr>
        <w:t>Video que describe l</w:t>
      </w:r>
      <w:r w:rsidR="007C056C">
        <w:rPr>
          <w:rFonts w:ascii="Arial" w:hAnsi="Arial" w:cs="Arial"/>
          <w:sz w:val="18"/>
          <w:szCs w:val="18"/>
          <w:lang w:val="es-ES_tradnl"/>
        </w:rPr>
        <w:t>o</w:t>
      </w:r>
      <w:r w:rsidRPr="00B05273">
        <w:rPr>
          <w:rFonts w:ascii="Arial" w:hAnsi="Arial" w:cs="Arial"/>
          <w:sz w:val="18"/>
          <w:szCs w:val="18"/>
          <w:lang w:val="es-ES_tradnl"/>
        </w:rPr>
        <w:t>s principales organelos celulares y sus funciones</w:t>
      </w:r>
    </w:p>
    <w:p w:rsidR="00765F43" w:rsidRPr="000719EE" w:rsidRDefault="00765F4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Pr="006D02A8" w:rsidRDefault="009A060D" w:rsidP="004A2B5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Célula eucariota, Membrana plasmática</w:t>
      </w:r>
      <w:r w:rsidR="007C056C">
        <w:rPr>
          <w:rFonts w:ascii="Arial" w:hAnsi="Arial"/>
          <w:sz w:val="18"/>
          <w:szCs w:val="18"/>
          <w:lang w:val="es-ES_tradnl"/>
        </w:rPr>
        <w:t xml:space="preserve">, </w:t>
      </w:r>
      <w:r w:rsidR="00CE27EB">
        <w:rPr>
          <w:rFonts w:ascii="Arial" w:hAnsi="Arial"/>
          <w:sz w:val="18"/>
          <w:szCs w:val="18"/>
          <w:lang w:val="es-ES_tradnl"/>
        </w:rPr>
        <w:t xml:space="preserve">pared celular, </w:t>
      </w:r>
      <w:r w:rsidR="007C056C">
        <w:rPr>
          <w:rFonts w:ascii="Arial" w:hAnsi="Arial"/>
          <w:sz w:val="18"/>
          <w:szCs w:val="18"/>
          <w:lang w:val="es-ES_tradnl"/>
        </w:rPr>
        <w:t xml:space="preserve">núcleo, citoplasma, </w:t>
      </w:r>
      <w:r w:rsidR="00496807">
        <w:rPr>
          <w:rFonts w:ascii="Arial" w:hAnsi="Arial"/>
          <w:sz w:val="18"/>
          <w:szCs w:val="18"/>
          <w:lang w:val="es-ES_tradnl"/>
        </w:rPr>
        <w:t xml:space="preserve">lisosomas, mitocondrias, </w:t>
      </w:r>
      <w:r w:rsidR="007C056C">
        <w:rPr>
          <w:rFonts w:ascii="Arial" w:hAnsi="Arial"/>
          <w:sz w:val="18"/>
          <w:szCs w:val="18"/>
          <w:lang w:val="es-ES_tradnl"/>
        </w:rPr>
        <w:t>rib</w:t>
      </w:r>
      <w:r w:rsidR="006F4767">
        <w:rPr>
          <w:rFonts w:ascii="Arial" w:hAnsi="Arial"/>
          <w:sz w:val="18"/>
          <w:szCs w:val="18"/>
          <w:lang w:val="es-ES_tradnl"/>
        </w:rPr>
        <w:t>osoma, cloroplasto, aparato de Golgi, retículo endoplasmatico</w:t>
      </w:r>
      <w:r>
        <w:rPr>
          <w:rFonts w:ascii="Arial" w:hAnsi="Arial"/>
          <w:sz w:val="18"/>
          <w:szCs w:val="18"/>
          <w:lang w:val="es-ES_tradnl"/>
        </w:rPr>
        <w:t xml:space="preserve">, célula vegetal, célula animal, </w:t>
      </w:r>
    </w:p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Pr="006D02A8" w:rsidRDefault="00CE27EB" w:rsidP="004A2B5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Siete</w:t>
      </w:r>
      <w:r w:rsidR="00765F43">
        <w:rPr>
          <w:rFonts w:ascii="Arial" w:hAnsi="Arial"/>
          <w:sz w:val="18"/>
          <w:szCs w:val="18"/>
          <w:lang w:val="es-ES_tradnl"/>
        </w:rPr>
        <w:t xml:space="preserve"> minutos</w:t>
      </w:r>
      <w:r w:rsidR="004A2B53">
        <w:rPr>
          <w:rFonts w:ascii="Arial" w:hAnsi="Arial"/>
          <w:sz w:val="18"/>
          <w:szCs w:val="18"/>
          <w:lang w:val="es-ES_tradnl"/>
        </w:rPr>
        <w:t xml:space="preserve"> (</w:t>
      </w:r>
      <w:r>
        <w:rPr>
          <w:rFonts w:ascii="Arial" w:hAnsi="Arial"/>
          <w:sz w:val="18"/>
          <w:szCs w:val="18"/>
          <w:lang w:val="es-ES_tradnl"/>
        </w:rPr>
        <w:t>7</w:t>
      </w:r>
      <w:r w:rsidR="004A2B53">
        <w:rPr>
          <w:rFonts w:ascii="Arial" w:hAnsi="Arial"/>
          <w:sz w:val="18"/>
          <w:szCs w:val="18"/>
          <w:lang w:val="es-ES_tradnl"/>
        </w:rPr>
        <w:t>)</w:t>
      </w:r>
    </w:p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Pr="00B55138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A2B53" w:rsidRPr="005F4C68" w:rsidTr="00DB54DB">
        <w:tc>
          <w:tcPr>
            <w:tcW w:w="1248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2B53" w:rsidRPr="005F4C68" w:rsidTr="00DB54DB">
        <w:tc>
          <w:tcPr>
            <w:tcW w:w="1248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Pr="00B55138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4A2B53" w:rsidRPr="00AC7496" w:rsidTr="00DB54DB">
        <w:tc>
          <w:tcPr>
            <w:tcW w:w="4536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2B53" w:rsidRPr="009A060D" w:rsidTr="00DB54DB">
        <w:tc>
          <w:tcPr>
            <w:tcW w:w="4536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2B53" w:rsidRPr="00AC7496" w:rsidTr="00DB54DB">
        <w:tc>
          <w:tcPr>
            <w:tcW w:w="4536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2B53" w:rsidRPr="00AC7496" w:rsidTr="00DB54DB">
        <w:tc>
          <w:tcPr>
            <w:tcW w:w="4536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A2B53" w:rsidRPr="00AC7496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Pr="00B55138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A2B53" w:rsidRPr="005F4C68" w:rsidTr="00DB54DB">
        <w:tc>
          <w:tcPr>
            <w:tcW w:w="2126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2B53" w:rsidRPr="005F4C68" w:rsidTr="00DB54DB">
        <w:tc>
          <w:tcPr>
            <w:tcW w:w="2126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2B53" w:rsidRPr="005F4C68" w:rsidTr="00DB54DB">
        <w:tc>
          <w:tcPr>
            <w:tcW w:w="2126" w:type="dxa"/>
          </w:tcPr>
          <w:p w:rsidR="004A2B53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A2B53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A2B53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A2B53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A2B53" w:rsidRPr="005F4C68" w:rsidRDefault="004A2B53" w:rsidP="00DB54DB">
            <w:pPr>
              <w:jc w:val="both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(Medio)</w:t>
      </w:r>
    </w:p>
    <w:p w:rsidR="004A2B53" w:rsidRPr="000719E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4A2B53" w:rsidRPr="00C36274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A2B53" w:rsidRPr="00064978" w:rsidRDefault="004A2B53" w:rsidP="004A2B5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Título: </w:t>
      </w:r>
      <w:r w:rsidR="00CE27EB">
        <w:rPr>
          <w:rFonts w:ascii="Arial" w:hAnsi="Arial"/>
          <w:sz w:val="18"/>
          <w:szCs w:val="18"/>
          <w:lang w:val="es-ES_tradnl"/>
        </w:rPr>
        <w:t>La célula eucariota</w:t>
      </w:r>
    </w:p>
    <w:p w:rsidR="00B05273" w:rsidRDefault="004A2B53" w:rsidP="00B0527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05273">
        <w:rPr>
          <w:rFonts w:ascii="Arial" w:hAnsi="Arial"/>
          <w:sz w:val="18"/>
          <w:szCs w:val="18"/>
          <w:lang w:val="es-ES_tradnl"/>
        </w:rPr>
        <w:t xml:space="preserve">Descripción: </w:t>
      </w:r>
      <w:r w:rsidR="00B05273" w:rsidRPr="00B05273">
        <w:rPr>
          <w:rFonts w:ascii="Arial" w:hAnsi="Arial"/>
          <w:sz w:val="18"/>
          <w:szCs w:val="18"/>
          <w:lang w:val="es-ES_tradnl"/>
        </w:rPr>
        <w:t>Video que describe l</w:t>
      </w:r>
      <w:r w:rsidR="007C056C">
        <w:rPr>
          <w:rFonts w:ascii="Arial" w:hAnsi="Arial"/>
          <w:sz w:val="18"/>
          <w:szCs w:val="18"/>
          <w:lang w:val="es-ES_tradnl"/>
        </w:rPr>
        <w:t>o</w:t>
      </w:r>
      <w:r w:rsidR="00B05273" w:rsidRPr="00B05273">
        <w:rPr>
          <w:rFonts w:ascii="Arial" w:hAnsi="Arial"/>
          <w:sz w:val="18"/>
          <w:szCs w:val="18"/>
          <w:lang w:val="es-ES_tradnl"/>
        </w:rPr>
        <w:t xml:space="preserve">s principales organelos celulares y sus funciones </w:t>
      </w:r>
    </w:p>
    <w:p w:rsidR="004A2B53" w:rsidRPr="00B05273" w:rsidRDefault="004A2B53" w:rsidP="00B0527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proofErr w:type="spellStart"/>
      <w:r w:rsidRPr="00B05273">
        <w:rPr>
          <w:rFonts w:ascii="Arial" w:hAnsi="Arial"/>
          <w:sz w:val="18"/>
          <w:szCs w:val="18"/>
          <w:lang w:val="es-ES_tradnl"/>
        </w:rPr>
        <w:t>Temporalización</w:t>
      </w:r>
      <w:proofErr w:type="spellEnd"/>
      <w:r w:rsidRPr="00B05273">
        <w:rPr>
          <w:rFonts w:ascii="Arial" w:hAnsi="Arial"/>
          <w:sz w:val="18"/>
          <w:szCs w:val="18"/>
          <w:lang w:val="es-ES_tradnl"/>
        </w:rPr>
        <w:t xml:space="preserve">: </w:t>
      </w:r>
      <w:r w:rsidR="00CE27EB">
        <w:rPr>
          <w:rFonts w:ascii="Arial" w:hAnsi="Arial"/>
          <w:sz w:val="18"/>
          <w:szCs w:val="18"/>
          <w:lang w:val="es-ES_tradnl"/>
        </w:rPr>
        <w:t>Siete</w:t>
      </w:r>
      <w:r w:rsidRPr="00B05273">
        <w:rPr>
          <w:rFonts w:ascii="Arial" w:hAnsi="Arial"/>
          <w:sz w:val="18"/>
          <w:szCs w:val="18"/>
          <w:lang w:val="es-ES_tradnl"/>
        </w:rPr>
        <w:t xml:space="preserve"> minutos (</w:t>
      </w:r>
      <w:r w:rsidR="00CE27EB">
        <w:rPr>
          <w:rFonts w:ascii="Arial" w:hAnsi="Arial"/>
          <w:sz w:val="18"/>
          <w:szCs w:val="18"/>
          <w:lang w:val="es-ES_tradnl"/>
        </w:rPr>
        <w:t>7</w:t>
      </w:r>
      <w:r w:rsidRPr="00B05273">
        <w:rPr>
          <w:rFonts w:ascii="Arial" w:hAnsi="Arial"/>
          <w:sz w:val="18"/>
          <w:szCs w:val="18"/>
          <w:lang w:val="es-ES_tradnl"/>
        </w:rPr>
        <w:t>)</w:t>
      </w:r>
    </w:p>
    <w:p w:rsidR="004A2B53" w:rsidRPr="00064978" w:rsidRDefault="004A2B53" w:rsidP="004A2B53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>Tipo de recurso: Video</w:t>
      </w:r>
    </w:p>
    <w:p w:rsidR="007C056C" w:rsidRPr="007C056C" w:rsidRDefault="004A2B53" w:rsidP="007C056C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7C056C">
        <w:rPr>
          <w:rFonts w:ascii="Arial" w:hAnsi="Arial"/>
          <w:sz w:val="18"/>
          <w:szCs w:val="18"/>
          <w:lang w:val="es-ES_tradnl"/>
        </w:rPr>
        <w:t xml:space="preserve">Competencia relacionada con el recurso: Conocimiento y la interacción con el mundo físico / </w:t>
      </w:r>
      <w:r w:rsidR="007C056C" w:rsidRPr="007C056C">
        <w:rPr>
          <w:rFonts w:ascii="Arial" w:hAnsi="Arial"/>
          <w:sz w:val="18"/>
          <w:szCs w:val="18"/>
          <w:lang w:val="es-ES_tradnl"/>
        </w:rPr>
        <w:t>Explico la estructura de la célula y las funciones básicas de sus componentes.</w:t>
      </w:r>
    </w:p>
    <w:p w:rsidR="004A2B53" w:rsidRPr="007C056C" w:rsidRDefault="004A2B53" w:rsidP="007C056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4A2B53" w:rsidRPr="00C36274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B05273" w:rsidRDefault="004A2B53" w:rsidP="004A2B53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05273">
        <w:rPr>
          <w:rFonts w:ascii="Arial" w:hAnsi="Arial"/>
          <w:sz w:val="18"/>
          <w:szCs w:val="18"/>
          <w:lang w:val="es-ES_tradnl"/>
        </w:rPr>
        <w:t xml:space="preserve">Objetivo del recurso: </w:t>
      </w:r>
      <w:r w:rsidR="007C056C">
        <w:rPr>
          <w:rFonts w:ascii="Arial" w:hAnsi="Arial"/>
          <w:sz w:val="18"/>
          <w:szCs w:val="18"/>
          <w:lang w:val="es-ES_tradnl"/>
        </w:rPr>
        <w:t xml:space="preserve">Enseñar a los estudiantes la estructura celular y las funciones básicas de </w:t>
      </w:r>
      <w:r w:rsidR="00496807">
        <w:rPr>
          <w:rFonts w:ascii="Arial" w:hAnsi="Arial"/>
          <w:sz w:val="18"/>
          <w:szCs w:val="18"/>
          <w:lang w:val="es-ES_tradnl"/>
        </w:rPr>
        <w:t>algunos organelos</w:t>
      </w:r>
      <w:r w:rsidR="007C056C">
        <w:rPr>
          <w:rFonts w:ascii="Arial" w:hAnsi="Arial"/>
          <w:sz w:val="18"/>
          <w:szCs w:val="18"/>
          <w:lang w:val="es-ES_tradnl"/>
        </w:rPr>
        <w:t>.</w:t>
      </w:r>
    </w:p>
    <w:p w:rsidR="0081401F" w:rsidRDefault="0081401F" w:rsidP="0081401F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B05273" w:rsidRDefault="004A2B53" w:rsidP="004A2B53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05273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7C056C">
        <w:rPr>
          <w:rFonts w:ascii="Arial" w:hAnsi="Arial"/>
          <w:sz w:val="18"/>
          <w:szCs w:val="18"/>
          <w:lang w:val="es-ES_tradnl"/>
        </w:rPr>
        <w:t xml:space="preserve">Como introducción al tema, organice a los estudiantes por parejas, </w:t>
      </w:r>
      <w:r w:rsidR="0045153B">
        <w:rPr>
          <w:rFonts w:ascii="Arial" w:hAnsi="Arial"/>
          <w:sz w:val="18"/>
          <w:szCs w:val="18"/>
          <w:lang w:val="es-ES_tradnl"/>
        </w:rPr>
        <w:t>solicíteles</w:t>
      </w:r>
      <w:r w:rsidR="007C056C">
        <w:rPr>
          <w:rFonts w:ascii="Arial" w:hAnsi="Arial"/>
          <w:sz w:val="18"/>
          <w:szCs w:val="18"/>
          <w:lang w:val="es-ES_tradnl"/>
        </w:rPr>
        <w:t xml:space="preserve"> que piensen en una empresa </w:t>
      </w:r>
      <w:r w:rsidR="00B7541B">
        <w:rPr>
          <w:rFonts w:ascii="Arial" w:hAnsi="Arial"/>
          <w:sz w:val="18"/>
          <w:szCs w:val="18"/>
          <w:lang w:val="es-ES_tradnl"/>
        </w:rPr>
        <w:t>cualquiera</w:t>
      </w:r>
      <w:r w:rsidR="007C056C">
        <w:rPr>
          <w:rFonts w:ascii="Arial" w:hAnsi="Arial"/>
          <w:sz w:val="18"/>
          <w:szCs w:val="18"/>
          <w:lang w:val="es-ES_tradnl"/>
        </w:rPr>
        <w:t>, que identifiquen los cargos y oficios de las personas que trabajan en la empresa y que realicen un organigrama con dichos cargos y funciones.</w:t>
      </w:r>
    </w:p>
    <w:p w:rsidR="0081401F" w:rsidRPr="0081401F" w:rsidRDefault="0081401F" w:rsidP="0081401F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4A2B53" w:rsidRPr="00B05273" w:rsidRDefault="004A2B53" w:rsidP="004A2B53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05273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C50375">
        <w:rPr>
          <w:rFonts w:ascii="Arial" w:hAnsi="Arial"/>
          <w:sz w:val="18"/>
          <w:szCs w:val="18"/>
          <w:lang w:val="es-ES_tradnl"/>
        </w:rPr>
        <w:t xml:space="preserve">Detenga el video cuando se hable </w:t>
      </w:r>
      <w:r w:rsidR="00594D6B">
        <w:rPr>
          <w:rFonts w:ascii="Arial" w:hAnsi="Arial"/>
          <w:sz w:val="18"/>
          <w:szCs w:val="18"/>
          <w:lang w:val="es-ES_tradnl"/>
        </w:rPr>
        <w:t>de la célula eucariota</w:t>
      </w:r>
      <w:r w:rsidR="00C50375">
        <w:rPr>
          <w:rFonts w:ascii="Arial" w:hAnsi="Arial"/>
          <w:sz w:val="18"/>
          <w:szCs w:val="18"/>
          <w:lang w:val="es-ES_tradnl"/>
        </w:rPr>
        <w:t xml:space="preserve"> y aclare que </w:t>
      </w:r>
      <w:r w:rsidR="00594D6B">
        <w:rPr>
          <w:rFonts w:ascii="Arial" w:hAnsi="Arial"/>
          <w:sz w:val="18"/>
          <w:szCs w:val="18"/>
          <w:lang w:val="es-ES_tradnl"/>
        </w:rPr>
        <w:t>estas células están presentes en plantas, animales, hongos y algas,</w:t>
      </w:r>
      <w:r w:rsidR="00C50375">
        <w:rPr>
          <w:rFonts w:ascii="Arial" w:hAnsi="Arial"/>
          <w:sz w:val="18"/>
          <w:szCs w:val="18"/>
          <w:lang w:val="es-ES_tradnl"/>
        </w:rPr>
        <w:t xml:space="preserve"> principalmente, resalte la estructura básica de una célula: membrana celular, citoplasma y núcleo. Aproveche para resaltar algunas diferencias entre las células animales y vegetales</w:t>
      </w:r>
      <w:r w:rsidR="00496807">
        <w:rPr>
          <w:rFonts w:ascii="Arial" w:hAnsi="Arial"/>
          <w:sz w:val="18"/>
          <w:szCs w:val="18"/>
          <w:lang w:val="es-ES_tradnl"/>
        </w:rPr>
        <w:t>. De vez en cuando detenga el video y repase con los estudiantes las funciones dadas hasta el momento, la importancia de este proceso para la célula y el organelo que la realiza.</w:t>
      </w:r>
    </w:p>
    <w:p w:rsidR="004A2B53" w:rsidRPr="0081401F" w:rsidRDefault="004A2B53" w:rsidP="004A2B53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18"/>
          <w:szCs w:val="18"/>
          <w:lang w:val="es-ES_tradnl"/>
        </w:rPr>
      </w:pPr>
      <w:r w:rsidRPr="00B05273">
        <w:rPr>
          <w:rFonts w:ascii="Arial" w:hAnsi="Arial"/>
          <w:sz w:val="18"/>
          <w:szCs w:val="18"/>
          <w:lang w:val="es-ES_tradnl"/>
        </w:rPr>
        <w:lastRenderedPageBreak/>
        <w:t xml:space="preserve">Después de la presentación: </w:t>
      </w:r>
      <w:r w:rsidR="00496807">
        <w:rPr>
          <w:rFonts w:ascii="Arial" w:hAnsi="Arial"/>
          <w:sz w:val="18"/>
          <w:szCs w:val="18"/>
          <w:lang w:val="es-ES_tradnl"/>
        </w:rPr>
        <w:t>Pida a los estudiantes que se organicen con el mismo compañero con el que trabajaron en la primera parte y que junto al organigrama que realizaron de la empresa con los cargos y funciones, encuentren un organelo de la célula que realice una función similar a la que se realiza en dicha empresa y realicen la respectiva comparación.</w:t>
      </w:r>
    </w:p>
    <w:p w:rsidR="0081401F" w:rsidRPr="006B404E" w:rsidRDefault="0081401F" w:rsidP="0081401F">
      <w:pPr>
        <w:pStyle w:val="Prrafodelista"/>
        <w:ind w:left="360"/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3F5B9D" w:rsidRPr="0081401F" w:rsidRDefault="006B404E" w:rsidP="006B404E">
      <w:pPr>
        <w:pStyle w:val="Prrafodelista"/>
        <w:numPr>
          <w:ilvl w:val="0"/>
          <w:numId w:val="1"/>
        </w:numPr>
        <w:jc w:val="both"/>
        <w:rPr>
          <w:rFonts w:ascii="Arial" w:hAnsi="Arial"/>
          <w:b/>
          <w:sz w:val="18"/>
          <w:szCs w:val="18"/>
        </w:rPr>
      </w:pPr>
      <w:r w:rsidRPr="003F5B9D">
        <w:rPr>
          <w:rFonts w:ascii="Arial" w:hAnsi="Arial" w:cs="Arial"/>
          <w:sz w:val="18"/>
          <w:szCs w:val="18"/>
          <w:lang w:val="es-ES_tradnl"/>
        </w:rPr>
        <w:t>Remisión a documentos de editorial Planeta:</w:t>
      </w:r>
      <w:r w:rsidRPr="003F5B9D">
        <w:rPr>
          <w:rFonts w:ascii="Arial" w:hAnsi="Arial" w:cs="Arial"/>
          <w:sz w:val="18"/>
          <w:szCs w:val="18"/>
          <w:lang w:val="es-CO"/>
        </w:rPr>
        <w:t xml:space="preserve"> </w:t>
      </w:r>
      <w:r w:rsidR="003F5B9D" w:rsidRPr="003F5B9D">
        <w:rPr>
          <w:rFonts w:ascii="Arial" w:hAnsi="Arial" w:cs="Arial"/>
          <w:sz w:val="18"/>
          <w:szCs w:val="18"/>
          <w:lang w:val="es-CO"/>
        </w:rPr>
        <w:t>Solicite a los estudiantes que visiten el siguiente enlace, con el fin de reconocer algunos organelos celulares en la célula vegetal.</w:t>
      </w:r>
      <w:r w:rsidR="003F5B9D">
        <w:rPr>
          <w:lang w:val="es-CO"/>
        </w:rPr>
        <w:t xml:space="preserve"> </w:t>
      </w:r>
      <w:hyperlink r:id="rId5" w:history="1">
        <w:r w:rsidR="003F5B9D" w:rsidRPr="0081401F">
          <w:rPr>
            <w:rStyle w:val="Hipervnculo"/>
            <w:rFonts w:ascii="Arial" w:hAnsi="Arial"/>
            <w:sz w:val="18"/>
            <w:szCs w:val="18"/>
          </w:rPr>
          <w:t>http://profesores.aulaplaneta.com/DesktopModules/PPP_EditorGuionesKO/RecursoProfesor.aspx?IdGuion=10619&amp;IdRecurso=500181&amp;Transparent=on</w:t>
        </w:r>
      </w:hyperlink>
    </w:p>
    <w:p w:rsidR="00B05273" w:rsidRPr="0081401F" w:rsidRDefault="00B05273" w:rsidP="00B05273">
      <w:pPr>
        <w:pStyle w:val="Prrafodelista"/>
        <w:ind w:left="360"/>
        <w:jc w:val="both"/>
        <w:rPr>
          <w:rFonts w:ascii="Arial" w:hAnsi="Arial"/>
          <w:b/>
          <w:sz w:val="18"/>
          <w:szCs w:val="18"/>
        </w:rPr>
      </w:pPr>
    </w:p>
    <w:p w:rsidR="004A2B53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91364" w:rsidRDefault="004A2B53" w:rsidP="00B0527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491364">
        <w:rPr>
          <w:rFonts w:ascii="Arial" w:hAnsi="Arial"/>
          <w:sz w:val="18"/>
          <w:szCs w:val="18"/>
          <w:lang w:val="es-ES_tradnl"/>
        </w:rPr>
        <w:t>Título:</w:t>
      </w:r>
      <w:r w:rsidRPr="00491364">
        <w:rPr>
          <w:lang w:val="es-CO"/>
        </w:rPr>
        <w:t xml:space="preserve"> </w:t>
      </w:r>
      <w:r w:rsidR="00491364">
        <w:rPr>
          <w:rFonts w:ascii="Arial" w:hAnsi="Arial"/>
          <w:sz w:val="18"/>
          <w:szCs w:val="18"/>
          <w:lang w:val="es-ES_tradnl"/>
        </w:rPr>
        <w:t>Las funciones de la célula</w:t>
      </w:r>
      <w:r w:rsidR="00491364" w:rsidRPr="00491364">
        <w:rPr>
          <w:rFonts w:ascii="Arial" w:hAnsi="Arial"/>
          <w:sz w:val="18"/>
          <w:szCs w:val="18"/>
          <w:lang w:val="es-ES_tradnl"/>
        </w:rPr>
        <w:t xml:space="preserve"> </w:t>
      </w:r>
    </w:p>
    <w:p w:rsidR="004A2B53" w:rsidRPr="00491364" w:rsidRDefault="004A2B53" w:rsidP="00B0527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491364">
        <w:rPr>
          <w:rFonts w:ascii="Arial" w:hAnsi="Arial"/>
          <w:sz w:val="18"/>
          <w:szCs w:val="18"/>
          <w:lang w:val="es-ES_tradnl"/>
        </w:rPr>
        <w:t>Descripción:</w:t>
      </w:r>
      <w:r w:rsidRPr="00491364">
        <w:rPr>
          <w:lang w:val="es-CO"/>
        </w:rPr>
        <w:t xml:space="preserve"> </w:t>
      </w:r>
      <w:r w:rsidR="00B05273" w:rsidRPr="00491364">
        <w:rPr>
          <w:rFonts w:ascii="Arial" w:hAnsi="Arial"/>
          <w:sz w:val="18"/>
          <w:szCs w:val="18"/>
          <w:lang w:val="es-ES_tradnl"/>
        </w:rPr>
        <w:t>Video que describe l</w:t>
      </w:r>
      <w:r w:rsidR="00496807" w:rsidRPr="00491364">
        <w:rPr>
          <w:rFonts w:ascii="Arial" w:hAnsi="Arial"/>
          <w:sz w:val="18"/>
          <w:szCs w:val="18"/>
          <w:lang w:val="es-ES_tradnl"/>
        </w:rPr>
        <w:t>o</w:t>
      </w:r>
      <w:r w:rsidR="00B05273" w:rsidRPr="00491364">
        <w:rPr>
          <w:rFonts w:ascii="Arial" w:hAnsi="Arial"/>
          <w:sz w:val="18"/>
          <w:szCs w:val="18"/>
          <w:lang w:val="es-ES_tradnl"/>
        </w:rPr>
        <w:t>s principales organelos celulares y sus funciones</w:t>
      </w:r>
    </w:p>
    <w:p w:rsidR="006B404E" w:rsidRDefault="006B404E" w:rsidP="006B404E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B404E">
        <w:rPr>
          <w:rFonts w:ascii="Arial" w:hAnsi="Arial"/>
          <w:sz w:val="18"/>
          <w:szCs w:val="18"/>
          <w:lang w:val="es-ES_tradnl"/>
        </w:rPr>
        <w:t xml:space="preserve">Remisión a documentos de editorial Planeta: </w:t>
      </w:r>
      <w:r w:rsidR="003F5B9D">
        <w:rPr>
          <w:rFonts w:ascii="Arial" w:hAnsi="Arial"/>
          <w:sz w:val="18"/>
          <w:szCs w:val="18"/>
          <w:lang w:val="es-ES_tradnl"/>
        </w:rPr>
        <w:t xml:space="preserve">visita el siguiente enlace, con el fin de reconocer algunos organelos celulares de una célula vegetal </w:t>
      </w:r>
      <w:hyperlink r:id="rId6" w:history="1">
        <w:r w:rsidR="00676107" w:rsidRPr="00937F28">
          <w:rPr>
            <w:rStyle w:val="Hipervnculo"/>
            <w:rFonts w:ascii="Arial" w:hAnsi="Arial"/>
            <w:sz w:val="18"/>
            <w:szCs w:val="18"/>
            <w:lang w:val="es-ES_tradnl"/>
          </w:rPr>
          <w:t>http://profesores.aulaplaneta.com/DesktopModules/PPP_EditorGuionesKO/RecursoProfesor.aspx?IdGuion=10619&amp;IdRecurso=500181&amp;Transparent=on</w:t>
        </w:r>
      </w:hyperlink>
    </w:p>
    <w:p w:rsidR="00676107" w:rsidRPr="00C81995" w:rsidRDefault="00676107" w:rsidP="00676107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:rsidR="00496807" w:rsidRDefault="004A2B53" w:rsidP="004A2B5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81995">
        <w:rPr>
          <w:rFonts w:ascii="Arial" w:hAnsi="Arial"/>
          <w:sz w:val="18"/>
          <w:szCs w:val="18"/>
          <w:lang w:val="es-ES_tradnl"/>
        </w:rPr>
        <w:t>Contextualización:</w:t>
      </w:r>
    </w:p>
    <w:p w:rsidR="00496807" w:rsidRDefault="00496807" w:rsidP="00496807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B05273" w:rsidRDefault="00496807" w:rsidP="00B0527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ORGANELOS CELULARES Y FUNCIONES</w:t>
      </w:r>
    </w:p>
    <w:p w:rsidR="00496807" w:rsidRDefault="00496807" w:rsidP="00B0527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96807" w:rsidRDefault="00496807" w:rsidP="00B0527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Todas las células, procariotas y eucariotas, presentan tres estructuras principales:</w:t>
      </w:r>
    </w:p>
    <w:p w:rsidR="00496807" w:rsidRDefault="00496807" w:rsidP="00B0527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96807" w:rsidRDefault="00496807" w:rsidP="0049680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Membrana celular: Estructura encargada de recubrir, proteger y dar la forma a la célula, además </w:t>
      </w:r>
      <w:r w:rsidR="00FB785C">
        <w:rPr>
          <w:rFonts w:ascii="Arial" w:hAnsi="Arial"/>
          <w:sz w:val="18"/>
          <w:szCs w:val="18"/>
          <w:lang w:val="es-ES_tradnl"/>
        </w:rPr>
        <w:t xml:space="preserve">comunica y </w:t>
      </w:r>
      <w:r>
        <w:rPr>
          <w:rFonts w:ascii="Arial" w:hAnsi="Arial"/>
          <w:sz w:val="18"/>
          <w:szCs w:val="18"/>
          <w:lang w:val="es-ES_tradnl"/>
        </w:rPr>
        <w:t>permite el intercambio de sustancias con el medio</w:t>
      </w:r>
      <w:r w:rsidR="00FB785C">
        <w:rPr>
          <w:rFonts w:ascii="Arial" w:hAnsi="Arial"/>
          <w:sz w:val="18"/>
          <w:szCs w:val="18"/>
          <w:lang w:val="es-ES_tradnl"/>
        </w:rPr>
        <w:t>.</w:t>
      </w:r>
    </w:p>
    <w:p w:rsidR="00FB785C" w:rsidRDefault="00FB785C" w:rsidP="0049680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Núcleo: Recubierto o no, se encarga de dirigir todos los procesos celulares y almacenar la información genética.</w:t>
      </w:r>
    </w:p>
    <w:p w:rsidR="00FB785C" w:rsidRDefault="00FB785C" w:rsidP="0049680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Citoplasma: Sustancia gelatinosa que sostiene todos los organelos celulares.</w:t>
      </w:r>
    </w:p>
    <w:p w:rsidR="00FB785C" w:rsidRDefault="00FB785C" w:rsidP="00FB785C">
      <w:pPr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FB785C" w:rsidRDefault="00FB785C" w:rsidP="00FB785C">
      <w:pPr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las células eucariotas, se presentan los siguientes organelos celulares.</w:t>
      </w:r>
    </w:p>
    <w:p w:rsidR="00FB785C" w:rsidRDefault="00FB785C" w:rsidP="00FB785C">
      <w:pPr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FB785C" w:rsidRDefault="00FB785C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Mitocondria: Estructura diseñada para realizar </w:t>
      </w:r>
      <w:r w:rsidR="00491364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>os procesos de respiración celular y almacenamiento de energía</w:t>
      </w:r>
      <w:r w:rsidR="00491364">
        <w:rPr>
          <w:rFonts w:ascii="Arial" w:hAnsi="Arial"/>
          <w:sz w:val="18"/>
          <w:szCs w:val="18"/>
          <w:lang w:val="es-ES_tradnl"/>
        </w:rPr>
        <w:t>.</w:t>
      </w:r>
    </w:p>
    <w:p w:rsidR="00FB785C" w:rsidRDefault="00FB785C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Ribosomas: organelos formados por dos subunidades, generalmente asociados al retículo endoplasmático, su función consiste en realizar el proceso de síntesis de proteínas.</w:t>
      </w:r>
    </w:p>
    <w:p w:rsidR="00FB785C" w:rsidRDefault="00FB785C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Retículo endoplasmático: por lo general se presentan dos tipos, el </w:t>
      </w:r>
      <w:r w:rsidRPr="00FB785C">
        <w:rPr>
          <w:rFonts w:ascii="Arial" w:hAnsi="Arial"/>
          <w:b/>
          <w:sz w:val="18"/>
          <w:szCs w:val="18"/>
          <w:lang w:val="es-ES_tradnl"/>
        </w:rPr>
        <w:t>rugoso</w:t>
      </w:r>
      <w:r>
        <w:rPr>
          <w:rFonts w:ascii="Arial" w:hAnsi="Arial"/>
          <w:sz w:val="18"/>
          <w:szCs w:val="18"/>
          <w:lang w:val="es-ES_tradnl"/>
        </w:rPr>
        <w:t xml:space="preserve">, asociado a los ribosomas que participa en la síntesis de proteínas y el </w:t>
      </w:r>
      <w:r w:rsidRPr="00FB785C">
        <w:rPr>
          <w:rFonts w:ascii="Arial" w:hAnsi="Arial"/>
          <w:b/>
          <w:sz w:val="18"/>
          <w:szCs w:val="18"/>
          <w:lang w:val="es-ES_tradnl"/>
        </w:rPr>
        <w:t>liso</w:t>
      </w:r>
      <w:r>
        <w:rPr>
          <w:rFonts w:ascii="Arial" w:hAnsi="Arial"/>
          <w:sz w:val="18"/>
          <w:szCs w:val="18"/>
          <w:lang w:val="es-ES_tradnl"/>
        </w:rPr>
        <w:t xml:space="preserve"> que realiza algunos procesos de transporte en el interior de la célula, producción de lípidos y metabolizar carbohidratos.</w:t>
      </w:r>
    </w:p>
    <w:p w:rsidR="00FB785C" w:rsidRDefault="004B02D1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Aparato de Golgi: sacos alargados que producen lisosomas y enzimas digestivas para la degradación de biomoléculas.</w:t>
      </w:r>
    </w:p>
    <w:p w:rsidR="004B02D1" w:rsidRDefault="004B02D1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Lisosomas: realizan el proceso de digestión celular y eliminación de sustancias de desecho. Presentes en células animales principalmente</w:t>
      </w:r>
      <w:r w:rsidR="00491364">
        <w:rPr>
          <w:rFonts w:ascii="Arial" w:hAnsi="Arial"/>
          <w:sz w:val="18"/>
          <w:szCs w:val="18"/>
          <w:lang w:val="es-ES_tradnl"/>
        </w:rPr>
        <w:t>.</w:t>
      </w:r>
    </w:p>
    <w:p w:rsidR="004B02D1" w:rsidRDefault="004B02D1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Vacuolas: presentes en células vegetales</w:t>
      </w:r>
      <w:r w:rsidR="00491364">
        <w:rPr>
          <w:rFonts w:ascii="Arial" w:hAnsi="Arial"/>
          <w:sz w:val="18"/>
          <w:szCs w:val="18"/>
          <w:lang w:val="es-ES_tradnl"/>
        </w:rPr>
        <w:t xml:space="preserve"> y animales</w:t>
      </w:r>
      <w:r>
        <w:rPr>
          <w:rFonts w:ascii="Arial" w:hAnsi="Arial"/>
          <w:sz w:val="18"/>
          <w:szCs w:val="18"/>
          <w:lang w:val="es-ES_tradnl"/>
        </w:rPr>
        <w:t>, su función consiste en almacenar sustancias y eliminar productos de desechos.</w:t>
      </w:r>
    </w:p>
    <w:p w:rsidR="004B02D1" w:rsidRDefault="004B02D1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Centriolos: presentes en células animales</w:t>
      </w:r>
      <w:r w:rsidR="00491364">
        <w:rPr>
          <w:rFonts w:ascii="Arial" w:hAnsi="Arial"/>
          <w:sz w:val="18"/>
          <w:szCs w:val="18"/>
          <w:lang w:val="es-ES_tradnl"/>
        </w:rPr>
        <w:t xml:space="preserve"> y vegetales</w:t>
      </w:r>
      <w:r>
        <w:rPr>
          <w:rFonts w:ascii="Arial" w:hAnsi="Arial"/>
          <w:sz w:val="18"/>
          <w:szCs w:val="18"/>
          <w:lang w:val="es-ES_tradnl"/>
        </w:rPr>
        <w:t>, se encargan de dirigir a los cromosomas durante la mitosis</w:t>
      </w:r>
      <w:r w:rsidR="004034DA">
        <w:rPr>
          <w:rFonts w:ascii="Arial" w:hAnsi="Arial"/>
          <w:sz w:val="18"/>
          <w:szCs w:val="18"/>
          <w:lang w:val="es-ES_tradnl"/>
        </w:rPr>
        <w:t>.</w:t>
      </w:r>
    </w:p>
    <w:p w:rsidR="004034DA" w:rsidRPr="00FB785C" w:rsidRDefault="004034DA" w:rsidP="00FB785C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Cloroplastos: se encuentran </w:t>
      </w:r>
      <w:r w:rsidR="00A43F0C">
        <w:rPr>
          <w:rFonts w:ascii="Arial" w:hAnsi="Arial"/>
          <w:sz w:val="18"/>
          <w:szCs w:val="18"/>
          <w:lang w:val="es-ES_tradnl"/>
        </w:rPr>
        <w:t xml:space="preserve">únicamente </w:t>
      </w:r>
      <w:r>
        <w:rPr>
          <w:rFonts w:ascii="Arial" w:hAnsi="Arial"/>
          <w:sz w:val="18"/>
          <w:szCs w:val="18"/>
          <w:lang w:val="es-ES_tradnl"/>
        </w:rPr>
        <w:t>en células vegetales y en algas, se encargan de realizar la fotosíntesis.</w:t>
      </w:r>
    </w:p>
    <w:p w:rsidR="00B05273" w:rsidRDefault="00B05273" w:rsidP="00B0527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B05273" w:rsidRDefault="00B05273" w:rsidP="00B0527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Default="004A2B53" w:rsidP="004A2B53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Pr="007B25A6" w:rsidRDefault="004A2B53" w:rsidP="004A2B5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4A2B53" w:rsidRDefault="004A2B53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4A2B53" w:rsidRPr="00E928AA" w:rsidRDefault="004A2B53" w:rsidP="004A2B53">
      <w:pPr>
        <w:shd w:val="clear" w:color="auto" w:fill="E0E0E0"/>
        <w:jc w:val="both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:rsidR="004A2B53" w:rsidRPr="00157C50" w:rsidRDefault="004A2B53" w:rsidP="004A2B5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A2B53" w:rsidRPr="00F4317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Pr="00F4317E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Default="004A2B53" w:rsidP="004A2B53">
      <w:pPr>
        <w:jc w:val="both"/>
        <w:rPr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(nombre del archivo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Pr="004128AD">
        <w:rPr>
          <w:lang w:val="es-CO"/>
        </w:rPr>
        <w:t xml:space="preserve"> </w:t>
      </w:r>
    </w:p>
    <w:p w:rsidR="004A2B53" w:rsidRDefault="004A2B53" w:rsidP="004A2B53">
      <w:pPr>
        <w:jc w:val="both"/>
        <w:rPr>
          <w:lang w:val="es-CO"/>
        </w:rPr>
      </w:pPr>
    </w:p>
    <w:p w:rsidR="004A2B53" w:rsidRDefault="00A0711E" w:rsidP="004A2B53">
      <w:pPr>
        <w:jc w:val="both"/>
        <w:rPr>
          <w:rFonts w:ascii="Arial" w:hAnsi="Arial"/>
          <w:sz w:val="18"/>
          <w:szCs w:val="18"/>
          <w:lang w:val="es-ES_tradnl"/>
        </w:rPr>
      </w:pPr>
      <w:hyperlink r:id="rId7" w:history="1">
        <w:r w:rsidRPr="00316CFF">
          <w:rPr>
            <w:rStyle w:val="Hipervnculo"/>
            <w:rFonts w:ascii="Arial" w:hAnsi="Arial"/>
            <w:sz w:val="18"/>
            <w:szCs w:val="18"/>
            <w:lang w:val="es-ES_tradnl"/>
          </w:rPr>
          <w:t>https://www.youtube.com/watch?v=VV5BSzJh0zk</w:t>
        </w:r>
      </w:hyperlink>
    </w:p>
    <w:p w:rsidR="00A0711E" w:rsidRDefault="00A0711E" w:rsidP="004A2B53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A0711E" w:rsidRDefault="00A0711E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(</w:t>
      </w:r>
      <w:proofErr w:type="gramStart"/>
      <w:r>
        <w:rPr>
          <w:rFonts w:ascii="Arial" w:hAnsi="Arial"/>
          <w:sz w:val="18"/>
          <w:szCs w:val="18"/>
          <w:lang w:val="es-ES_tradnl"/>
        </w:rPr>
        <w:t>licencia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/>
          <w:sz w:val="18"/>
          <w:szCs w:val="18"/>
          <w:lang w:val="es-ES_tradnl"/>
        </w:rPr>
        <w:t>creative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commons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– permite utilizarlo en fines editoriales)</w:t>
      </w:r>
    </w:p>
    <w:p w:rsidR="004A2B53" w:rsidRPr="00E31CAA" w:rsidRDefault="004A2B53" w:rsidP="004A2B53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4A2B53" w:rsidRPr="004A2B53" w:rsidRDefault="004A2B53" w:rsidP="004A2B53">
      <w:pPr>
        <w:jc w:val="both"/>
        <w:rPr>
          <w:lang w:val="es-CO"/>
        </w:rPr>
      </w:pPr>
    </w:p>
    <w:p w:rsidR="00227CA6" w:rsidRPr="004A2B53" w:rsidRDefault="00D97754">
      <w:pPr>
        <w:rPr>
          <w:lang w:val="es-CO"/>
        </w:rPr>
      </w:pPr>
    </w:p>
    <w:sectPr w:rsidR="00227CA6" w:rsidRPr="004A2B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B0DCC"/>
    <w:multiLevelType w:val="hybridMultilevel"/>
    <w:tmpl w:val="81B219D2"/>
    <w:lvl w:ilvl="0" w:tplc="430EBD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B65451"/>
    <w:multiLevelType w:val="hybridMultilevel"/>
    <w:tmpl w:val="C8CCDA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D315B3"/>
    <w:multiLevelType w:val="hybridMultilevel"/>
    <w:tmpl w:val="FC840740"/>
    <w:lvl w:ilvl="0" w:tplc="433CD7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A2B53"/>
    <w:rsid w:val="00104E9C"/>
    <w:rsid w:val="00252D35"/>
    <w:rsid w:val="003F0E59"/>
    <w:rsid w:val="003F5B9D"/>
    <w:rsid w:val="004034DA"/>
    <w:rsid w:val="004275B2"/>
    <w:rsid w:val="0045153B"/>
    <w:rsid w:val="00491364"/>
    <w:rsid w:val="00496807"/>
    <w:rsid w:val="004A2B53"/>
    <w:rsid w:val="004B02D1"/>
    <w:rsid w:val="00594D6B"/>
    <w:rsid w:val="005A22ED"/>
    <w:rsid w:val="00676107"/>
    <w:rsid w:val="006B404E"/>
    <w:rsid w:val="006D2D5A"/>
    <w:rsid w:val="006F4767"/>
    <w:rsid w:val="007458B1"/>
    <w:rsid w:val="00765F43"/>
    <w:rsid w:val="007C056C"/>
    <w:rsid w:val="0081401F"/>
    <w:rsid w:val="00885B56"/>
    <w:rsid w:val="00927EE1"/>
    <w:rsid w:val="009A060D"/>
    <w:rsid w:val="00A0711E"/>
    <w:rsid w:val="00A43F0C"/>
    <w:rsid w:val="00AE6218"/>
    <w:rsid w:val="00B05273"/>
    <w:rsid w:val="00B07AF6"/>
    <w:rsid w:val="00B7541B"/>
    <w:rsid w:val="00C50375"/>
    <w:rsid w:val="00CE27EB"/>
    <w:rsid w:val="00D97754"/>
    <w:rsid w:val="00DA63AA"/>
    <w:rsid w:val="00FB7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B5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B5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A2B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5B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5B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B5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B53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2B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5B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5B9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V5BSzJh0z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fesores.aulaplaneta.com/DesktopModules/PPP_EditorGuionesKO/RecursoProfesor.aspx?IdGuion=10619&amp;IdRecurso=500181&amp;Transparent=on" TargetMode="External"/><Relationship Id="rId5" Type="http://schemas.openxmlformats.org/officeDocument/2006/relationships/hyperlink" Target="http://profesores.aulaplaneta.com/DesktopModules/PPP_EditorGuionesKO/RecursoProfesor.aspx?IdGuion=10619&amp;IdRecurso=500181&amp;Transparent=on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926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camipama</cp:lastModifiedBy>
  <cp:revision>15</cp:revision>
  <dcterms:created xsi:type="dcterms:W3CDTF">2015-02-16T23:28:00Z</dcterms:created>
  <dcterms:modified xsi:type="dcterms:W3CDTF">2015-03-01T20:53:00Z</dcterms:modified>
</cp:coreProperties>
</file>