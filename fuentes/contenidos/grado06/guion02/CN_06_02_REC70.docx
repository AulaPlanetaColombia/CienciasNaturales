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92" w:rsidRPr="00BE4792" w:rsidRDefault="00BE4792" w:rsidP="00BE4792">
      <w:pPr>
        <w:jc w:val="center"/>
        <w:rPr>
          <w:rFonts w:ascii="Arial" w:hAnsi="Arial" w:cs="Arial"/>
          <w:b/>
          <w:lang w:val="es-ES_tradnl"/>
        </w:rPr>
      </w:pPr>
      <w:r w:rsidRPr="00BE4792">
        <w:rPr>
          <w:rFonts w:ascii="Arial" w:hAnsi="Arial" w:cs="Arial"/>
          <w:b/>
          <w:lang w:val="es-ES_tradnl"/>
        </w:rPr>
        <w:t>Interactivo F1: Presentación de diapositivas</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Nombre del guión a que corresponde el ejercicio</w:t>
      </w:r>
    </w:p>
    <w:p w:rsidR="00BE4792" w:rsidRDefault="00BE4792" w:rsidP="00BE4792">
      <w:pPr>
        <w:rPr>
          <w:rFonts w:ascii="Arial" w:hAnsi="Arial" w:cs="Arial"/>
          <w:sz w:val="18"/>
          <w:szCs w:val="18"/>
          <w:lang w:val="es-ES_tradnl"/>
        </w:rPr>
      </w:pPr>
    </w:p>
    <w:p w:rsidR="00F12BD6" w:rsidRPr="00BE4792" w:rsidRDefault="00F12BD6" w:rsidP="00BE4792">
      <w:pPr>
        <w:rPr>
          <w:rFonts w:ascii="Arial" w:hAnsi="Arial" w:cs="Arial"/>
          <w:sz w:val="18"/>
          <w:szCs w:val="18"/>
          <w:lang w:val="es-ES_tradnl"/>
        </w:rPr>
      </w:pPr>
      <w:r>
        <w:rPr>
          <w:rFonts w:ascii="Arial" w:hAnsi="Arial" w:cs="Arial"/>
          <w:sz w:val="18"/>
          <w:szCs w:val="18"/>
          <w:lang w:val="es-ES_tradnl"/>
        </w:rPr>
        <w:t>LA CELULA</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b/>
          <w:sz w:val="18"/>
          <w:szCs w:val="18"/>
          <w:lang w:val="es-ES_tradnl"/>
        </w:rPr>
      </w:pPr>
      <w:r w:rsidRPr="00BE4792">
        <w:rPr>
          <w:rFonts w:ascii="Arial" w:hAnsi="Arial" w:cs="Arial"/>
          <w:b/>
          <w:sz w:val="18"/>
          <w:szCs w:val="18"/>
          <w:lang w:val="es-ES_tradnl"/>
        </w:rPr>
        <w:t>DATOS DEL RECURSO</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Título del recurso (</w:t>
      </w:r>
      <w:r w:rsidRPr="00BE4792">
        <w:rPr>
          <w:rFonts w:ascii="Arial" w:hAnsi="Arial" w:cs="Arial"/>
          <w:b/>
          <w:sz w:val="18"/>
          <w:szCs w:val="18"/>
          <w:highlight w:val="green"/>
          <w:lang w:val="es-ES_tradnl"/>
        </w:rPr>
        <w:t>65</w:t>
      </w:r>
      <w:r w:rsidRPr="00BE4792">
        <w:rPr>
          <w:rFonts w:ascii="Arial" w:hAnsi="Arial" w:cs="Arial"/>
          <w:sz w:val="18"/>
          <w:szCs w:val="18"/>
          <w:highlight w:val="green"/>
          <w:lang w:val="es-ES_tradnl"/>
        </w:rPr>
        <w:t xml:space="preserve"> caracteres máx.)</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1567FA">
        <w:rPr>
          <w:rFonts w:ascii="Arial" w:hAnsi="Arial" w:cs="Arial"/>
          <w:sz w:val="18"/>
          <w:szCs w:val="18"/>
          <w:lang w:val="es-CO"/>
        </w:rPr>
        <w:t>Célula procariota y eucariota</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Descripción del recurso</w:t>
      </w:r>
    </w:p>
    <w:p w:rsidR="00BE4792" w:rsidRDefault="00BE4792" w:rsidP="00BE4792">
      <w:pPr>
        <w:rPr>
          <w:rFonts w:ascii="Arial" w:hAnsi="Arial" w:cs="Arial"/>
          <w:sz w:val="18"/>
          <w:szCs w:val="18"/>
          <w:lang w:val="es-ES_tradnl"/>
        </w:rPr>
      </w:pPr>
    </w:p>
    <w:p w:rsidR="00F12BD6" w:rsidRPr="00BE4792" w:rsidRDefault="0065435F" w:rsidP="00BE4792">
      <w:pPr>
        <w:rPr>
          <w:rFonts w:ascii="Arial" w:hAnsi="Arial" w:cs="Arial"/>
          <w:sz w:val="18"/>
          <w:szCs w:val="18"/>
          <w:lang w:val="es-ES_tradnl"/>
        </w:rPr>
      </w:pPr>
      <w:r>
        <w:rPr>
          <w:rFonts w:ascii="Arial" w:hAnsi="Arial" w:cs="Arial"/>
          <w:sz w:val="18"/>
          <w:szCs w:val="18"/>
          <w:lang w:val="es-ES_tradnl"/>
        </w:rPr>
        <w:t>Secuencia de imágenes que presenta las principales</w:t>
      </w:r>
      <w:r w:rsidR="00F12BD6" w:rsidRPr="00F12BD6">
        <w:rPr>
          <w:rFonts w:ascii="Arial" w:hAnsi="Arial" w:cs="Arial"/>
          <w:sz w:val="18"/>
          <w:szCs w:val="18"/>
          <w:lang w:val="es-ES_tradnl"/>
        </w:rPr>
        <w:t xml:space="preserve"> características de las células eucariotas y procariotas</w:t>
      </w:r>
      <w:r w:rsidR="00F12BD6">
        <w:rPr>
          <w:rFonts w:ascii="Arial" w:hAnsi="Arial" w:cs="Arial"/>
          <w:sz w:val="18"/>
          <w:szCs w:val="18"/>
          <w:lang w:val="es-ES_tradnl"/>
        </w:rPr>
        <w:t>.</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green"/>
          <w:lang w:val="es-ES_tradnl"/>
        </w:rPr>
        <w:t>Palabras clave del recurso (separadas por comas ",")</w:t>
      </w:r>
    </w:p>
    <w:p w:rsidR="00BE4792" w:rsidRPr="00BE4792" w:rsidRDefault="00BE4792" w:rsidP="00BE4792">
      <w:pPr>
        <w:rPr>
          <w:rFonts w:ascii="Arial" w:hAnsi="Arial" w:cs="Arial"/>
          <w:sz w:val="18"/>
          <w:szCs w:val="18"/>
          <w:lang w:val="es-ES_tradnl"/>
        </w:rPr>
      </w:pPr>
    </w:p>
    <w:p w:rsidR="00BE4792" w:rsidRDefault="00F12BD6" w:rsidP="00BE4792">
      <w:pPr>
        <w:rPr>
          <w:rFonts w:ascii="Arial" w:hAnsi="Arial" w:cs="Arial"/>
          <w:sz w:val="18"/>
          <w:szCs w:val="18"/>
          <w:lang w:val="es-ES_tradnl"/>
        </w:rPr>
      </w:pPr>
      <w:r>
        <w:rPr>
          <w:rFonts w:ascii="Arial" w:hAnsi="Arial" w:cs="Arial"/>
          <w:sz w:val="18"/>
          <w:szCs w:val="18"/>
          <w:lang w:val="es-ES_tradnl"/>
        </w:rPr>
        <w:t>Eucariota, procariota, núcleo, organelos celulares</w:t>
      </w:r>
    </w:p>
    <w:p w:rsidR="00F12BD6" w:rsidRPr="00BE4792" w:rsidRDefault="00F12BD6" w:rsidP="00BE4792">
      <w:pPr>
        <w:rPr>
          <w:rFonts w:ascii="Arial" w:hAnsi="Arial" w:cs="Arial"/>
          <w:sz w:val="18"/>
          <w:szCs w:val="18"/>
          <w:lang w:val="es-ES_tradnl"/>
        </w:rPr>
      </w:pPr>
    </w:p>
    <w:p w:rsid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Tiempo estimado (minutos)</w:t>
      </w:r>
    </w:p>
    <w:p w:rsidR="0065435F" w:rsidRDefault="0065435F" w:rsidP="00BE4792">
      <w:pPr>
        <w:rPr>
          <w:rFonts w:ascii="Arial" w:hAnsi="Arial" w:cs="Arial"/>
          <w:sz w:val="18"/>
          <w:szCs w:val="18"/>
          <w:lang w:val="es-ES_tradnl"/>
        </w:rPr>
      </w:pPr>
    </w:p>
    <w:p w:rsidR="0065435F" w:rsidRPr="00BE4792" w:rsidRDefault="0065435F" w:rsidP="00BE4792">
      <w:pPr>
        <w:rPr>
          <w:rFonts w:ascii="Arial" w:hAnsi="Arial" w:cs="Arial"/>
          <w:sz w:val="18"/>
          <w:szCs w:val="18"/>
          <w:lang w:val="es-ES_tradnl"/>
        </w:rPr>
      </w:pPr>
      <w:r>
        <w:rPr>
          <w:rFonts w:ascii="Arial" w:hAnsi="Arial" w:cs="Arial"/>
          <w:sz w:val="18"/>
          <w:szCs w:val="18"/>
          <w:lang w:val="es-ES_tradnl"/>
        </w:rPr>
        <w:t>Veinte minutos (20)</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BE4792" w:rsidRPr="00BE4792" w:rsidTr="00DB54DB">
        <w:tc>
          <w:tcPr>
            <w:tcW w:w="124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Exposición</w:t>
            </w:r>
          </w:p>
        </w:tc>
        <w:tc>
          <w:tcPr>
            <w:tcW w:w="404"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128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Ejercitación</w:t>
            </w:r>
          </w:p>
        </w:tc>
        <w:tc>
          <w:tcPr>
            <w:tcW w:w="367" w:type="dxa"/>
          </w:tcPr>
          <w:p w:rsidR="00BE4792" w:rsidRPr="00BE4792" w:rsidRDefault="00BE4792" w:rsidP="00DB54DB">
            <w:pPr>
              <w:rPr>
                <w:rFonts w:ascii="Arial" w:hAnsi="Arial" w:cs="Arial"/>
                <w:sz w:val="18"/>
                <w:szCs w:val="18"/>
                <w:lang w:val="es-ES_tradnl"/>
              </w:rPr>
            </w:pPr>
          </w:p>
        </w:tc>
        <w:tc>
          <w:tcPr>
            <w:tcW w:w="2504"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Preguntas con respuesta libre</w:t>
            </w:r>
          </w:p>
        </w:tc>
        <w:tc>
          <w:tcPr>
            <w:tcW w:w="425" w:type="dxa"/>
          </w:tcPr>
          <w:p w:rsidR="00BE4792" w:rsidRPr="00BE4792" w:rsidRDefault="00BE4792" w:rsidP="00DB54DB">
            <w:pPr>
              <w:rPr>
                <w:rFonts w:ascii="Arial" w:hAnsi="Arial" w:cs="Arial"/>
                <w:sz w:val="18"/>
                <w:szCs w:val="18"/>
                <w:lang w:val="es-ES_tradnl"/>
              </w:rPr>
            </w:pPr>
          </w:p>
        </w:tc>
        <w:tc>
          <w:tcPr>
            <w:tcW w:w="226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Juegos</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124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Estudio</w:t>
            </w:r>
          </w:p>
        </w:tc>
        <w:tc>
          <w:tcPr>
            <w:tcW w:w="404" w:type="dxa"/>
          </w:tcPr>
          <w:p w:rsidR="00BE4792" w:rsidRPr="00BE4792" w:rsidRDefault="00BE4792" w:rsidP="00DB54DB">
            <w:pPr>
              <w:rPr>
                <w:rFonts w:ascii="Arial" w:hAnsi="Arial" w:cs="Arial"/>
                <w:sz w:val="18"/>
                <w:szCs w:val="18"/>
                <w:lang w:val="es-ES_tradnl"/>
              </w:rPr>
            </w:pPr>
          </w:p>
        </w:tc>
        <w:tc>
          <w:tcPr>
            <w:tcW w:w="128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Proyecto</w:t>
            </w:r>
          </w:p>
        </w:tc>
        <w:tc>
          <w:tcPr>
            <w:tcW w:w="367" w:type="dxa"/>
          </w:tcPr>
          <w:p w:rsidR="00BE4792" w:rsidRPr="00BE4792" w:rsidRDefault="00BE4792" w:rsidP="00DB54DB">
            <w:pPr>
              <w:rPr>
                <w:rFonts w:ascii="Arial" w:hAnsi="Arial" w:cs="Arial"/>
                <w:sz w:val="18"/>
                <w:szCs w:val="18"/>
                <w:lang w:val="es-ES_tradnl"/>
              </w:rPr>
            </w:pPr>
          </w:p>
        </w:tc>
        <w:tc>
          <w:tcPr>
            <w:tcW w:w="2504"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Evaluación</w:t>
            </w:r>
          </w:p>
        </w:tc>
        <w:tc>
          <w:tcPr>
            <w:tcW w:w="425" w:type="dxa"/>
          </w:tcPr>
          <w:p w:rsidR="00BE4792" w:rsidRPr="00BE4792" w:rsidRDefault="00BE4792" w:rsidP="00DB54DB">
            <w:pPr>
              <w:rPr>
                <w:rFonts w:ascii="Arial" w:hAnsi="Arial" w:cs="Arial"/>
                <w:sz w:val="18"/>
                <w:szCs w:val="18"/>
                <w:lang w:val="es-ES_tradnl"/>
              </w:rPr>
            </w:pPr>
          </w:p>
        </w:tc>
        <w:tc>
          <w:tcPr>
            <w:tcW w:w="2268"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Generador de actividades</w:t>
            </w:r>
          </w:p>
        </w:tc>
        <w:tc>
          <w:tcPr>
            <w:tcW w:w="425" w:type="dxa"/>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en comunicación lingüística</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matemática</w:t>
            </w:r>
          </w:p>
        </w:tc>
        <w:tc>
          <w:tcPr>
            <w:tcW w:w="425" w:type="dxa"/>
          </w:tcPr>
          <w:p w:rsidR="00BE4792" w:rsidRPr="00BE4792" w:rsidRDefault="00BE4792" w:rsidP="00DB54DB">
            <w:pPr>
              <w:rPr>
                <w:rFonts w:ascii="Arial" w:hAnsi="Arial" w:cs="Arial"/>
                <w:sz w:val="18"/>
                <w:szCs w:val="18"/>
                <w:lang w:val="es-ES_tradnl"/>
              </w:rPr>
            </w:pPr>
          </w:p>
        </w:tc>
      </w:tr>
      <w:tr w:rsidR="00BE4792" w:rsidRPr="004B7AFD"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en el conocimiento y la interacción con el mundo físico</w:t>
            </w:r>
          </w:p>
        </w:tc>
        <w:tc>
          <w:tcPr>
            <w:tcW w:w="425"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Tratamiento de la información y competencia digital</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social y ciudadana</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cultural y artística</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453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 para aprender a aprender</w:t>
            </w:r>
          </w:p>
        </w:tc>
        <w:tc>
          <w:tcPr>
            <w:tcW w:w="425" w:type="dxa"/>
          </w:tcPr>
          <w:p w:rsidR="00BE4792" w:rsidRPr="00BE4792" w:rsidRDefault="00BE4792" w:rsidP="00DB54DB">
            <w:pPr>
              <w:rPr>
                <w:rFonts w:ascii="Arial" w:hAnsi="Arial" w:cs="Arial"/>
                <w:sz w:val="18"/>
                <w:szCs w:val="18"/>
                <w:lang w:val="es-ES_tradnl"/>
              </w:rPr>
            </w:pPr>
          </w:p>
        </w:tc>
        <w:tc>
          <w:tcPr>
            <w:tcW w:w="4111"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Autonomía e iniciativa personal</w:t>
            </w:r>
          </w:p>
        </w:tc>
        <w:tc>
          <w:tcPr>
            <w:tcW w:w="425" w:type="dxa"/>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Secuencia de imágenes</w:t>
            </w:r>
          </w:p>
        </w:tc>
        <w:tc>
          <w:tcPr>
            <w:tcW w:w="404" w:type="dxa"/>
          </w:tcPr>
          <w:p w:rsidR="00BE4792" w:rsidRPr="00BE4792" w:rsidRDefault="0065435F" w:rsidP="00DB54DB">
            <w:pPr>
              <w:rPr>
                <w:rFonts w:ascii="Arial" w:hAnsi="Arial" w:cs="Arial"/>
                <w:sz w:val="18"/>
                <w:szCs w:val="18"/>
                <w:lang w:val="es-ES_tradnl"/>
              </w:rPr>
            </w:pPr>
            <w:r>
              <w:rPr>
                <w:rFonts w:ascii="Arial" w:hAnsi="Arial" w:cs="Arial"/>
                <w:sz w:val="18"/>
                <w:szCs w:val="18"/>
                <w:lang w:val="es-ES_tradnl"/>
              </w:rPr>
              <w:t>X</w:t>
            </w: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Video</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Animación</w:t>
            </w:r>
          </w:p>
        </w:tc>
        <w:tc>
          <w:tcPr>
            <w:tcW w:w="425" w:type="dxa"/>
          </w:tcPr>
          <w:p w:rsidR="00BE4792" w:rsidRPr="00BE4792" w:rsidRDefault="00BE4792" w:rsidP="00DB54DB">
            <w:pPr>
              <w:rPr>
                <w:rFonts w:ascii="Arial" w:hAnsi="Arial" w:cs="Arial"/>
                <w:sz w:val="18"/>
                <w:szCs w:val="18"/>
                <w:lang w:val="es-ES_tradnl"/>
              </w:rPr>
            </w:pPr>
          </w:p>
        </w:tc>
        <w:tc>
          <w:tcPr>
            <w:tcW w:w="155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Interactivo</w:t>
            </w:r>
          </w:p>
        </w:tc>
        <w:tc>
          <w:tcPr>
            <w:tcW w:w="425" w:type="dxa"/>
          </w:tcPr>
          <w:p w:rsidR="00BE4792" w:rsidRPr="00BE4792" w:rsidRDefault="00BE4792" w:rsidP="00DB54DB">
            <w:pPr>
              <w:rPr>
                <w:rFonts w:ascii="Arial" w:hAnsi="Arial" w:cs="Arial"/>
                <w:sz w:val="18"/>
                <w:szCs w:val="18"/>
                <w:lang w:val="es-ES_tradnl"/>
              </w:rPr>
            </w:pPr>
          </w:p>
        </w:tc>
      </w:tr>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Actividad</w:t>
            </w:r>
          </w:p>
        </w:tc>
        <w:tc>
          <w:tcPr>
            <w:tcW w:w="404" w:type="dxa"/>
          </w:tcPr>
          <w:p w:rsidR="00BE4792" w:rsidRPr="00BE4792" w:rsidRDefault="00BE4792" w:rsidP="00DB54DB">
            <w:pPr>
              <w:rPr>
                <w:rFonts w:ascii="Arial" w:hAnsi="Arial" w:cs="Arial"/>
                <w:sz w:val="18"/>
                <w:szCs w:val="18"/>
                <w:lang w:val="es-ES_tradnl"/>
              </w:rPr>
            </w:pP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Web</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Mapa conceptual</w:t>
            </w:r>
          </w:p>
        </w:tc>
        <w:tc>
          <w:tcPr>
            <w:tcW w:w="425" w:type="dxa"/>
          </w:tcPr>
          <w:p w:rsidR="00BE4792" w:rsidRPr="00BE4792" w:rsidRDefault="00BE4792" w:rsidP="00DB54DB">
            <w:pPr>
              <w:rPr>
                <w:rFonts w:ascii="Arial" w:hAnsi="Arial" w:cs="Arial"/>
                <w:sz w:val="18"/>
                <w:szCs w:val="18"/>
                <w:lang w:val="es-ES_tradnl"/>
              </w:rPr>
            </w:pPr>
          </w:p>
        </w:tc>
        <w:tc>
          <w:tcPr>
            <w:tcW w:w="1559" w:type="dxa"/>
            <w:tcBorders>
              <w:bottom w:val="single" w:sz="4" w:space="0" w:color="auto"/>
            </w:tcBorders>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Audio</w:t>
            </w:r>
          </w:p>
        </w:tc>
        <w:tc>
          <w:tcPr>
            <w:tcW w:w="425" w:type="dxa"/>
            <w:tcBorders>
              <w:bottom w:val="single" w:sz="4" w:space="0" w:color="auto"/>
            </w:tcBorders>
          </w:tcPr>
          <w:p w:rsidR="00BE4792" w:rsidRPr="00BE4792" w:rsidRDefault="00BE4792" w:rsidP="00DB54DB">
            <w:pPr>
              <w:rPr>
                <w:rFonts w:ascii="Arial" w:hAnsi="Arial" w:cs="Arial"/>
                <w:sz w:val="18"/>
                <w:szCs w:val="18"/>
                <w:lang w:val="es-ES_tradnl"/>
              </w:rPr>
            </w:pPr>
          </w:p>
        </w:tc>
      </w:tr>
      <w:tr w:rsidR="00BE4792" w:rsidRPr="00BE4792" w:rsidTr="00DB54DB">
        <w:tc>
          <w:tcPr>
            <w:tcW w:w="212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w:t>
            </w:r>
          </w:p>
        </w:tc>
        <w:tc>
          <w:tcPr>
            <w:tcW w:w="404" w:type="dxa"/>
          </w:tcPr>
          <w:p w:rsidR="00BE4792" w:rsidRPr="00BE4792" w:rsidRDefault="00BE4792" w:rsidP="00DB54DB">
            <w:pPr>
              <w:rPr>
                <w:rFonts w:ascii="Arial" w:hAnsi="Arial" w:cs="Arial"/>
                <w:sz w:val="18"/>
                <w:szCs w:val="18"/>
                <w:lang w:val="es-ES_tradnl"/>
              </w:rPr>
            </w:pPr>
          </w:p>
        </w:tc>
        <w:tc>
          <w:tcPr>
            <w:tcW w:w="1156"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Imagen</w:t>
            </w:r>
          </w:p>
        </w:tc>
        <w:tc>
          <w:tcPr>
            <w:tcW w:w="425" w:type="dxa"/>
          </w:tcPr>
          <w:p w:rsidR="00BE4792" w:rsidRPr="00BE4792" w:rsidRDefault="00BE4792" w:rsidP="00DB54DB">
            <w:pPr>
              <w:rPr>
                <w:rFonts w:ascii="Arial" w:hAnsi="Arial" w:cs="Arial"/>
                <w:sz w:val="18"/>
                <w:szCs w:val="18"/>
                <w:lang w:val="es-ES_tradnl"/>
              </w:rPr>
            </w:pPr>
          </w:p>
        </w:tc>
        <w:tc>
          <w:tcPr>
            <w:tcW w:w="1843"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Documento</w:t>
            </w:r>
          </w:p>
        </w:tc>
        <w:tc>
          <w:tcPr>
            <w:tcW w:w="425" w:type="dxa"/>
          </w:tcPr>
          <w:p w:rsidR="00BE4792" w:rsidRPr="00BE4792" w:rsidRDefault="00BE4792" w:rsidP="00DB54DB">
            <w:pPr>
              <w:rPr>
                <w:rFonts w:ascii="Arial" w:hAnsi="Arial" w:cs="Arial"/>
                <w:sz w:val="18"/>
                <w:szCs w:val="18"/>
                <w:lang w:val="es-ES_tradnl"/>
              </w:rPr>
            </w:pPr>
          </w:p>
        </w:tc>
        <w:tc>
          <w:tcPr>
            <w:tcW w:w="1559" w:type="dxa"/>
            <w:tcBorders>
              <w:bottom w:val="nil"/>
              <w:right w:val="nil"/>
            </w:tcBorders>
          </w:tcPr>
          <w:p w:rsidR="00BE4792" w:rsidRPr="00BE4792" w:rsidRDefault="00BE4792" w:rsidP="00DB54DB">
            <w:pPr>
              <w:rPr>
                <w:rFonts w:ascii="Arial" w:hAnsi="Arial" w:cs="Arial"/>
                <w:sz w:val="18"/>
                <w:szCs w:val="18"/>
                <w:lang w:val="es-ES_tradnl"/>
              </w:rPr>
            </w:pPr>
          </w:p>
        </w:tc>
        <w:tc>
          <w:tcPr>
            <w:tcW w:w="425" w:type="dxa"/>
            <w:tcBorders>
              <w:left w:val="nil"/>
              <w:bottom w:val="nil"/>
              <w:right w:val="nil"/>
            </w:tcBorders>
          </w:tcPr>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color w:val="FF0000"/>
          <w:sz w:val="18"/>
          <w:szCs w:val="18"/>
          <w:lang w:val="es-ES_tradnl"/>
        </w:rPr>
        <w:t xml:space="preserve"> </w:t>
      </w:r>
      <w:r w:rsidRPr="00BE4792">
        <w:rPr>
          <w:rFonts w:ascii="Arial" w:hAnsi="Arial" w:cs="Arial"/>
          <w:sz w:val="18"/>
          <w:szCs w:val="18"/>
          <w:highlight w:val="green"/>
          <w:lang w:val="es-ES_tradnl"/>
        </w:rPr>
        <w:t>Nivel del ejercicio, 1-Fácil, 2-Medio ó 3-Difícil</w:t>
      </w:r>
    </w:p>
    <w:p w:rsidR="00BE4792" w:rsidRDefault="00BE4792" w:rsidP="00BE4792">
      <w:pPr>
        <w:rPr>
          <w:rFonts w:ascii="Arial" w:hAnsi="Arial" w:cs="Arial"/>
          <w:sz w:val="18"/>
          <w:szCs w:val="18"/>
          <w:lang w:val="es-ES_tradnl"/>
        </w:rPr>
      </w:pPr>
    </w:p>
    <w:p w:rsidR="0005604E" w:rsidRPr="00BE4792" w:rsidRDefault="0005604E" w:rsidP="00BE4792">
      <w:pPr>
        <w:rPr>
          <w:rFonts w:ascii="Arial" w:hAnsi="Arial" w:cs="Arial"/>
          <w:sz w:val="18"/>
          <w:szCs w:val="18"/>
          <w:lang w:val="es-ES_tradnl"/>
        </w:rPr>
      </w:pPr>
      <w:r>
        <w:rPr>
          <w:rFonts w:ascii="Arial" w:hAnsi="Arial" w:cs="Arial"/>
          <w:sz w:val="18"/>
          <w:szCs w:val="18"/>
          <w:lang w:val="es-ES_tradnl"/>
        </w:rPr>
        <w:t>2-Medio</w:t>
      </w:r>
    </w:p>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b/>
          <w:sz w:val="18"/>
          <w:szCs w:val="18"/>
          <w:lang w:val="es-ES_tradnl"/>
        </w:rPr>
      </w:pPr>
      <w:r w:rsidRPr="00BE4792">
        <w:rPr>
          <w:rFonts w:ascii="Arial" w:hAnsi="Arial" w:cs="Arial"/>
          <w:b/>
          <w:sz w:val="18"/>
          <w:szCs w:val="18"/>
          <w:lang w:val="es-ES_tradnl"/>
        </w:rPr>
        <w:t>FICHA DEL PROFESOR</w:t>
      </w:r>
    </w:p>
    <w:p w:rsidR="00BE4792" w:rsidRPr="00BE4792" w:rsidRDefault="00BE4792" w:rsidP="00BE4792">
      <w:pPr>
        <w:rPr>
          <w:rFonts w:ascii="Arial" w:hAnsi="Arial" w:cs="Arial"/>
          <w:sz w:val="18"/>
          <w:szCs w:val="18"/>
          <w:lang w:val="es-ES_tradnl"/>
        </w:rPr>
      </w:pPr>
    </w:p>
    <w:p w:rsidR="00F12BD6" w:rsidRPr="00F12BD6" w:rsidRDefault="00F12BD6" w:rsidP="00F12BD6">
      <w:pPr>
        <w:jc w:val="both"/>
        <w:rPr>
          <w:rFonts w:ascii="Arial" w:hAnsi="Arial"/>
          <w:b/>
          <w:sz w:val="18"/>
          <w:szCs w:val="18"/>
          <w:lang w:val="es-ES_tradnl"/>
        </w:rPr>
      </w:pPr>
      <w:r w:rsidRPr="00F12BD6">
        <w:rPr>
          <w:rFonts w:ascii="Arial" w:hAnsi="Arial"/>
          <w:b/>
          <w:sz w:val="18"/>
          <w:szCs w:val="18"/>
          <w:lang w:val="es-ES_tradnl"/>
        </w:rPr>
        <w:t>En el ladillo</w:t>
      </w:r>
    </w:p>
    <w:p w:rsidR="00F12BD6" w:rsidRPr="00F12BD6" w:rsidRDefault="00F12BD6" w:rsidP="00F12BD6">
      <w:pPr>
        <w:jc w:val="both"/>
        <w:rPr>
          <w:rFonts w:ascii="Arial" w:hAnsi="Arial"/>
          <w:b/>
          <w:sz w:val="18"/>
          <w:szCs w:val="18"/>
          <w:lang w:val="es-ES_tradnl"/>
        </w:rPr>
      </w:pPr>
    </w:p>
    <w:p w:rsidR="00F12BD6" w:rsidRP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Título: </w:t>
      </w:r>
      <w:r w:rsidR="0005604E" w:rsidRPr="0005604E">
        <w:rPr>
          <w:rFonts w:ascii="Arial" w:hAnsi="Arial"/>
          <w:sz w:val="18"/>
          <w:szCs w:val="18"/>
          <w:lang w:val="es-ES_tradnl"/>
        </w:rPr>
        <w:t>Célula procariota y eucariota</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Descripción: </w:t>
      </w:r>
      <w:r w:rsidR="0005604E" w:rsidRPr="0005604E">
        <w:rPr>
          <w:rFonts w:ascii="Arial" w:hAnsi="Arial"/>
          <w:sz w:val="18"/>
          <w:szCs w:val="18"/>
          <w:lang w:val="es-ES_tradnl"/>
        </w:rPr>
        <w:t>Secuencia de imágenes que presenta las principales características de las células eucariotas y procariotas.</w:t>
      </w:r>
    </w:p>
    <w:p w:rsidR="00F12BD6" w:rsidRP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Temporalización: </w:t>
      </w:r>
      <w:r w:rsidR="0005604E" w:rsidRPr="0005604E">
        <w:rPr>
          <w:rFonts w:ascii="Arial" w:hAnsi="Arial"/>
          <w:sz w:val="18"/>
          <w:szCs w:val="18"/>
          <w:lang w:val="es-ES_tradnl"/>
        </w:rPr>
        <w:t>Veinte minutos (20)</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 xml:space="preserve">Tipo de recurso: </w:t>
      </w:r>
      <w:r w:rsidR="0005604E">
        <w:rPr>
          <w:rFonts w:ascii="Arial" w:hAnsi="Arial"/>
          <w:sz w:val="18"/>
          <w:szCs w:val="18"/>
          <w:lang w:val="es-ES_tradnl"/>
        </w:rPr>
        <w:t xml:space="preserve">Secuencia de </w:t>
      </w:r>
      <w:r w:rsidR="00FC64CB">
        <w:rPr>
          <w:rFonts w:ascii="Arial" w:hAnsi="Arial"/>
          <w:sz w:val="18"/>
          <w:szCs w:val="18"/>
          <w:lang w:val="es-ES_tradnl"/>
        </w:rPr>
        <w:t>imágenes</w:t>
      </w:r>
    </w:p>
    <w:p w:rsidR="00F12BD6" w:rsidRDefault="00F12BD6" w:rsidP="00D25CCA">
      <w:pPr>
        <w:numPr>
          <w:ilvl w:val="0"/>
          <w:numId w:val="2"/>
        </w:numPr>
        <w:contextualSpacing/>
        <w:jc w:val="both"/>
        <w:rPr>
          <w:rFonts w:ascii="Arial" w:hAnsi="Arial"/>
          <w:sz w:val="18"/>
          <w:szCs w:val="18"/>
          <w:lang w:val="es-ES_tradnl"/>
        </w:rPr>
      </w:pPr>
      <w:r w:rsidRPr="00F12BD6">
        <w:rPr>
          <w:rFonts w:ascii="Arial" w:hAnsi="Arial"/>
          <w:sz w:val="18"/>
          <w:szCs w:val="18"/>
          <w:lang w:val="es-ES_tradnl"/>
        </w:rPr>
        <w:t>Competencia relacionada con el recurso: Conocimiento y la interacción con el mundo físico / Reconozco las diferencias entre los principales tipos celulares</w:t>
      </w:r>
      <w:r>
        <w:rPr>
          <w:rFonts w:ascii="Arial" w:hAnsi="Arial"/>
          <w:sz w:val="18"/>
          <w:szCs w:val="18"/>
          <w:lang w:val="es-ES_tradnl"/>
        </w:rPr>
        <w:t>.</w:t>
      </w:r>
    </w:p>
    <w:p w:rsidR="00F12BD6" w:rsidRPr="00F12BD6" w:rsidRDefault="00F12BD6" w:rsidP="00D25CCA">
      <w:pPr>
        <w:ind w:left="360"/>
        <w:contextualSpacing/>
        <w:jc w:val="both"/>
        <w:rPr>
          <w:rFonts w:ascii="Arial" w:hAnsi="Arial"/>
          <w:sz w:val="18"/>
          <w:szCs w:val="18"/>
          <w:lang w:val="es-ES_tradnl"/>
        </w:rPr>
      </w:pPr>
    </w:p>
    <w:p w:rsidR="00F12BD6" w:rsidRPr="00F12BD6" w:rsidRDefault="00F12BD6" w:rsidP="00D25CCA">
      <w:pPr>
        <w:jc w:val="both"/>
        <w:rPr>
          <w:rFonts w:ascii="Arial" w:hAnsi="Arial"/>
          <w:b/>
          <w:sz w:val="18"/>
          <w:szCs w:val="18"/>
          <w:lang w:val="es-ES_tradnl"/>
        </w:rPr>
      </w:pPr>
      <w:r w:rsidRPr="00F12BD6">
        <w:rPr>
          <w:rFonts w:ascii="Arial" w:hAnsi="Arial"/>
          <w:b/>
          <w:sz w:val="18"/>
          <w:szCs w:val="18"/>
          <w:lang w:val="es-ES_tradnl"/>
        </w:rPr>
        <w:t>En el contenido</w:t>
      </w:r>
    </w:p>
    <w:p w:rsidR="00F12BD6" w:rsidRPr="00F12BD6" w:rsidRDefault="00F12BD6" w:rsidP="00D25CCA">
      <w:pPr>
        <w:jc w:val="both"/>
        <w:rPr>
          <w:rFonts w:ascii="Arial" w:hAnsi="Arial"/>
          <w:b/>
          <w:sz w:val="18"/>
          <w:szCs w:val="18"/>
          <w:lang w:val="es-ES_tradnl"/>
        </w:rPr>
      </w:pPr>
    </w:p>
    <w:p w:rsid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Objetivo del recurso: </w:t>
      </w:r>
      <w:r w:rsidR="00E7520E">
        <w:rPr>
          <w:rFonts w:ascii="Arial" w:hAnsi="Arial"/>
          <w:sz w:val="18"/>
          <w:szCs w:val="18"/>
          <w:lang w:val="es-ES_tradnl"/>
        </w:rPr>
        <w:t>Reforzar las diferencias entre célula procariota y eucariota</w:t>
      </w:r>
    </w:p>
    <w:p w:rsidR="00A05075" w:rsidRPr="00F12BD6" w:rsidRDefault="00A05075" w:rsidP="00A05075">
      <w:pPr>
        <w:ind w:left="360"/>
        <w:contextualSpacing/>
        <w:jc w:val="both"/>
        <w:rPr>
          <w:rFonts w:ascii="Arial" w:hAnsi="Arial"/>
          <w:sz w:val="18"/>
          <w:szCs w:val="18"/>
          <w:lang w:val="es-ES_tradnl"/>
        </w:rPr>
      </w:pPr>
    </w:p>
    <w:p w:rsid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Antes de la presentación: </w:t>
      </w:r>
      <w:r w:rsidR="001567FA">
        <w:rPr>
          <w:rFonts w:ascii="Arial" w:hAnsi="Arial"/>
          <w:sz w:val="18"/>
          <w:szCs w:val="18"/>
          <w:lang w:val="es-ES_tradnl"/>
        </w:rPr>
        <w:t>Ya que el tema se encuentra relacionado con el anterior, se le sugiere r</w:t>
      </w:r>
      <w:r w:rsidR="00E7520E">
        <w:rPr>
          <w:rFonts w:ascii="Arial" w:hAnsi="Arial"/>
          <w:sz w:val="18"/>
          <w:szCs w:val="18"/>
          <w:lang w:val="es-ES_tradnl"/>
        </w:rPr>
        <w:t>epasar con los estudiantes los tipos de célula que existen y enfatizar en las clases de organismos que pueden constituir, procariota: bacterias y cianobacterias y eucariota: protozoos, algas, hongos, plantas y animales.</w:t>
      </w:r>
      <w:r w:rsidR="00F07769">
        <w:rPr>
          <w:rFonts w:ascii="Arial" w:hAnsi="Arial"/>
          <w:sz w:val="18"/>
          <w:szCs w:val="18"/>
          <w:lang w:val="es-ES_tradnl"/>
        </w:rPr>
        <w:t xml:space="preserve"> Realice algunas preguntas sobre ¿qué tipos de célula existen? ¿cuáles son las diferencias entre los dos tipos de célula mencionados?</w:t>
      </w:r>
      <w:r w:rsidR="00A901B5">
        <w:rPr>
          <w:rFonts w:ascii="Arial" w:hAnsi="Arial"/>
          <w:sz w:val="18"/>
          <w:szCs w:val="18"/>
          <w:lang w:val="es-ES_tradnl"/>
        </w:rPr>
        <w:t xml:space="preserve"> </w:t>
      </w:r>
      <w:r w:rsidR="00F07769">
        <w:rPr>
          <w:rFonts w:ascii="Arial" w:hAnsi="Arial"/>
          <w:sz w:val="18"/>
          <w:szCs w:val="18"/>
          <w:lang w:val="es-ES_tradnl"/>
        </w:rPr>
        <w:t>¿qué tipos de organismos están constituidos por cada tipo de célula?</w:t>
      </w:r>
    </w:p>
    <w:p w:rsidR="00A05075" w:rsidRDefault="00A05075" w:rsidP="00A05075">
      <w:pPr>
        <w:pStyle w:val="Prrafodelista"/>
        <w:rPr>
          <w:rFonts w:ascii="Arial" w:hAnsi="Arial"/>
          <w:sz w:val="18"/>
          <w:szCs w:val="18"/>
          <w:lang w:val="es-ES_tradnl"/>
        </w:rPr>
      </w:pPr>
    </w:p>
    <w:p w:rsid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lastRenderedPageBreak/>
        <w:t xml:space="preserve">Durante la presentación: </w:t>
      </w:r>
      <w:r w:rsidR="00A901B5">
        <w:rPr>
          <w:rFonts w:ascii="Arial" w:hAnsi="Arial"/>
          <w:sz w:val="18"/>
          <w:szCs w:val="18"/>
          <w:lang w:val="es-ES_tradnl"/>
        </w:rPr>
        <w:t>Se sugiere m</w:t>
      </w:r>
      <w:r w:rsidR="00E7520E">
        <w:rPr>
          <w:rFonts w:ascii="Arial" w:hAnsi="Arial"/>
          <w:sz w:val="18"/>
          <w:szCs w:val="18"/>
          <w:lang w:val="es-ES_tradnl"/>
        </w:rPr>
        <w:t>ostrar la primera diapositiva donde se describen los dos tipos de célula que existen y su definición, explicar a los estudiantes de donde proviene el nombre de las dos</w:t>
      </w:r>
      <w:r w:rsidR="00A901B5">
        <w:rPr>
          <w:rFonts w:ascii="Arial" w:hAnsi="Arial"/>
          <w:sz w:val="18"/>
          <w:szCs w:val="18"/>
          <w:lang w:val="es-ES_tradnl"/>
        </w:rPr>
        <w:t>, utilice las raíces gramaticales propuestas</w:t>
      </w:r>
      <w:r w:rsidR="00E7520E">
        <w:rPr>
          <w:rFonts w:ascii="Arial" w:hAnsi="Arial"/>
          <w:sz w:val="18"/>
          <w:szCs w:val="18"/>
          <w:lang w:val="es-ES_tradnl"/>
        </w:rPr>
        <w:t xml:space="preserve">. </w:t>
      </w:r>
      <w:r w:rsidR="00A901B5">
        <w:rPr>
          <w:rFonts w:ascii="Arial" w:hAnsi="Arial"/>
          <w:sz w:val="18"/>
          <w:szCs w:val="18"/>
          <w:lang w:val="es-ES_tradnl"/>
        </w:rPr>
        <w:t xml:space="preserve">Continúe con la imagen 2 </w:t>
      </w:r>
      <w:r w:rsidR="00E7520E">
        <w:rPr>
          <w:rFonts w:ascii="Arial" w:hAnsi="Arial"/>
          <w:sz w:val="18"/>
          <w:szCs w:val="18"/>
          <w:lang w:val="es-ES_tradnl"/>
        </w:rPr>
        <w:t>de célula procariota</w:t>
      </w:r>
      <w:r w:rsidR="00A901B5">
        <w:rPr>
          <w:rFonts w:ascii="Arial" w:hAnsi="Arial"/>
          <w:sz w:val="18"/>
          <w:szCs w:val="18"/>
          <w:lang w:val="es-ES_tradnl"/>
        </w:rPr>
        <w:t xml:space="preserve">, señale las </w:t>
      </w:r>
      <w:r w:rsidR="00E7520E">
        <w:rPr>
          <w:rFonts w:ascii="Arial" w:hAnsi="Arial"/>
          <w:sz w:val="18"/>
          <w:szCs w:val="18"/>
          <w:lang w:val="es-ES_tradnl"/>
        </w:rPr>
        <w:t>principales estructuras que l</w:t>
      </w:r>
      <w:r w:rsidR="00A901B5">
        <w:rPr>
          <w:rFonts w:ascii="Arial" w:hAnsi="Arial"/>
          <w:sz w:val="18"/>
          <w:szCs w:val="18"/>
          <w:lang w:val="es-ES_tradnl"/>
        </w:rPr>
        <w:t xml:space="preserve">a componen y </w:t>
      </w:r>
      <w:r w:rsidR="00E7520E">
        <w:rPr>
          <w:rFonts w:ascii="Arial" w:hAnsi="Arial"/>
          <w:sz w:val="18"/>
          <w:szCs w:val="18"/>
          <w:lang w:val="es-ES_tradnl"/>
        </w:rPr>
        <w:t>expli</w:t>
      </w:r>
      <w:r w:rsidR="00A901B5">
        <w:rPr>
          <w:rFonts w:ascii="Arial" w:hAnsi="Arial"/>
          <w:sz w:val="18"/>
          <w:szCs w:val="18"/>
          <w:lang w:val="es-ES_tradnl"/>
        </w:rPr>
        <w:t>que</w:t>
      </w:r>
      <w:r w:rsidR="00E7520E">
        <w:rPr>
          <w:rFonts w:ascii="Arial" w:hAnsi="Arial"/>
          <w:sz w:val="18"/>
          <w:szCs w:val="18"/>
          <w:lang w:val="es-ES_tradnl"/>
        </w:rPr>
        <w:t xml:space="preserve"> las funciones de cada estructura dentro de </w:t>
      </w:r>
      <w:r w:rsidR="00A901B5">
        <w:rPr>
          <w:rFonts w:ascii="Arial" w:hAnsi="Arial"/>
          <w:sz w:val="18"/>
          <w:szCs w:val="18"/>
          <w:lang w:val="es-ES_tradnl"/>
        </w:rPr>
        <w:t>este tipo de</w:t>
      </w:r>
      <w:r w:rsidR="002A0C6D">
        <w:rPr>
          <w:rFonts w:ascii="Arial" w:hAnsi="Arial"/>
          <w:sz w:val="18"/>
          <w:szCs w:val="18"/>
          <w:lang w:val="es-ES_tradnl"/>
        </w:rPr>
        <w:t xml:space="preserve"> célula.</w:t>
      </w:r>
      <w:r w:rsidR="00E7520E">
        <w:rPr>
          <w:rFonts w:ascii="Arial" w:hAnsi="Arial"/>
          <w:sz w:val="18"/>
          <w:szCs w:val="18"/>
          <w:lang w:val="es-ES_tradnl"/>
        </w:rPr>
        <w:t xml:space="preserve"> </w:t>
      </w:r>
      <w:r w:rsidR="00A901B5">
        <w:rPr>
          <w:rFonts w:ascii="Arial" w:hAnsi="Arial"/>
          <w:sz w:val="18"/>
          <w:szCs w:val="18"/>
          <w:lang w:val="es-ES_tradnl"/>
        </w:rPr>
        <w:t>Pase a la imagen 3</w:t>
      </w:r>
      <w:r w:rsidR="00E7520E">
        <w:rPr>
          <w:rFonts w:ascii="Arial" w:hAnsi="Arial"/>
          <w:sz w:val="18"/>
          <w:szCs w:val="18"/>
          <w:lang w:val="es-ES_tradnl"/>
        </w:rPr>
        <w:t xml:space="preserve"> de la célula eucariota, </w:t>
      </w:r>
      <w:r w:rsidR="00A901B5">
        <w:rPr>
          <w:rFonts w:ascii="Arial" w:hAnsi="Arial"/>
          <w:sz w:val="18"/>
          <w:szCs w:val="18"/>
          <w:lang w:val="es-ES_tradnl"/>
        </w:rPr>
        <w:t xml:space="preserve">y realice el mismo procedimiento que empleo con la diapositiva de la célula procariota, </w:t>
      </w:r>
      <w:r w:rsidR="00E7520E">
        <w:rPr>
          <w:rFonts w:ascii="Arial" w:hAnsi="Arial"/>
          <w:sz w:val="18"/>
          <w:szCs w:val="18"/>
          <w:lang w:val="es-ES_tradnl"/>
        </w:rPr>
        <w:t>resalt</w:t>
      </w:r>
      <w:r w:rsidR="00A901B5">
        <w:rPr>
          <w:rFonts w:ascii="Arial" w:hAnsi="Arial"/>
          <w:sz w:val="18"/>
          <w:szCs w:val="18"/>
          <w:lang w:val="es-ES_tradnl"/>
        </w:rPr>
        <w:t>ando</w:t>
      </w:r>
      <w:r w:rsidR="00E7520E">
        <w:rPr>
          <w:rFonts w:ascii="Arial" w:hAnsi="Arial"/>
          <w:sz w:val="18"/>
          <w:szCs w:val="18"/>
          <w:lang w:val="es-ES_tradnl"/>
        </w:rPr>
        <w:t xml:space="preserve"> las estructuras que la componen y expli</w:t>
      </w:r>
      <w:r w:rsidR="00A901B5">
        <w:rPr>
          <w:rFonts w:ascii="Arial" w:hAnsi="Arial"/>
          <w:sz w:val="18"/>
          <w:szCs w:val="18"/>
          <w:lang w:val="es-ES_tradnl"/>
        </w:rPr>
        <w:t>cando</w:t>
      </w:r>
      <w:r w:rsidR="00E7520E">
        <w:rPr>
          <w:rFonts w:ascii="Arial" w:hAnsi="Arial"/>
          <w:sz w:val="18"/>
          <w:szCs w:val="18"/>
          <w:lang w:val="es-ES_tradnl"/>
        </w:rPr>
        <w:t xml:space="preserve"> las funciones </w:t>
      </w:r>
      <w:r w:rsidR="00A901B5">
        <w:rPr>
          <w:rFonts w:ascii="Arial" w:hAnsi="Arial"/>
          <w:sz w:val="18"/>
          <w:szCs w:val="18"/>
          <w:lang w:val="es-ES_tradnl"/>
        </w:rPr>
        <w:t>de</w:t>
      </w:r>
      <w:r w:rsidR="00E7520E">
        <w:rPr>
          <w:rFonts w:ascii="Arial" w:hAnsi="Arial"/>
          <w:sz w:val="18"/>
          <w:szCs w:val="18"/>
          <w:lang w:val="es-ES_tradnl"/>
        </w:rPr>
        <w:t xml:space="preserve"> cada una dentro de </w:t>
      </w:r>
      <w:r w:rsidR="00A901B5">
        <w:rPr>
          <w:rFonts w:ascii="Arial" w:hAnsi="Arial"/>
          <w:sz w:val="18"/>
          <w:szCs w:val="18"/>
          <w:lang w:val="es-ES_tradnl"/>
        </w:rPr>
        <w:t xml:space="preserve">este tipo de </w:t>
      </w:r>
      <w:r w:rsidR="00E7520E">
        <w:rPr>
          <w:rFonts w:ascii="Arial" w:hAnsi="Arial"/>
          <w:sz w:val="18"/>
          <w:szCs w:val="18"/>
          <w:lang w:val="es-ES_tradnl"/>
        </w:rPr>
        <w:t>célula.</w:t>
      </w:r>
      <w:r w:rsidR="002A0C6D">
        <w:rPr>
          <w:rFonts w:ascii="Arial" w:hAnsi="Arial"/>
          <w:sz w:val="18"/>
          <w:szCs w:val="18"/>
          <w:lang w:val="es-ES_tradnl"/>
        </w:rPr>
        <w:t xml:space="preserve"> Termine con la</w:t>
      </w:r>
      <w:r w:rsidR="00A901B5">
        <w:rPr>
          <w:rFonts w:ascii="Arial" w:hAnsi="Arial"/>
          <w:sz w:val="18"/>
          <w:szCs w:val="18"/>
          <w:lang w:val="es-ES_tradnl"/>
        </w:rPr>
        <w:t xml:space="preserve"> imagen 4, aclarando que los dos modelos de célula que aparecen en la imagen corresponden a células eucariotas, realice la</w:t>
      </w:r>
      <w:r w:rsidR="002A0C6D">
        <w:rPr>
          <w:rFonts w:ascii="Arial" w:hAnsi="Arial"/>
          <w:sz w:val="18"/>
          <w:szCs w:val="18"/>
          <w:lang w:val="es-ES_tradnl"/>
        </w:rPr>
        <w:t xml:space="preserve"> comparación de la célula vegetal y la animal, explique claramente las diferencias estructurales entre las dos.</w:t>
      </w:r>
    </w:p>
    <w:p w:rsidR="00A05075" w:rsidRDefault="00A05075" w:rsidP="00A05075">
      <w:pPr>
        <w:pStyle w:val="Prrafodelista"/>
        <w:rPr>
          <w:rFonts w:ascii="Arial" w:hAnsi="Arial"/>
          <w:sz w:val="18"/>
          <w:szCs w:val="18"/>
          <w:lang w:val="es-ES_tradnl"/>
        </w:rPr>
      </w:pPr>
    </w:p>
    <w:p w:rsidR="00F12BD6" w:rsidRP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Después de la presentación: </w:t>
      </w:r>
      <w:r w:rsidR="004B7AFD">
        <w:rPr>
          <w:rFonts w:ascii="Arial" w:hAnsi="Arial"/>
          <w:sz w:val="18"/>
          <w:szCs w:val="18"/>
          <w:lang w:val="es-ES_tradnl"/>
        </w:rPr>
        <w:t xml:space="preserve">Pida </w:t>
      </w:r>
      <w:r w:rsidR="00E7520E">
        <w:rPr>
          <w:rFonts w:ascii="Arial" w:hAnsi="Arial"/>
          <w:sz w:val="18"/>
          <w:szCs w:val="18"/>
          <w:lang w:val="es-ES_tradnl"/>
        </w:rPr>
        <w:t>a los estudiantes que, de acuerdo con la información presentada, realicen un cuadro comparativo sobre los dos tipos de célula existentes</w:t>
      </w:r>
    </w:p>
    <w:p w:rsidR="00F12BD6" w:rsidRPr="00F12BD6" w:rsidRDefault="00F12BD6" w:rsidP="00D25CCA">
      <w:pPr>
        <w:ind w:left="360"/>
        <w:contextualSpacing/>
        <w:jc w:val="both"/>
        <w:rPr>
          <w:rFonts w:ascii="Arial" w:hAnsi="Arial" w:cs="Arial"/>
          <w:sz w:val="18"/>
          <w:szCs w:val="18"/>
          <w:lang w:val="es-ES_tradnl"/>
        </w:rPr>
      </w:pPr>
    </w:p>
    <w:p w:rsidR="00BE4792" w:rsidRDefault="00BE4792" w:rsidP="00D25CCA">
      <w:pPr>
        <w:jc w:val="both"/>
        <w:rPr>
          <w:rFonts w:ascii="Arial" w:hAnsi="Arial" w:cs="Arial"/>
          <w:b/>
          <w:sz w:val="18"/>
          <w:szCs w:val="18"/>
          <w:lang w:val="es-ES_tradnl"/>
        </w:rPr>
      </w:pPr>
      <w:r w:rsidRPr="00BE4792">
        <w:rPr>
          <w:rFonts w:ascii="Arial" w:hAnsi="Arial" w:cs="Arial"/>
          <w:b/>
          <w:sz w:val="18"/>
          <w:szCs w:val="18"/>
          <w:lang w:val="es-ES_tradnl"/>
        </w:rPr>
        <w:t>FICHA DEL ALUMNO</w:t>
      </w:r>
    </w:p>
    <w:p w:rsidR="00F12BD6" w:rsidRPr="00BE4792" w:rsidRDefault="00F12BD6" w:rsidP="00D25CCA">
      <w:pPr>
        <w:jc w:val="both"/>
        <w:rPr>
          <w:rFonts w:ascii="Arial" w:hAnsi="Arial" w:cs="Arial"/>
          <w:b/>
          <w:sz w:val="18"/>
          <w:szCs w:val="18"/>
          <w:lang w:val="es-ES_tradnl"/>
        </w:rPr>
      </w:pPr>
    </w:p>
    <w:p w:rsidR="00F12BD6" w:rsidRPr="00F12BD6" w:rsidRDefault="00F12BD6" w:rsidP="00D25CCA">
      <w:pPr>
        <w:numPr>
          <w:ilvl w:val="0"/>
          <w:numId w:val="1"/>
        </w:numPr>
        <w:contextualSpacing/>
        <w:jc w:val="both"/>
        <w:rPr>
          <w:rFonts w:ascii="Arial" w:hAnsi="Arial"/>
          <w:sz w:val="18"/>
          <w:szCs w:val="18"/>
          <w:lang w:val="es-ES_tradnl"/>
        </w:rPr>
      </w:pPr>
      <w:r w:rsidRPr="00F12BD6">
        <w:rPr>
          <w:rFonts w:ascii="Arial" w:hAnsi="Arial"/>
          <w:sz w:val="18"/>
          <w:szCs w:val="18"/>
          <w:lang w:val="es-ES_tradnl"/>
        </w:rPr>
        <w:t xml:space="preserve">Título: </w:t>
      </w:r>
      <w:r w:rsidR="0005604E" w:rsidRPr="0005604E">
        <w:rPr>
          <w:rFonts w:ascii="Arial" w:hAnsi="Arial"/>
          <w:sz w:val="18"/>
          <w:szCs w:val="18"/>
          <w:lang w:val="es-ES_tradnl"/>
        </w:rPr>
        <w:t>Célula procariota y eucariota</w:t>
      </w:r>
    </w:p>
    <w:p w:rsidR="00F12BD6" w:rsidRDefault="00F12BD6" w:rsidP="00D25CCA">
      <w:pPr>
        <w:numPr>
          <w:ilvl w:val="0"/>
          <w:numId w:val="1"/>
        </w:numPr>
        <w:contextualSpacing/>
        <w:jc w:val="both"/>
        <w:rPr>
          <w:rFonts w:ascii="Arial" w:hAnsi="Arial" w:cs="Arial"/>
          <w:sz w:val="18"/>
          <w:szCs w:val="18"/>
          <w:lang w:val="es-ES_tradnl"/>
        </w:rPr>
      </w:pPr>
      <w:r w:rsidRPr="00F12BD6">
        <w:rPr>
          <w:rFonts w:ascii="Arial" w:hAnsi="Arial"/>
          <w:sz w:val="18"/>
          <w:szCs w:val="18"/>
          <w:lang w:val="es-ES_tradnl"/>
        </w:rPr>
        <w:t>Descripción</w:t>
      </w:r>
      <w:r w:rsidRPr="00F12BD6">
        <w:rPr>
          <w:rFonts w:ascii="Arial" w:hAnsi="Arial" w:cs="Arial"/>
          <w:sz w:val="18"/>
          <w:szCs w:val="18"/>
          <w:lang w:val="es-ES_tradnl"/>
        </w:rPr>
        <w:t xml:space="preserve">: </w:t>
      </w:r>
      <w:r w:rsidR="0005604E" w:rsidRPr="0005604E">
        <w:rPr>
          <w:rFonts w:ascii="Arial" w:hAnsi="Arial" w:cs="Arial"/>
          <w:sz w:val="18"/>
          <w:szCs w:val="18"/>
          <w:lang w:val="es-ES_tradnl"/>
        </w:rPr>
        <w:t>Secuencia de imágenes que presenta las principales características de las células eucariotas y procariotas.</w:t>
      </w:r>
    </w:p>
    <w:p w:rsidR="00410622" w:rsidRDefault="00410622" w:rsidP="00410622">
      <w:pPr>
        <w:ind w:left="360"/>
        <w:contextualSpacing/>
        <w:jc w:val="both"/>
        <w:rPr>
          <w:rFonts w:ascii="Arial" w:hAnsi="Arial" w:cs="Arial"/>
          <w:sz w:val="18"/>
          <w:szCs w:val="18"/>
          <w:lang w:val="es-ES_tradnl"/>
        </w:rPr>
      </w:pPr>
      <w:bookmarkStart w:id="0" w:name="_GoBack"/>
      <w:bookmarkEnd w:id="0"/>
    </w:p>
    <w:p w:rsidR="00F12BD6" w:rsidRPr="00F12BD6" w:rsidRDefault="00F12BD6" w:rsidP="00D25CCA">
      <w:pPr>
        <w:pStyle w:val="Prrafodelista"/>
        <w:numPr>
          <w:ilvl w:val="0"/>
          <w:numId w:val="1"/>
        </w:numPr>
        <w:jc w:val="both"/>
        <w:rPr>
          <w:rFonts w:ascii="Arial" w:hAnsi="Arial" w:cs="Arial"/>
          <w:sz w:val="18"/>
          <w:szCs w:val="18"/>
          <w:lang w:val="es-ES_tradnl"/>
        </w:rPr>
      </w:pPr>
      <w:r w:rsidRPr="00F12BD6">
        <w:rPr>
          <w:rFonts w:ascii="Arial" w:hAnsi="Arial" w:cs="Arial"/>
          <w:sz w:val="18"/>
          <w:szCs w:val="18"/>
          <w:lang w:val="es-ES_tradnl"/>
        </w:rPr>
        <w:t xml:space="preserve">Contextualización: </w:t>
      </w:r>
    </w:p>
    <w:p w:rsidR="00F12BD6" w:rsidRPr="00F12BD6" w:rsidRDefault="00F12BD6" w:rsidP="00D25CCA">
      <w:pPr>
        <w:jc w:val="both"/>
        <w:rPr>
          <w:rFonts w:ascii="Arial" w:hAnsi="Arial" w:cs="Arial"/>
          <w:sz w:val="18"/>
          <w:szCs w:val="18"/>
          <w:lang w:val="es-ES_tradnl"/>
        </w:rPr>
      </w:pPr>
    </w:p>
    <w:p w:rsidR="00F12BD6" w:rsidRDefault="00E7520E" w:rsidP="00D25CCA">
      <w:pPr>
        <w:jc w:val="both"/>
        <w:rPr>
          <w:rFonts w:ascii="Arial" w:hAnsi="Arial" w:cs="Arial"/>
          <w:sz w:val="18"/>
          <w:szCs w:val="18"/>
          <w:lang w:val="es-ES_tradnl"/>
        </w:rPr>
      </w:pPr>
      <w:r>
        <w:rPr>
          <w:rFonts w:ascii="Arial" w:hAnsi="Arial" w:cs="Arial"/>
          <w:sz w:val="18"/>
          <w:szCs w:val="18"/>
          <w:lang w:val="es-ES_tradnl"/>
        </w:rPr>
        <w:t>CELULA PROCARIOTA</w:t>
      </w:r>
    </w:p>
    <w:p w:rsidR="00E7520E" w:rsidRDefault="00E7520E" w:rsidP="00D25CCA">
      <w:pPr>
        <w:jc w:val="both"/>
        <w:rPr>
          <w:rFonts w:ascii="Arial" w:hAnsi="Arial" w:cs="Arial"/>
          <w:sz w:val="18"/>
          <w:szCs w:val="18"/>
          <w:lang w:val="es-ES_tradnl"/>
        </w:rPr>
      </w:pPr>
    </w:p>
    <w:p w:rsidR="00E7520E" w:rsidRDefault="005D0428" w:rsidP="00D25CCA">
      <w:pPr>
        <w:jc w:val="both"/>
        <w:rPr>
          <w:rFonts w:ascii="Arial" w:hAnsi="Arial" w:cs="Arial"/>
          <w:sz w:val="18"/>
          <w:szCs w:val="18"/>
          <w:lang w:val="es-ES_tradnl"/>
        </w:rPr>
      </w:pPr>
      <w:r>
        <w:rPr>
          <w:rFonts w:ascii="Arial" w:hAnsi="Arial" w:cs="Arial"/>
          <w:sz w:val="18"/>
          <w:szCs w:val="18"/>
          <w:lang w:val="es-ES_tradnl"/>
        </w:rPr>
        <w:t>Pro: primitivo</w:t>
      </w:r>
    </w:p>
    <w:p w:rsidR="005D0428" w:rsidRDefault="005D0428" w:rsidP="00D25CCA">
      <w:pPr>
        <w:jc w:val="both"/>
        <w:rPr>
          <w:rFonts w:ascii="Arial" w:hAnsi="Arial" w:cs="Arial"/>
          <w:sz w:val="18"/>
          <w:szCs w:val="18"/>
          <w:lang w:val="es-ES_tradnl"/>
        </w:rPr>
      </w:pPr>
      <w:proofErr w:type="spellStart"/>
      <w:r>
        <w:rPr>
          <w:rFonts w:ascii="Arial" w:hAnsi="Arial" w:cs="Arial"/>
          <w:sz w:val="18"/>
          <w:szCs w:val="18"/>
          <w:lang w:val="es-ES_tradnl"/>
        </w:rPr>
        <w:t>Karión</w:t>
      </w:r>
      <w:proofErr w:type="spellEnd"/>
      <w:r>
        <w:rPr>
          <w:rFonts w:ascii="Arial" w:hAnsi="Arial" w:cs="Arial"/>
          <w:sz w:val="18"/>
          <w:szCs w:val="18"/>
          <w:lang w:val="es-ES_tradnl"/>
        </w:rPr>
        <w:t>: núcleo</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Hace referencia a la célula provista de un núcleo primitivo sin membrana nuclear que lo proteja</w:t>
      </w:r>
      <w:r w:rsidR="00703904">
        <w:rPr>
          <w:rFonts w:ascii="Arial" w:hAnsi="Arial" w:cs="Arial"/>
          <w:sz w:val="18"/>
          <w:szCs w:val="18"/>
          <w:lang w:val="es-ES_tradnl"/>
        </w:rPr>
        <w:t>.</w:t>
      </w:r>
      <w:r>
        <w:rPr>
          <w:rFonts w:ascii="Arial" w:hAnsi="Arial" w:cs="Arial"/>
          <w:sz w:val="18"/>
          <w:szCs w:val="18"/>
          <w:lang w:val="es-ES_tradnl"/>
        </w:rPr>
        <w:t xml:space="preserve"> </w:t>
      </w:r>
      <w:r w:rsidR="00703904">
        <w:rPr>
          <w:rFonts w:ascii="Arial" w:hAnsi="Arial" w:cs="Arial"/>
          <w:sz w:val="18"/>
          <w:szCs w:val="18"/>
          <w:lang w:val="es-ES_tradnl"/>
        </w:rPr>
        <w:t>Tamaño entre 1-5 micras, el material genético se encuentra dispuesto en un solo cromosoma circular, no presenta organelos celulares excepto los ribosomas, encargados de la síntesis de proteínas, igual que en las células eucariotas. Este tipo celular constituye la estructura básica de las bacterias y cianobacterias.</w:t>
      </w:r>
    </w:p>
    <w:p w:rsidR="00E7520E" w:rsidRDefault="00E7520E" w:rsidP="00D25CCA">
      <w:pPr>
        <w:jc w:val="both"/>
        <w:rPr>
          <w:rFonts w:ascii="Arial" w:hAnsi="Arial" w:cs="Arial"/>
          <w:sz w:val="18"/>
          <w:szCs w:val="18"/>
          <w:lang w:val="es-ES_tradnl"/>
        </w:rPr>
      </w:pPr>
    </w:p>
    <w:p w:rsidR="00E7520E" w:rsidRDefault="00E7520E" w:rsidP="00D25CCA">
      <w:pPr>
        <w:jc w:val="both"/>
        <w:rPr>
          <w:rFonts w:ascii="Arial" w:hAnsi="Arial" w:cs="Arial"/>
          <w:sz w:val="18"/>
          <w:szCs w:val="18"/>
          <w:lang w:val="es-ES_tradnl"/>
        </w:rPr>
      </w:pPr>
      <w:r>
        <w:rPr>
          <w:rFonts w:ascii="Arial" w:hAnsi="Arial" w:cs="Arial"/>
          <w:sz w:val="18"/>
          <w:szCs w:val="18"/>
          <w:lang w:val="es-ES_tradnl"/>
        </w:rPr>
        <w:t>CELULA EUCARIOTA</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Eu: verdadero</w:t>
      </w:r>
    </w:p>
    <w:p w:rsidR="005D0428" w:rsidRDefault="005D0428" w:rsidP="00D25CCA">
      <w:pPr>
        <w:jc w:val="both"/>
        <w:rPr>
          <w:rFonts w:ascii="Arial" w:hAnsi="Arial" w:cs="Arial"/>
          <w:sz w:val="18"/>
          <w:szCs w:val="18"/>
          <w:lang w:val="es-ES_tradnl"/>
        </w:rPr>
      </w:pPr>
      <w:proofErr w:type="spellStart"/>
      <w:r>
        <w:rPr>
          <w:rFonts w:ascii="Arial" w:hAnsi="Arial" w:cs="Arial"/>
          <w:sz w:val="18"/>
          <w:szCs w:val="18"/>
          <w:lang w:val="es-ES_tradnl"/>
        </w:rPr>
        <w:t>Karión</w:t>
      </w:r>
      <w:proofErr w:type="spellEnd"/>
      <w:r>
        <w:rPr>
          <w:rFonts w:ascii="Arial" w:hAnsi="Arial" w:cs="Arial"/>
          <w:sz w:val="18"/>
          <w:szCs w:val="18"/>
          <w:lang w:val="es-ES_tradnl"/>
        </w:rPr>
        <w:t>: núcleo</w:t>
      </w:r>
    </w:p>
    <w:p w:rsidR="005D0428" w:rsidRDefault="005D0428" w:rsidP="00D25CCA">
      <w:pPr>
        <w:jc w:val="both"/>
        <w:rPr>
          <w:rFonts w:ascii="Arial" w:hAnsi="Arial" w:cs="Arial"/>
          <w:sz w:val="18"/>
          <w:szCs w:val="18"/>
          <w:lang w:val="es-ES_tradnl"/>
        </w:rPr>
      </w:pPr>
    </w:p>
    <w:p w:rsidR="005D0428" w:rsidRDefault="005D0428" w:rsidP="00D25CCA">
      <w:pPr>
        <w:jc w:val="both"/>
        <w:rPr>
          <w:rFonts w:ascii="Arial" w:hAnsi="Arial" w:cs="Arial"/>
          <w:sz w:val="18"/>
          <w:szCs w:val="18"/>
          <w:lang w:val="es-ES_tradnl"/>
        </w:rPr>
      </w:pPr>
      <w:r>
        <w:rPr>
          <w:rFonts w:ascii="Arial" w:hAnsi="Arial" w:cs="Arial"/>
          <w:sz w:val="18"/>
          <w:szCs w:val="18"/>
          <w:lang w:val="es-ES_tradnl"/>
        </w:rPr>
        <w:t>Hace r</w:t>
      </w:r>
      <w:r w:rsidR="008018E0">
        <w:rPr>
          <w:rFonts w:ascii="Arial" w:hAnsi="Arial" w:cs="Arial"/>
          <w:sz w:val="18"/>
          <w:szCs w:val="18"/>
          <w:lang w:val="es-ES_tradnl"/>
        </w:rPr>
        <w:t>e</w:t>
      </w:r>
      <w:r>
        <w:rPr>
          <w:rFonts w:ascii="Arial" w:hAnsi="Arial" w:cs="Arial"/>
          <w:sz w:val="18"/>
          <w:szCs w:val="18"/>
          <w:lang w:val="es-ES_tradnl"/>
        </w:rPr>
        <w:t>ferencia</w:t>
      </w:r>
      <w:r w:rsidR="008018E0">
        <w:rPr>
          <w:rFonts w:ascii="Arial" w:hAnsi="Arial" w:cs="Arial"/>
          <w:sz w:val="18"/>
          <w:szCs w:val="18"/>
          <w:lang w:val="es-ES_tradnl"/>
        </w:rPr>
        <w:t xml:space="preserve"> a la célula provista de un núcleo definido por la membrana nuclear que lo mantiene aislado de los demás organelos y del citoplasma celular</w:t>
      </w:r>
      <w:r w:rsidR="00703904">
        <w:rPr>
          <w:rFonts w:ascii="Arial" w:hAnsi="Arial" w:cs="Arial"/>
          <w:sz w:val="18"/>
          <w:szCs w:val="18"/>
          <w:lang w:val="es-ES_tradnl"/>
        </w:rPr>
        <w:t>. Tamaño entre 10-50 micras</w:t>
      </w:r>
      <w:r w:rsidR="00D25CCA">
        <w:rPr>
          <w:rFonts w:ascii="Arial" w:hAnsi="Arial" w:cs="Arial"/>
          <w:sz w:val="18"/>
          <w:szCs w:val="18"/>
          <w:lang w:val="es-ES_tradnl"/>
        </w:rPr>
        <w:t>, el material genético se encuentra organizado en cromosomas, presenta todos los organelos celulares. Este tipo celular constituye a los protozoos, algas, hongos, plantas y animales. Las células más representativas de este tipo son las vegetales y las animales</w:t>
      </w:r>
      <w:r w:rsidR="005A3EA3">
        <w:rPr>
          <w:rFonts w:ascii="Arial" w:hAnsi="Arial" w:cs="Arial"/>
          <w:sz w:val="18"/>
          <w:szCs w:val="18"/>
          <w:lang w:val="es-ES_tradnl"/>
        </w:rPr>
        <w:t>. Las principales diferencias entre estos dos tipos de célula son:</w:t>
      </w:r>
    </w:p>
    <w:p w:rsidR="005A3EA3" w:rsidRDefault="005A3EA3" w:rsidP="00D25CCA">
      <w:pPr>
        <w:jc w:val="both"/>
        <w:rPr>
          <w:rFonts w:ascii="Arial" w:hAnsi="Arial" w:cs="Arial"/>
          <w:sz w:val="18"/>
          <w:szCs w:val="18"/>
          <w:lang w:val="es-ES_tradnl"/>
        </w:rPr>
      </w:pPr>
    </w:p>
    <w:tbl>
      <w:tblPr>
        <w:tblStyle w:val="Tablaconcuadrcula"/>
        <w:tblW w:w="0" w:type="auto"/>
        <w:tblLayout w:type="fixed"/>
        <w:tblLook w:val="04A0"/>
      </w:tblPr>
      <w:tblGrid>
        <w:gridCol w:w="4503"/>
        <w:gridCol w:w="5345"/>
      </w:tblGrid>
      <w:tr w:rsidR="005A3EA3" w:rsidTr="00D8365F">
        <w:tc>
          <w:tcPr>
            <w:tcW w:w="4503" w:type="dxa"/>
          </w:tcPr>
          <w:p w:rsidR="005A3EA3" w:rsidRDefault="005A3EA3" w:rsidP="005A3EA3">
            <w:pPr>
              <w:jc w:val="center"/>
              <w:rPr>
                <w:rFonts w:ascii="Arial" w:hAnsi="Arial" w:cs="Arial"/>
                <w:sz w:val="18"/>
                <w:szCs w:val="18"/>
                <w:lang w:val="es-ES_tradnl"/>
              </w:rPr>
            </w:pPr>
            <w:r>
              <w:rPr>
                <w:rFonts w:ascii="Arial" w:hAnsi="Arial" w:cs="Arial"/>
                <w:sz w:val="18"/>
                <w:szCs w:val="18"/>
                <w:lang w:val="es-ES_tradnl"/>
              </w:rPr>
              <w:t>Célula animal</w:t>
            </w:r>
          </w:p>
        </w:tc>
        <w:tc>
          <w:tcPr>
            <w:tcW w:w="5345" w:type="dxa"/>
          </w:tcPr>
          <w:p w:rsidR="005A3EA3" w:rsidRDefault="005A3EA3" w:rsidP="005A3EA3">
            <w:pPr>
              <w:jc w:val="center"/>
              <w:rPr>
                <w:rFonts w:ascii="Arial" w:hAnsi="Arial" w:cs="Arial"/>
                <w:sz w:val="18"/>
                <w:szCs w:val="18"/>
                <w:lang w:val="es-ES_tradnl"/>
              </w:rPr>
            </w:pPr>
            <w:r>
              <w:rPr>
                <w:rFonts w:ascii="Arial" w:hAnsi="Arial" w:cs="Arial"/>
                <w:sz w:val="18"/>
                <w:szCs w:val="18"/>
                <w:lang w:val="es-ES_tradnl"/>
              </w:rPr>
              <w:t>Célula vegetal</w:t>
            </w:r>
          </w:p>
        </w:tc>
      </w:tr>
      <w:tr w:rsidR="005A3EA3"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Presenta forma esférica</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Presenta forma hexagonal</w:t>
            </w:r>
          </w:p>
        </w:tc>
      </w:tr>
      <w:tr w:rsidR="005A3EA3" w:rsidRPr="004B7AFD"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No presenta pared celular</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Provista de pared celular de celulosa</w:t>
            </w:r>
          </w:p>
        </w:tc>
      </w:tr>
      <w:tr w:rsidR="005A3EA3" w:rsidRPr="004B7AFD" w:rsidTr="00D8365F">
        <w:tc>
          <w:tcPr>
            <w:tcW w:w="4503" w:type="dxa"/>
          </w:tcPr>
          <w:p w:rsidR="005A3EA3" w:rsidRDefault="00D8365F" w:rsidP="00D8365F">
            <w:pPr>
              <w:jc w:val="both"/>
              <w:rPr>
                <w:rFonts w:ascii="Arial" w:hAnsi="Arial" w:cs="Arial"/>
                <w:sz w:val="18"/>
                <w:szCs w:val="18"/>
                <w:lang w:val="es-ES_tradnl"/>
              </w:rPr>
            </w:pPr>
            <w:r>
              <w:rPr>
                <w:rFonts w:ascii="Arial" w:hAnsi="Arial" w:cs="Arial"/>
                <w:sz w:val="18"/>
                <w:szCs w:val="18"/>
                <w:lang w:val="es-ES_tradnl"/>
              </w:rPr>
              <w:t>No presenta vacuolas, puede tener poros para el intercambio de sustancias y eliminar desechos</w:t>
            </w:r>
          </w:p>
        </w:tc>
        <w:tc>
          <w:tcPr>
            <w:tcW w:w="5345" w:type="dxa"/>
          </w:tcPr>
          <w:p w:rsidR="00D8365F" w:rsidRDefault="00D8365F" w:rsidP="00D25CCA">
            <w:pPr>
              <w:jc w:val="both"/>
              <w:rPr>
                <w:rFonts w:ascii="Arial" w:hAnsi="Arial" w:cs="Arial"/>
                <w:sz w:val="18"/>
                <w:szCs w:val="18"/>
                <w:lang w:val="es-ES_tradnl"/>
              </w:rPr>
            </w:pPr>
            <w:r>
              <w:rPr>
                <w:rFonts w:ascii="Arial" w:hAnsi="Arial" w:cs="Arial"/>
                <w:sz w:val="18"/>
                <w:szCs w:val="18"/>
                <w:lang w:val="es-ES_tradnl"/>
              </w:rPr>
              <w:t>Presenta una vacuola gigante que desplaza al núcleo hacia la periferia</w:t>
            </w:r>
          </w:p>
        </w:tc>
      </w:tr>
      <w:tr w:rsidR="005A3EA3" w:rsidRPr="004B7AFD" w:rsidTr="00D8365F">
        <w:tc>
          <w:tcPr>
            <w:tcW w:w="4503"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No presenta cloroplastos</w:t>
            </w:r>
          </w:p>
        </w:tc>
        <w:tc>
          <w:tcPr>
            <w:tcW w:w="5345" w:type="dxa"/>
          </w:tcPr>
          <w:p w:rsidR="005A3EA3" w:rsidRDefault="00D8365F" w:rsidP="00D25CCA">
            <w:pPr>
              <w:jc w:val="both"/>
              <w:rPr>
                <w:rFonts w:ascii="Arial" w:hAnsi="Arial" w:cs="Arial"/>
                <w:sz w:val="18"/>
                <w:szCs w:val="18"/>
                <w:lang w:val="es-ES_tradnl"/>
              </w:rPr>
            </w:pPr>
            <w:r>
              <w:rPr>
                <w:rFonts w:ascii="Arial" w:hAnsi="Arial" w:cs="Arial"/>
                <w:sz w:val="18"/>
                <w:szCs w:val="18"/>
                <w:lang w:val="es-ES_tradnl"/>
              </w:rPr>
              <w:t>Contiene cloroplastos para realizar la fotosíntesis</w:t>
            </w:r>
          </w:p>
        </w:tc>
      </w:tr>
      <w:tr w:rsidR="00D8365F" w:rsidTr="00D8365F">
        <w:tc>
          <w:tcPr>
            <w:tcW w:w="4503" w:type="dxa"/>
          </w:tcPr>
          <w:p w:rsidR="00D8365F" w:rsidRDefault="00D8365F" w:rsidP="00D25CCA">
            <w:pPr>
              <w:jc w:val="both"/>
              <w:rPr>
                <w:rFonts w:ascii="Arial" w:hAnsi="Arial" w:cs="Arial"/>
                <w:sz w:val="18"/>
                <w:szCs w:val="18"/>
                <w:lang w:val="es-ES_tradnl"/>
              </w:rPr>
            </w:pPr>
            <w:r>
              <w:rPr>
                <w:rFonts w:ascii="Arial" w:hAnsi="Arial" w:cs="Arial"/>
                <w:sz w:val="18"/>
                <w:szCs w:val="18"/>
                <w:lang w:val="es-ES_tradnl"/>
              </w:rPr>
              <w:t>Presenta centriolos</w:t>
            </w:r>
          </w:p>
        </w:tc>
        <w:tc>
          <w:tcPr>
            <w:tcW w:w="5345" w:type="dxa"/>
          </w:tcPr>
          <w:p w:rsidR="00D8365F" w:rsidRDefault="00D8365F" w:rsidP="00D25CCA">
            <w:pPr>
              <w:jc w:val="both"/>
              <w:rPr>
                <w:rFonts w:ascii="Arial" w:hAnsi="Arial" w:cs="Arial"/>
                <w:sz w:val="18"/>
                <w:szCs w:val="18"/>
                <w:lang w:val="es-ES_tradnl"/>
              </w:rPr>
            </w:pPr>
            <w:r>
              <w:rPr>
                <w:rFonts w:ascii="Arial" w:hAnsi="Arial" w:cs="Arial"/>
                <w:sz w:val="18"/>
                <w:szCs w:val="18"/>
                <w:lang w:val="es-ES_tradnl"/>
              </w:rPr>
              <w:t>No contiene centriolos</w:t>
            </w:r>
          </w:p>
        </w:tc>
      </w:tr>
    </w:tbl>
    <w:p w:rsidR="00BE4792" w:rsidRPr="00BE4792" w:rsidRDefault="00BE4792" w:rsidP="00BE4792">
      <w:pPr>
        <w:rPr>
          <w:rFonts w:ascii="Arial" w:hAnsi="Arial" w:cs="Arial"/>
          <w:sz w:val="18"/>
          <w:szCs w:val="18"/>
          <w:lang w:val="es-ES_tradnl"/>
        </w:rPr>
      </w:pPr>
    </w:p>
    <w:p w:rsidR="00BE4792" w:rsidRPr="00BE4792" w:rsidRDefault="00BE4792" w:rsidP="00F12BD6">
      <w:pPr>
        <w:jc w:val="both"/>
        <w:rPr>
          <w:rFonts w:ascii="Arial" w:hAnsi="Arial" w:cs="Arial"/>
          <w:b/>
          <w:sz w:val="18"/>
          <w:szCs w:val="18"/>
          <w:lang w:val="es-ES_tradnl"/>
        </w:rPr>
      </w:pPr>
      <w:r w:rsidRPr="00BE4792">
        <w:rPr>
          <w:rFonts w:ascii="Arial" w:hAnsi="Arial" w:cs="Arial"/>
          <w:b/>
          <w:sz w:val="18"/>
          <w:szCs w:val="18"/>
          <w:lang w:val="es-ES_tradnl"/>
        </w:rPr>
        <w:t>DATOS DEL INTERACTIVO</w:t>
      </w:r>
    </w:p>
    <w:p w:rsidR="00BE4792" w:rsidRPr="00BE4792" w:rsidRDefault="00BE4792" w:rsidP="00BE4792">
      <w:pPr>
        <w:rPr>
          <w:rFonts w:ascii="Arial" w:hAnsi="Arial" w:cs="Arial"/>
          <w:b/>
          <w:sz w:val="18"/>
          <w:szCs w:val="18"/>
          <w:lang w:val="es-ES_tradnl"/>
        </w:rPr>
      </w:pPr>
    </w:p>
    <w:tbl>
      <w:tblPr>
        <w:tblStyle w:val="Tablaconcuadrcula"/>
        <w:tblW w:w="0" w:type="auto"/>
        <w:tblLook w:val="04A0"/>
      </w:tblPr>
      <w:tblGrid>
        <w:gridCol w:w="3256"/>
        <w:gridCol w:w="708"/>
      </w:tblGrid>
      <w:tr w:rsidR="00BE4792" w:rsidRPr="00BE4792" w:rsidTr="00DB54DB">
        <w:tc>
          <w:tcPr>
            <w:tcW w:w="3964" w:type="dxa"/>
            <w:gridSpan w:val="2"/>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Color de fondo de la presentación</w:t>
            </w:r>
          </w:p>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(Marque solo una)</w:t>
            </w:r>
          </w:p>
        </w:tc>
      </w:tr>
      <w:tr w:rsidR="00BE4792" w:rsidRPr="00BE4792" w:rsidTr="00DB54DB">
        <w:tc>
          <w:tcPr>
            <w:tcW w:w="3256" w:type="dxa"/>
            <w:vAlign w:val="center"/>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Fondo blanco</w:t>
            </w:r>
          </w:p>
        </w:tc>
        <w:sdt>
          <w:sdtPr>
            <w:rPr>
              <w:rFonts w:ascii="Arial" w:hAnsi="Arial" w:cs="Arial"/>
              <w:b/>
              <w:sz w:val="18"/>
              <w:szCs w:val="18"/>
              <w:lang w:val="es-ES_tradnl"/>
            </w:rPr>
            <w:id w:val="1581095465"/>
          </w:sdtPr>
          <w:sdtContent>
            <w:tc>
              <w:tcPr>
                <w:tcW w:w="708" w:type="dxa"/>
              </w:tcPr>
              <w:p w:rsidR="00BE4792" w:rsidRPr="00BE4792" w:rsidRDefault="008018E0" w:rsidP="00DB54DB">
                <w:pPr>
                  <w:rPr>
                    <w:rFonts w:ascii="Arial" w:hAnsi="Arial" w:cs="Arial"/>
                    <w:b/>
                    <w:sz w:val="18"/>
                    <w:szCs w:val="18"/>
                    <w:lang w:val="es-ES_tradnl"/>
                  </w:rPr>
                </w:pPr>
                <w:r>
                  <w:rPr>
                    <w:rFonts w:ascii="MS Gothic" w:eastAsia="MS Gothic" w:hAnsi="MS Gothic" w:cs="Arial" w:hint="eastAsia"/>
                    <w:b/>
                    <w:sz w:val="18"/>
                    <w:szCs w:val="18"/>
                    <w:lang w:val="es-ES_tradnl"/>
                  </w:rPr>
                  <w:t>☒</w:t>
                </w:r>
              </w:p>
            </w:tc>
          </w:sdtContent>
        </w:sdt>
      </w:tr>
      <w:tr w:rsidR="00BE4792" w:rsidRPr="00BE4792" w:rsidTr="00DB54DB">
        <w:tc>
          <w:tcPr>
            <w:tcW w:w="3256" w:type="dxa"/>
            <w:vAlign w:val="center"/>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Fondo negro</w:t>
            </w:r>
          </w:p>
        </w:tc>
        <w:sdt>
          <w:sdtPr>
            <w:rPr>
              <w:rFonts w:ascii="Arial" w:hAnsi="Arial" w:cs="Arial"/>
              <w:b/>
              <w:sz w:val="18"/>
              <w:szCs w:val="18"/>
              <w:lang w:val="es-ES_tradnl"/>
            </w:rPr>
            <w:id w:val="-179895266"/>
          </w:sdtPr>
          <w:sdtContent>
            <w:tc>
              <w:tcPr>
                <w:tcW w:w="708" w:type="dxa"/>
              </w:tcPr>
              <w:p w:rsidR="00BE4792" w:rsidRPr="00BE4792" w:rsidRDefault="00BE4792" w:rsidP="00DB54DB">
                <w:pPr>
                  <w:rPr>
                    <w:rFonts w:ascii="Arial" w:hAnsi="Arial" w:cs="Arial"/>
                    <w:b/>
                    <w:sz w:val="18"/>
                    <w:szCs w:val="18"/>
                    <w:lang w:val="es-ES_tradnl"/>
                  </w:rPr>
                </w:pPr>
                <w:r w:rsidRPr="00BE4792">
                  <w:rPr>
                    <w:rFonts w:ascii="MS Gothic" w:eastAsia="MS Gothic" w:hAnsi="MS Gothic" w:cs="MS Gothic" w:hint="eastAsia"/>
                    <w:b/>
                    <w:sz w:val="18"/>
                    <w:szCs w:val="18"/>
                    <w:lang w:val="es-ES_tradnl"/>
                  </w:rPr>
                  <w:t>☐</w:t>
                </w:r>
              </w:p>
            </w:tc>
          </w:sdtContent>
        </w:sdt>
      </w:tr>
    </w:tbl>
    <w:p w:rsidR="00BE4792" w:rsidRPr="00BE4792" w:rsidRDefault="00BE4792" w:rsidP="00BE4792">
      <w:pPr>
        <w:rPr>
          <w:rFonts w:ascii="Arial" w:hAnsi="Arial" w:cs="Arial"/>
          <w:b/>
          <w:sz w:val="18"/>
          <w:szCs w:val="18"/>
          <w:lang w:val="es-ES_tradnl"/>
        </w:rPr>
      </w:pPr>
    </w:p>
    <w:tbl>
      <w:tblPr>
        <w:tblStyle w:val="Tablaconcuadrcula"/>
        <w:tblW w:w="0" w:type="auto"/>
        <w:tblLook w:val="04A0"/>
      </w:tblPr>
      <w:tblGrid>
        <w:gridCol w:w="3256"/>
        <w:gridCol w:w="708"/>
      </w:tblGrid>
      <w:tr w:rsidR="00BE4792" w:rsidRPr="00BE4792" w:rsidTr="00DB54DB">
        <w:tc>
          <w:tcPr>
            <w:tcW w:w="3256" w:type="dxa"/>
          </w:tcPr>
          <w:p w:rsidR="00BE4792" w:rsidRPr="00BE4792" w:rsidRDefault="00BE4792" w:rsidP="00DB54DB">
            <w:pPr>
              <w:rPr>
                <w:rFonts w:ascii="Arial" w:hAnsi="Arial" w:cs="Arial"/>
                <w:b/>
                <w:sz w:val="18"/>
                <w:szCs w:val="18"/>
                <w:lang w:val="es-ES_tradnl"/>
              </w:rPr>
            </w:pPr>
            <w:r w:rsidRPr="00BE4792">
              <w:rPr>
                <w:rFonts w:ascii="Arial" w:hAnsi="Arial" w:cs="Arial"/>
                <w:b/>
                <w:sz w:val="18"/>
                <w:szCs w:val="18"/>
                <w:lang w:val="es-ES_tradnl"/>
              </w:rPr>
              <w:t>Número de diapositivas</w:t>
            </w:r>
          </w:p>
        </w:tc>
        <w:tc>
          <w:tcPr>
            <w:tcW w:w="708" w:type="dxa"/>
          </w:tcPr>
          <w:p w:rsidR="00BE4792" w:rsidRPr="00BE4792" w:rsidRDefault="00863938" w:rsidP="00DB54DB">
            <w:pPr>
              <w:rPr>
                <w:rFonts w:ascii="Arial" w:hAnsi="Arial" w:cs="Arial"/>
                <w:b/>
                <w:sz w:val="18"/>
                <w:szCs w:val="18"/>
                <w:lang w:val="es-ES_tradnl"/>
              </w:rPr>
            </w:pPr>
            <w:r>
              <w:rPr>
                <w:rFonts w:ascii="Arial" w:hAnsi="Arial" w:cs="Arial"/>
                <w:b/>
                <w:sz w:val="18"/>
                <w:szCs w:val="18"/>
                <w:lang w:val="es-ES_tradnl"/>
              </w:rPr>
              <w:t>4</w:t>
            </w:r>
          </w:p>
        </w:tc>
      </w:tr>
    </w:tbl>
    <w:p w:rsidR="00BE4792" w:rsidRPr="00BE4792" w:rsidRDefault="00BE4792" w:rsidP="00BE4792">
      <w:pPr>
        <w:rPr>
          <w:rFonts w:ascii="Arial" w:hAnsi="Arial" w:cs="Arial"/>
          <w:b/>
          <w:sz w:val="18"/>
          <w:szCs w:val="18"/>
          <w:lang w:val="es-ES_tradnl"/>
        </w:rPr>
      </w:pPr>
    </w:p>
    <w:p w:rsidR="00BE4792" w:rsidRPr="00BE4792" w:rsidRDefault="00BE4792" w:rsidP="00BE4792">
      <w:pPr>
        <w:rPr>
          <w:rFonts w:ascii="Arial" w:hAnsi="Arial" w:cs="Arial"/>
          <w:b/>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sz w:val="18"/>
          <w:szCs w:val="18"/>
          <w:lang w:val="es-ES_tradnl"/>
        </w:rPr>
        <w:br w:type="page"/>
      </w:r>
    </w:p>
    <w:p w:rsidR="00BE4792" w:rsidRPr="00BE4792" w:rsidRDefault="00BE4792" w:rsidP="00BE4792">
      <w:pPr>
        <w:rPr>
          <w:rFonts w:ascii="Arial" w:hAnsi="Arial" w:cs="Arial"/>
          <w:sz w:val="18"/>
          <w:szCs w:val="18"/>
          <w:lang w:val="es-ES_tradnl"/>
        </w:rPr>
      </w:pPr>
    </w:p>
    <w:p w:rsidR="00BE4792" w:rsidRPr="00BE4792" w:rsidRDefault="00BE4792" w:rsidP="00BE4792">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DIAPOSITIVA 1</w:t>
      </w:r>
    </w:p>
    <w:p w:rsidR="00BE4792" w:rsidRPr="00BE4792" w:rsidRDefault="00BE4792" w:rsidP="00BE4792">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 xml:space="preserve">Nombre de archivo </w:t>
      </w:r>
      <w:proofErr w:type="spellStart"/>
      <w:r w:rsidRPr="00BE4792">
        <w:rPr>
          <w:rFonts w:ascii="Arial" w:hAnsi="Arial" w:cs="Arial"/>
          <w:sz w:val="18"/>
          <w:szCs w:val="18"/>
          <w:highlight w:val="yellow"/>
          <w:lang w:val="es-ES_tradnl"/>
        </w:rPr>
        <w:t>Shutterstock</w:t>
      </w:r>
      <w:proofErr w:type="spellEnd"/>
      <w:r w:rsidRPr="00BE4792">
        <w:rPr>
          <w:rFonts w:ascii="Arial" w:hAnsi="Arial" w:cs="Arial"/>
          <w:sz w:val="18"/>
          <w:szCs w:val="18"/>
          <w:highlight w:val="yellow"/>
          <w:lang w:val="es-ES_tradnl"/>
        </w:rPr>
        <w:t xml:space="preserve"> o descripción de ilustración a crear</w:t>
      </w:r>
    </w:p>
    <w:p w:rsidR="00BE4792" w:rsidRDefault="00BE4792" w:rsidP="00BE4792">
      <w:pPr>
        <w:rPr>
          <w:rFonts w:ascii="Arial" w:hAnsi="Arial" w:cs="Arial"/>
          <w:sz w:val="18"/>
          <w:szCs w:val="18"/>
          <w:lang w:val="es-ES_tradnl"/>
        </w:rPr>
      </w:pPr>
    </w:p>
    <w:p w:rsidR="00B27B16" w:rsidRDefault="00524CFA" w:rsidP="00BE4792">
      <w:pPr>
        <w:rPr>
          <w:rFonts w:ascii="Arial" w:hAnsi="Arial" w:cs="Arial"/>
          <w:sz w:val="18"/>
          <w:szCs w:val="18"/>
          <w:lang w:val="es-ES_tradnl"/>
        </w:rPr>
      </w:pPr>
      <w:hyperlink r:id="rId5" w:history="1">
        <w:r w:rsidR="0070777D" w:rsidRPr="00015992">
          <w:rPr>
            <w:rStyle w:val="Hipervnculo"/>
            <w:rFonts w:ascii="Arial" w:hAnsi="Arial" w:cs="Arial"/>
            <w:sz w:val="18"/>
            <w:szCs w:val="18"/>
            <w:lang w:val="es-ES_tradnl"/>
          </w:rPr>
          <w:t>http://www.shutterstock.com/es/pic-69633034/stock-vector-plant-animal-and-bacteria-cells-with-organelles-each-cell-on-it-s-own-layer.html?src=csl_recent_image-1&amp;ws=1</w:t>
        </w:r>
      </w:hyperlink>
      <w:r w:rsidR="0070777D">
        <w:rPr>
          <w:rFonts w:ascii="Arial" w:hAnsi="Arial" w:cs="Arial"/>
          <w:sz w:val="18"/>
          <w:szCs w:val="18"/>
          <w:lang w:val="es-ES_tradnl"/>
        </w:rPr>
        <w:t xml:space="preserve"> (Descripción: imagen de tres células animal, vegetal y bacteria)</w:t>
      </w:r>
    </w:p>
    <w:p w:rsidR="0070777D" w:rsidRPr="00BE4792" w:rsidRDefault="0070777D"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BE4792" w:rsidRPr="00BE4792" w:rsidRDefault="00BE4792" w:rsidP="00BE4792">
      <w:pPr>
        <w:rPr>
          <w:rFonts w:ascii="Arial" w:hAnsi="Arial" w:cs="Arial"/>
          <w:sz w:val="18"/>
          <w:szCs w:val="18"/>
          <w:lang w:val="es-ES_tradnl"/>
        </w:rPr>
      </w:pPr>
    </w:p>
    <w:p w:rsidR="00BE4792" w:rsidRDefault="004B7AFD" w:rsidP="00BE4792">
      <w:pPr>
        <w:rPr>
          <w:rFonts w:ascii="Arial" w:hAnsi="Arial" w:cs="Arial"/>
          <w:sz w:val="18"/>
          <w:szCs w:val="18"/>
          <w:lang w:val="es-ES_tradnl"/>
        </w:rPr>
      </w:pPr>
      <w:r>
        <w:rPr>
          <w:rFonts w:ascii="Arial" w:hAnsi="Arial" w:cs="Arial"/>
          <w:sz w:val="18"/>
          <w:szCs w:val="18"/>
          <w:lang w:val="es-ES_tradnl"/>
        </w:rPr>
        <w:t>CN_06_02_REC70</w:t>
      </w:r>
      <w:r w:rsidR="00B27B16">
        <w:rPr>
          <w:rFonts w:ascii="Arial" w:hAnsi="Arial" w:cs="Arial"/>
          <w:sz w:val="18"/>
          <w:szCs w:val="18"/>
          <w:lang w:val="es-ES_tradnl"/>
        </w:rPr>
        <w:t>_F1</w:t>
      </w:r>
    </w:p>
    <w:p w:rsidR="00B27B16" w:rsidRPr="00BE4792" w:rsidRDefault="00B27B16" w:rsidP="00BE4792">
      <w:pPr>
        <w:rPr>
          <w:rFonts w:ascii="Arial" w:hAnsi="Arial" w:cs="Arial"/>
          <w:sz w:val="18"/>
          <w:szCs w:val="18"/>
          <w:lang w:val="es-ES_tradnl"/>
        </w:rPr>
      </w:pPr>
    </w:p>
    <w:tbl>
      <w:tblPr>
        <w:tblStyle w:val="Tablaconcuadrcula"/>
        <w:tblW w:w="0" w:type="auto"/>
        <w:tblLook w:val="04A0"/>
      </w:tblPr>
      <w:tblGrid>
        <w:gridCol w:w="1129"/>
        <w:gridCol w:w="5670"/>
        <w:gridCol w:w="2823"/>
      </w:tblGrid>
      <w:tr w:rsidR="00BE4792" w:rsidRPr="00BE4792" w:rsidTr="00DB54DB">
        <w:tc>
          <w:tcPr>
            <w:tcW w:w="9622" w:type="dxa"/>
            <w:gridSpan w:val="3"/>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BE4792" w:rsidRPr="00BE4792" w:rsidTr="00DB54DB">
        <w:tc>
          <w:tcPr>
            <w:tcW w:w="1129"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w:t>
            </w:r>
            <w:proofErr w:type="spellStart"/>
            <w:r w:rsidRPr="00BE4792">
              <w:rPr>
                <w:rFonts w:ascii="Arial" w:hAnsi="Arial" w:cs="Arial"/>
                <w:i/>
                <w:sz w:val="18"/>
                <w:szCs w:val="18"/>
                <w:lang w:val="es-ES_tradnl"/>
              </w:rPr>
              <w:t>max</w:t>
            </w:r>
            <w:proofErr w:type="spellEnd"/>
            <w:r w:rsidRPr="00BE4792">
              <w:rPr>
                <w:rFonts w:ascii="Arial" w:hAnsi="Arial" w:cs="Arial"/>
                <w:i/>
                <w:sz w:val="18"/>
                <w:szCs w:val="18"/>
                <w:lang w:val="es-ES_tradnl"/>
              </w:rPr>
              <w:t>. 30 caracteres)</w:t>
            </w:r>
          </w:p>
        </w:tc>
        <w:tc>
          <w:tcPr>
            <w:tcW w:w="2823"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BE4792" w:rsidRPr="00BE4792" w:rsidRDefault="00B27B16" w:rsidP="00DB54DB">
            <w:pPr>
              <w:rPr>
                <w:rFonts w:ascii="Arial" w:hAnsi="Arial" w:cs="Arial"/>
                <w:sz w:val="18"/>
                <w:szCs w:val="18"/>
                <w:lang w:val="es-ES_tradnl"/>
              </w:rPr>
            </w:pPr>
            <w:r>
              <w:rPr>
                <w:rFonts w:ascii="Arial" w:hAnsi="Arial" w:cs="Arial"/>
                <w:sz w:val="18"/>
                <w:szCs w:val="18"/>
                <w:lang w:val="es-ES_tradnl"/>
              </w:rPr>
              <w:t>Las células se clasifican en dos tipos</w:t>
            </w:r>
          </w:p>
        </w:tc>
        <w:sdt>
          <w:sdtPr>
            <w:rPr>
              <w:rFonts w:ascii="Arial" w:hAnsi="Arial" w:cs="Arial"/>
              <w:sz w:val="18"/>
              <w:szCs w:val="18"/>
              <w:lang w:val="es-ES_tradnl"/>
            </w:rPr>
            <w:id w:val="1302261962"/>
            <w:placeholder>
              <w:docPart w:val="E204D764AF4C440D988C84EE6E6202C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B27B16"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BE4792" w:rsidRPr="00BE4792" w:rsidRDefault="00832554" w:rsidP="00DB54DB">
            <w:pPr>
              <w:rPr>
                <w:rFonts w:ascii="Arial" w:hAnsi="Arial" w:cs="Arial"/>
                <w:sz w:val="18"/>
                <w:szCs w:val="18"/>
                <w:lang w:val="es-ES_tradnl"/>
              </w:rPr>
            </w:pPr>
            <w:r>
              <w:rPr>
                <w:rFonts w:ascii="Arial" w:hAnsi="Arial" w:cs="Arial"/>
                <w:sz w:val="18"/>
                <w:szCs w:val="18"/>
                <w:lang w:val="es-ES_tradnl"/>
              </w:rPr>
              <w:t>Procariota</w:t>
            </w:r>
            <w:r w:rsidR="0070777D">
              <w:rPr>
                <w:rFonts w:ascii="Arial" w:hAnsi="Arial" w:cs="Arial"/>
                <w:sz w:val="18"/>
                <w:szCs w:val="18"/>
                <w:lang w:val="es-ES_tradnl"/>
              </w:rPr>
              <w:t xml:space="preserve">: Pro-primitivo / </w:t>
            </w:r>
            <w:proofErr w:type="spellStart"/>
            <w:r w:rsidR="0070777D">
              <w:rPr>
                <w:rFonts w:ascii="Arial" w:hAnsi="Arial" w:cs="Arial"/>
                <w:sz w:val="18"/>
                <w:szCs w:val="18"/>
                <w:lang w:val="es-ES_tradnl"/>
              </w:rPr>
              <w:t>Karión</w:t>
            </w:r>
            <w:proofErr w:type="spellEnd"/>
            <w:r w:rsidR="0070777D">
              <w:rPr>
                <w:rFonts w:ascii="Arial" w:hAnsi="Arial" w:cs="Arial"/>
                <w:sz w:val="18"/>
                <w:szCs w:val="18"/>
                <w:lang w:val="es-ES_tradnl"/>
              </w:rPr>
              <w:t>-núcleo</w:t>
            </w:r>
            <w:r>
              <w:rPr>
                <w:rFonts w:ascii="Arial" w:hAnsi="Arial" w:cs="Arial"/>
                <w:sz w:val="18"/>
                <w:szCs w:val="18"/>
                <w:lang w:val="es-ES_tradnl"/>
              </w:rPr>
              <w:t xml:space="preserve"> </w:t>
            </w:r>
          </w:p>
        </w:tc>
        <w:sdt>
          <w:sdtPr>
            <w:rPr>
              <w:rFonts w:ascii="Arial" w:hAnsi="Arial" w:cs="Arial"/>
              <w:sz w:val="18"/>
              <w:szCs w:val="18"/>
              <w:lang w:val="es-ES_tradnl"/>
            </w:rPr>
            <w:id w:val="832033152"/>
            <w:placeholder>
              <w:docPart w:val="BEDE7C5DFE6042F2A96CF81A93E5D41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A109B7"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BE4792" w:rsidRPr="00BE4792" w:rsidRDefault="00832554" w:rsidP="00DB54DB">
            <w:pPr>
              <w:rPr>
                <w:rFonts w:ascii="Arial" w:hAnsi="Arial" w:cs="Arial"/>
                <w:sz w:val="18"/>
                <w:szCs w:val="18"/>
                <w:lang w:val="es-ES_tradnl"/>
              </w:rPr>
            </w:pPr>
            <w:r>
              <w:rPr>
                <w:rFonts w:ascii="Arial" w:hAnsi="Arial" w:cs="Arial"/>
                <w:sz w:val="18"/>
                <w:szCs w:val="18"/>
                <w:lang w:val="es-ES_tradnl"/>
              </w:rPr>
              <w:t>Eucariota</w:t>
            </w:r>
            <w:r w:rsidR="0070777D">
              <w:rPr>
                <w:rFonts w:ascii="Arial" w:hAnsi="Arial" w:cs="Arial"/>
                <w:sz w:val="18"/>
                <w:szCs w:val="18"/>
                <w:lang w:val="es-ES_tradnl"/>
              </w:rPr>
              <w:t xml:space="preserve">: Eu-verdadero / </w:t>
            </w:r>
            <w:proofErr w:type="spellStart"/>
            <w:r w:rsidR="0070777D">
              <w:rPr>
                <w:rFonts w:ascii="Arial" w:hAnsi="Arial" w:cs="Arial"/>
                <w:sz w:val="18"/>
                <w:szCs w:val="18"/>
                <w:lang w:val="es-ES_tradnl"/>
              </w:rPr>
              <w:t>Karión</w:t>
            </w:r>
            <w:proofErr w:type="spellEnd"/>
            <w:r w:rsidR="0070777D">
              <w:rPr>
                <w:rFonts w:ascii="Arial" w:hAnsi="Arial" w:cs="Arial"/>
                <w:sz w:val="18"/>
                <w:szCs w:val="18"/>
                <w:lang w:val="es-ES_tradnl"/>
              </w:rPr>
              <w:t xml:space="preserve">-núcleo </w:t>
            </w:r>
          </w:p>
        </w:tc>
        <w:sdt>
          <w:sdtPr>
            <w:rPr>
              <w:rFonts w:ascii="Arial" w:hAnsi="Arial" w:cs="Arial"/>
              <w:sz w:val="18"/>
              <w:szCs w:val="18"/>
              <w:lang w:val="es-ES_tradnl"/>
            </w:rPr>
            <w:id w:val="1861705062"/>
            <w:placeholder>
              <w:docPart w:val="4C08E8F46D70457EAEA403D1AFDC36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BE4792" w:rsidRPr="004B7AFD" w:rsidTr="00DB54DB">
        <w:tc>
          <w:tcPr>
            <w:tcW w:w="9622" w:type="dxa"/>
            <w:gridSpan w:val="3"/>
          </w:tcPr>
          <w:p w:rsidR="00BE4792" w:rsidRPr="00BE4792" w:rsidRDefault="00BE4792"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BE4792" w:rsidRPr="00BE4792" w:rsidRDefault="00BE4792" w:rsidP="00DB54DB">
            <w:pPr>
              <w:rPr>
                <w:rFonts w:ascii="Arial" w:hAnsi="Arial" w:cs="Arial"/>
                <w:sz w:val="18"/>
                <w:szCs w:val="18"/>
                <w:lang w:val="es-ES_tradnl"/>
              </w:rPr>
            </w:pPr>
          </w:p>
          <w:p w:rsidR="00BE4792" w:rsidRPr="00BE4792" w:rsidRDefault="00524CFA" w:rsidP="00DB54DB">
            <w:pPr>
              <w:rPr>
                <w:rFonts w:ascii="Arial" w:hAnsi="Arial" w:cs="Arial"/>
                <w:sz w:val="18"/>
                <w:szCs w:val="18"/>
                <w:lang w:val="es-ES_tradnl"/>
              </w:rPr>
            </w:pPr>
            <w:r>
              <w:rPr>
                <w:rFonts w:ascii="Arial" w:hAnsi="Arial" w:cs="Arial"/>
                <w:noProof/>
                <w:sz w:val="18"/>
                <w:szCs w:val="18"/>
                <w:lang w:val="es-CO" w:eastAsia="es-CO"/>
              </w:rPr>
              <w:pict>
                <v:group id="Grupo 11" o:spid="_x0000_s1026" style="position:absolute;margin-left:63.15pt;margin-top:1.1pt;width:351.75pt;height:103.2pt;z-index:2516592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E4792" w:rsidRPr="00F11289" w:rsidRDefault="00BE4792" w:rsidP="00BE4792">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Pr>
                              <w:sz w:val="18"/>
                              <w:szCs w:val="18"/>
                            </w:rPr>
                            <w:t>RightBottom</w:t>
                          </w:r>
                          <w:proofErr w:type="spellEnd"/>
                        </w:p>
                      </w:txbxContent>
                    </v:textbox>
                  </v:shape>
                  <w10:wrap type="square"/>
                </v:group>
              </w:pict>
            </w: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BE4792" w:rsidRPr="00BE4792" w:rsidRDefault="00BE4792" w:rsidP="00BE4792">
      <w:pPr>
        <w:rPr>
          <w:rFonts w:ascii="Arial" w:hAnsi="Arial" w:cs="Arial"/>
          <w:sz w:val="18"/>
          <w:szCs w:val="18"/>
          <w:lang w:val="es-ES_tradnl"/>
        </w:rPr>
      </w:pPr>
    </w:p>
    <w:p w:rsidR="00BE4792" w:rsidRPr="00BE4792" w:rsidRDefault="00BE4792" w:rsidP="00BE4792">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DIAPOSITIVA 2</w:t>
      </w:r>
    </w:p>
    <w:p w:rsidR="00BE4792" w:rsidRPr="00BE4792" w:rsidRDefault="00BE4792" w:rsidP="00BE4792">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 xml:space="preserve">Nombre de archivo </w:t>
      </w:r>
      <w:proofErr w:type="spellStart"/>
      <w:r w:rsidRPr="00BE4792">
        <w:rPr>
          <w:rFonts w:ascii="Arial" w:hAnsi="Arial" w:cs="Arial"/>
          <w:sz w:val="18"/>
          <w:szCs w:val="18"/>
          <w:highlight w:val="yellow"/>
          <w:lang w:val="es-ES_tradnl"/>
        </w:rPr>
        <w:t>Shutterstock</w:t>
      </w:r>
      <w:proofErr w:type="spellEnd"/>
      <w:r w:rsidRPr="00BE4792">
        <w:rPr>
          <w:rFonts w:ascii="Arial" w:hAnsi="Arial" w:cs="Arial"/>
          <w:sz w:val="18"/>
          <w:szCs w:val="18"/>
          <w:highlight w:val="yellow"/>
          <w:lang w:val="es-ES_tradnl"/>
        </w:rPr>
        <w:t xml:space="preserve"> o descripción de ilustración a crear</w:t>
      </w:r>
    </w:p>
    <w:p w:rsidR="00BE4792" w:rsidRDefault="00BE4792" w:rsidP="00BE4792">
      <w:pPr>
        <w:rPr>
          <w:rFonts w:ascii="Arial" w:hAnsi="Arial" w:cs="Arial"/>
          <w:sz w:val="18"/>
          <w:szCs w:val="18"/>
          <w:lang w:val="es-ES_tradnl"/>
        </w:rPr>
      </w:pPr>
    </w:p>
    <w:p w:rsidR="0070777D" w:rsidRDefault="00524CFA" w:rsidP="0070777D">
      <w:pPr>
        <w:rPr>
          <w:rFonts w:ascii="Arial" w:hAnsi="Arial" w:cs="Arial"/>
          <w:sz w:val="18"/>
          <w:szCs w:val="18"/>
          <w:lang w:val="es-ES_tradnl"/>
        </w:rPr>
      </w:pPr>
      <w:hyperlink r:id="rId6" w:history="1">
        <w:r w:rsidR="0070777D" w:rsidRPr="00015992">
          <w:rPr>
            <w:rStyle w:val="Hipervnculo"/>
            <w:rFonts w:ascii="Arial" w:hAnsi="Arial" w:cs="Arial"/>
            <w:sz w:val="18"/>
            <w:szCs w:val="18"/>
            <w:lang w:val="es-ES_tradnl"/>
          </w:rPr>
          <w:t>http://www.shutterstock.com/es/pic-107374295/stock-vector-structure-of-a-bacterial-cell.html?src=csl_recent_image-1&amp;ws=1</w:t>
        </w:r>
      </w:hyperlink>
      <w:r w:rsidR="002A0C6D">
        <w:rPr>
          <w:rFonts w:ascii="Arial" w:hAnsi="Arial" w:cs="Arial"/>
          <w:sz w:val="18"/>
          <w:szCs w:val="18"/>
          <w:lang w:val="es-ES_tradnl"/>
        </w:rPr>
        <w:t xml:space="preserve"> (</w:t>
      </w:r>
      <w:r w:rsidR="00863938">
        <w:rPr>
          <w:rFonts w:ascii="Arial" w:hAnsi="Arial" w:cs="Arial"/>
          <w:sz w:val="18"/>
          <w:szCs w:val="18"/>
          <w:lang w:val="es-ES_tradnl"/>
        </w:rPr>
        <w:t xml:space="preserve">Descripción: </w:t>
      </w:r>
      <w:r w:rsidR="002A0C6D">
        <w:rPr>
          <w:rFonts w:ascii="Arial" w:hAnsi="Arial" w:cs="Arial"/>
          <w:sz w:val="18"/>
          <w:szCs w:val="18"/>
          <w:lang w:val="es-ES_tradnl"/>
        </w:rPr>
        <w:t>imagen de célula procariota con sus partes)</w:t>
      </w:r>
    </w:p>
    <w:p w:rsidR="00BE4792" w:rsidRPr="00BE4792" w:rsidRDefault="00BE4792" w:rsidP="00BE4792">
      <w:pPr>
        <w:rPr>
          <w:rFonts w:ascii="Arial" w:hAnsi="Arial" w:cs="Arial"/>
          <w:b/>
          <w:color w:val="FF0000"/>
          <w:sz w:val="18"/>
          <w:szCs w:val="18"/>
          <w:lang w:val="es-ES_tradnl"/>
        </w:rPr>
      </w:pPr>
    </w:p>
    <w:p w:rsidR="00BE4792" w:rsidRPr="00BE4792" w:rsidRDefault="00BE4792" w:rsidP="00BE4792">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BE4792" w:rsidRPr="00BE4792" w:rsidRDefault="00BE4792" w:rsidP="00BE4792">
      <w:pPr>
        <w:rPr>
          <w:rFonts w:ascii="Arial" w:hAnsi="Arial" w:cs="Arial"/>
          <w:sz w:val="18"/>
          <w:szCs w:val="18"/>
          <w:lang w:val="es-ES_tradnl"/>
        </w:rPr>
      </w:pPr>
    </w:p>
    <w:p w:rsidR="0070777D" w:rsidRDefault="008A262D" w:rsidP="0070777D">
      <w:pPr>
        <w:rPr>
          <w:rFonts w:ascii="Arial" w:hAnsi="Arial" w:cs="Arial"/>
          <w:sz w:val="18"/>
          <w:szCs w:val="18"/>
          <w:lang w:val="es-ES_tradnl"/>
        </w:rPr>
      </w:pPr>
      <w:r>
        <w:rPr>
          <w:rFonts w:ascii="Arial" w:hAnsi="Arial" w:cs="Arial"/>
          <w:sz w:val="18"/>
          <w:szCs w:val="18"/>
          <w:lang w:val="es-ES_tradnl"/>
        </w:rPr>
        <w:t>CN_06_02_REC7</w:t>
      </w:r>
      <w:r w:rsidR="00E52703">
        <w:rPr>
          <w:rFonts w:ascii="Arial" w:hAnsi="Arial" w:cs="Arial"/>
          <w:sz w:val="18"/>
          <w:szCs w:val="18"/>
          <w:lang w:val="es-ES_tradnl"/>
        </w:rPr>
        <w:t>0_F2</w:t>
      </w:r>
    </w:p>
    <w:p w:rsidR="00BE4792" w:rsidRPr="00BE4792" w:rsidRDefault="00BE4792" w:rsidP="00BE4792">
      <w:pPr>
        <w:rPr>
          <w:rFonts w:ascii="Arial" w:hAnsi="Arial" w:cs="Arial"/>
          <w:sz w:val="18"/>
          <w:szCs w:val="18"/>
          <w:lang w:val="es-ES_tradnl"/>
        </w:rPr>
      </w:pPr>
    </w:p>
    <w:tbl>
      <w:tblPr>
        <w:tblStyle w:val="Tablaconcuadrcula"/>
        <w:tblW w:w="0" w:type="auto"/>
        <w:tblLook w:val="04A0"/>
      </w:tblPr>
      <w:tblGrid>
        <w:gridCol w:w="1129"/>
        <w:gridCol w:w="5670"/>
        <w:gridCol w:w="2823"/>
      </w:tblGrid>
      <w:tr w:rsidR="00BE4792" w:rsidRPr="00BE4792" w:rsidTr="00DB54DB">
        <w:tc>
          <w:tcPr>
            <w:tcW w:w="9622" w:type="dxa"/>
            <w:gridSpan w:val="3"/>
          </w:tcPr>
          <w:p w:rsidR="00BE4792" w:rsidRPr="00BE4792" w:rsidRDefault="00BE4792"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BE4792" w:rsidRPr="00BE4792" w:rsidTr="00DB54DB">
        <w:tc>
          <w:tcPr>
            <w:tcW w:w="1129"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w:t>
            </w:r>
            <w:proofErr w:type="spellStart"/>
            <w:r w:rsidRPr="00BE4792">
              <w:rPr>
                <w:rFonts w:ascii="Arial" w:hAnsi="Arial" w:cs="Arial"/>
                <w:i/>
                <w:sz w:val="18"/>
                <w:szCs w:val="18"/>
                <w:lang w:val="es-ES_tradnl"/>
              </w:rPr>
              <w:t>max</w:t>
            </w:r>
            <w:proofErr w:type="spellEnd"/>
            <w:r w:rsidRPr="00BE4792">
              <w:rPr>
                <w:rFonts w:ascii="Arial" w:hAnsi="Arial" w:cs="Arial"/>
                <w:i/>
                <w:sz w:val="18"/>
                <w:szCs w:val="18"/>
                <w:lang w:val="es-ES_tradnl"/>
              </w:rPr>
              <w:t>. 30 caracteres)</w:t>
            </w:r>
          </w:p>
        </w:tc>
        <w:tc>
          <w:tcPr>
            <w:tcW w:w="2823" w:type="dxa"/>
          </w:tcPr>
          <w:p w:rsidR="00BE4792" w:rsidRPr="00BE4792" w:rsidRDefault="00BE4792"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BE4792" w:rsidRPr="00BE4792" w:rsidRDefault="002A0C6D" w:rsidP="00DB54DB">
            <w:pPr>
              <w:rPr>
                <w:rFonts w:ascii="Arial" w:hAnsi="Arial" w:cs="Arial"/>
                <w:sz w:val="18"/>
                <w:szCs w:val="18"/>
                <w:lang w:val="es-ES_tradnl"/>
              </w:rPr>
            </w:pPr>
            <w:r>
              <w:rPr>
                <w:rFonts w:ascii="Arial" w:hAnsi="Arial" w:cs="Arial"/>
                <w:sz w:val="18"/>
                <w:szCs w:val="18"/>
                <w:lang w:val="es-ES_tradnl"/>
              </w:rPr>
              <w:t>Célula</w:t>
            </w:r>
            <w:r w:rsidR="00863938">
              <w:rPr>
                <w:rFonts w:ascii="Arial" w:hAnsi="Arial" w:cs="Arial"/>
                <w:sz w:val="18"/>
                <w:szCs w:val="18"/>
                <w:lang w:val="es-ES_tradnl"/>
              </w:rPr>
              <w:t xml:space="preserve"> P</w:t>
            </w:r>
            <w:r w:rsidR="0070777D">
              <w:rPr>
                <w:rFonts w:ascii="Arial" w:hAnsi="Arial" w:cs="Arial"/>
                <w:sz w:val="18"/>
                <w:szCs w:val="18"/>
                <w:lang w:val="es-ES_tradnl"/>
              </w:rPr>
              <w:t>rocariota</w:t>
            </w:r>
          </w:p>
        </w:tc>
        <w:sdt>
          <w:sdtPr>
            <w:rPr>
              <w:rFonts w:ascii="Arial" w:hAnsi="Arial" w:cs="Arial"/>
              <w:sz w:val="18"/>
              <w:szCs w:val="18"/>
              <w:lang w:val="es-ES_tradnl"/>
            </w:rPr>
            <w:id w:val="-2140802553"/>
            <w:placeholder>
              <w:docPart w:val="19F7742AF3AB48B6A3ECD138C752CE9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934221"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BE4792" w:rsidRPr="00BE4792" w:rsidRDefault="002A0C6D" w:rsidP="002A0C6D">
            <w:pPr>
              <w:rPr>
                <w:rFonts w:ascii="Arial" w:hAnsi="Arial" w:cs="Arial"/>
                <w:sz w:val="18"/>
                <w:szCs w:val="18"/>
                <w:lang w:val="es-ES_tradnl"/>
              </w:rPr>
            </w:pPr>
            <w:r>
              <w:rPr>
                <w:rFonts w:ascii="Arial" w:hAnsi="Arial" w:cs="Arial"/>
                <w:sz w:val="18"/>
                <w:szCs w:val="18"/>
                <w:lang w:val="es-ES_tradnl"/>
              </w:rPr>
              <w:t xml:space="preserve">No presenta núcleo definido </w:t>
            </w:r>
          </w:p>
        </w:tc>
        <w:sdt>
          <w:sdtPr>
            <w:rPr>
              <w:rFonts w:ascii="Arial" w:hAnsi="Arial" w:cs="Arial"/>
              <w:sz w:val="18"/>
              <w:szCs w:val="18"/>
              <w:lang w:val="es-ES_tradnl"/>
            </w:rPr>
            <w:id w:val="1622500358"/>
            <w:placeholder>
              <w:docPart w:val="71C9DD12A52E49C099274BCBD010E14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RightCenter</w:t>
                </w:r>
                <w:proofErr w:type="spellEnd"/>
              </w:p>
            </w:tc>
          </w:sdtContent>
        </w:sdt>
      </w:tr>
      <w:tr w:rsidR="00BE4792" w:rsidRPr="00BE4792" w:rsidTr="00DB54DB">
        <w:tc>
          <w:tcPr>
            <w:tcW w:w="1129" w:type="dxa"/>
          </w:tcPr>
          <w:p w:rsidR="00BE4792" w:rsidRPr="00BE4792" w:rsidRDefault="00BE4792"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BE4792" w:rsidRPr="00BE4792" w:rsidRDefault="002A0C6D" w:rsidP="00DB54DB">
            <w:pPr>
              <w:rPr>
                <w:rFonts w:ascii="Arial" w:hAnsi="Arial" w:cs="Arial"/>
                <w:sz w:val="18"/>
                <w:szCs w:val="18"/>
                <w:lang w:val="es-ES_tradnl"/>
              </w:rPr>
            </w:pPr>
            <w:r>
              <w:rPr>
                <w:rFonts w:ascii="Arial" w:hAnsi="Arial" w:cs="Arial"/>
                <w:sz w:val="18"/>
                <w:szCs w:val="18"/>
                <w:lang w:val="es-ES_tradnl"/>
              </w:rPr>
              <w:t>Característica de las bacterias</w:t>
            </w:r>
          </w:p>
        </w:tc>
        <w:sdt>
          <w:sdtPr>
            <w:rPr>
              <w:rFonts w:ascii="Arial" w:hAnsi="Arial" w:cs="Arial"/>
              <w:sz w:val="18"/>
              <w:szCs w:val="18"/>
              <w:lang w:val="es-ES_tradnl"/>
            </w:rPr>
            <w:id w:val="-2035643617"/>
            <w:placeholder>
              <w:docPart w:val="2D21DBC0B2CD410EA8B0BC896107722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BE4792"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BE4792" w:rsidRPr="004B7AFD" w:rsidTr="00DB54DB">
        <w:tc>
          <w:tcPr>
            <w:tcW w:w="9622" w:type="dxa"/>
            <w:gridSpan w:val="3"/>
          </w:tcPr>
          <w:p w:rsidR="00BE4792" w:rsidRPr="00BE4792" w:rsidRDefault="00BE4792"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BE4792" w:rsidRPr="00BE4792" w:rsidRDefault="00BE4792" w:rsidP="00DB54DB">
            <w:pPr>
              <w:rPr>
                <w:rFonts w:ascii="Arial" w:hAnsi="Arial" w:cs="Arial"/>
                <w:sz w:val="18"/>
                <w:szCs w:val="18"/>
                <w:lang w:val="es-ES_tradnl"/>
              </w:rPr>
            </w:pPr>
          </w:p>
          <w:p w:rsidR="00BE4792" w:rsidRPr="00BE4792" w:rsidRDefault="00524CFA" w:rsidP="00DB54DB">
            <w:pPr>
              <w:rPr>
                <w:rFonts w:ascii="Arial" w:hAnsi="Arial" w:cs="Arial"/>
                <w:sz w:val="18"/>
                <w:szCs w:val="18"/>
                <w:lang w:val="es-ES_tradnl"/>
              </w:rPr>
            </w:pPr>
            <w:r>
              <w:rPr>
                <w:rFonts w:ascii="Arial" w:hAnsi="Arial" w:cs="Arial"/>
                <w:noProof/>
                <w:sz w:val="18"/>
                <w:szCs w:val="18"/>
                <w:lang w:val="es-CO" w:eastAsia="es-CO"/>
              </w:rPr>
              <w:pict>
                <v:group id="Grupo 12" o:spid="_x0000_s1037"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BE4792" w:rsidRPr="00F11289" w:rsidRDefault="00BE4792" w:rsidP="00BE4792">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BE4792" w:rsidRPr="00F11289" w:rsidRDefault="00BE4792" w:rsidP="00BE479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E4792" w:rsidRPr="00F11289" w:rsidRDefault="00BE4792" w:rsidP="00BE4792">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E4792" w:rsidRPr="00F11289" w:rsidRDefault="00BE4792" w:rsidP="00BE4792">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E4792" w:rsidRPr="00F11289" w:rsidRDefault="00BE4792" w:rsidP="00BE479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E4792" w:rsidRPr="00F11289" w:rsidRDefault="00BE4792" w:rsidP="00BE4792">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BE4792" w:rsidRPr="00F11289" w:rsidRDefault="00BE4792" w:rsidP="00BE4792">
                          <w:pPr>
                            <w:jc w:val="center"/>
                            <w:rPr>
                              <w:sz w:val="18"/>
                              <w:szCs w:val="18"/>
                              <w:lang w:val="es-ES"/>
                            </w:rPr>
                          </w:pPr>
                          <w:proofErr w:type="spellStart"/>
                          <w:r>
                            <w:rPr>
                              <w:sz w:val="18"/>
                              <w:szCs w:val="18"/>
                            </w:rPr>
                            <w:t>RightBottom</w:t>
                          </w:r>
                          <w:proofErr w:type="spellEnd"/>
                        </w:p>
                      </w:txbxContent>
                    </v:textbox>
                  </v:shape>
                  <w10:wrap type="square"/>
                </v:group>
              </w:pict>
            </w: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p w:rsidR="00BE4792" w:rsidRPr="00BE4792" w:rsidRDefault="00BE4792" w:rsidP="00DB54DB">
            <w:pPr>
              <w:rPr>
                <w:rFonts w:ascii="Arial" w:hAnsi="Arial" w:cs="Arial"/>
                <w:sz w:val="18"/>
                <w:szCs w:val="18"/>
                <w:lang w:val="es-ES_tradnl"/>
              </w:rPr>
            </w:pPr>
          </w:p>
        </w:tc>
      </w:tr>
    </w:tbl>
    <w:p w:rsidR="00BE4792" w:rsidRPr="00BE4792" w:rsidRDefault="00BE4792" w:rsidP="00BE4792">
      <w:pPr>
        <w:rPr>
          <w:rFonts w:ascii="Arial" w:hAnsi="Arial" w:cs="Arial"/>
          <w:sz w:val="18"/>
          <w:szCs w:val="18"/>
          <w:lang w:val="es-ES_tradnl"/>
        </w:rPr>
      </w:pPr>
    </w:p>
    <w:p w:rsidR="002A0C6D" w:rsidRPr="00BE4792" w:rsidRDefault="002A0C6D" w:rsidP="002A0C6D">
      <w:pPr>
        <w:rPr>
          <w:rFonts w:ascii="Arial" w:hAnsi="Arial" w:cs="Arial"/>
          <w:sz w:val="18"/>
          <w:szCs w:val="18"/>
          <w:lang w:val="es-ES_tradnl"/>
        </w:rPr>
      </w:pPr>
    </w:p>
    <w:p w:rsidR="002A0C6D" w:rsidRPr="00BE4792" w:rsidRDefault="002A0C6D" w:rsidP="002A0C6D">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 xml:space="preserve">DIAPOSITIVA </w:t>
      </w:r>
      <w:r>
        <w:rPr>
          <w:rFonts w:ascii="Arial" w:hAnsi="Arial" w:cs="Arial"/>
          <w:b/>
          <w:sz w:val="18"/>
          <w:szCs w:val="18"/>
          <w:lang w:val="es-ES_tradnl"/>
        </w:rPr>
        <w:t>3</w:t>
      </w:r>
    </w:p>
    <w:p w:rsidR="002A0C6D" w:rsidRPr="00BE4792" w:rsidRDefault="002A0C6D" w:rsidP="002A0C6D">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2A0C6D" w:rsidRPr="00BE4792" w:rsidRDefault="002A0C6D" w:rsidP="002A0C6D">
      <w:pPr>
        <w:rPr>
          <w:rFonts w:ascii="Arial" w:hAnsi="Arial" w:cs="Arial"/>
          <w:b/>
          <w:color w:val="FF0000"/>
          <w:sz w:val="18"/>
          <w:szCs w:val="18"/>
          <w:lang w:val="es-ES_tradnl"/>
        </w:rPr>
      </w:pPr>
    </w:p>
    <w:p w:rsidR="002A0C6D" w:rsidRPr="00BE4792" w:rsidRDefault="002A0C6D" w:rsidP="002A0C6D">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 xml:space="preserve">Nombre de archivo </w:t>
      </w:r>
      <w:proofErr w:type="spellStart"/>
      <w:r w:rsidRPr="00BE4792">
        <w:rPr>
          <w:rFonts w:ascii="Arial" w:hAnsi="Arial" w:cs="Arial"/>
          <w:sz w:val="18"/>
          <w:szCs w:val="18"/>
          <w:highlight w:val="yellow"/>
          <w:lang w:val="es-ES_tradnl"/>
        </w:rPr>
        <w:t>Shutterstock</w:t>
      </w:r>
      <w:proofErr w:type="spellEnd"/>
      <w:r w:rsidRPr="00BE4792">
        <w:rPr>
          <w:rFonts w:ascii="Arial" w:hAnsi="Arial" w:cs="Arial"/>
          <w:sz w:val="18"/>
          <w:szCs w:val="18"/>
          <w:highlight w:val="yellow"/>
          <w:lang w:val="es-ES_tradnl"/>
        </w:rPr>
        <w:t xml:space="preserve"> o descripción de ilustración a crear</w:t>
      </w:r>
    </w:p>
    <w:p w:rsidR="002A0C6D" w:rsidRDefault="002A0C6D" w:rsidP="002A0C6D">
      <w:pPr>
        <w:rPr>
          <w:rFonts w:ascii="Arial" w:hAnsi="Arial" w:cs="Arial"/>
          <w:sz w:val="18"/>
          <w:szCs w:val="18"/>
          <w:lang w:val="es-ES_tradnl"/>
        </w:rPr>
      </w:pPr>
    </w:p>
    <w:p w:rsidR="002A0C6D" w:rsidRPr="002A0C6D" w:rsidRDefault="00524CFA" w:rsidP="002A0C6D">
      <w:pPr>
        <w:rPr>
          <w:rFonts w:ascii="Arial" w:hAnsi="Arial" w:cs="Arial"/>
          <w:sz w:val="18"/>
          <w:szCs w:val="18"/>
          <w:lang w:val="es-ES_tradnl"/>
        </w:rPr>
      </w:pPr>
      <w:hyperlink r:id="rId7" w:history="1">
        <w:r w:rsidR="00863938" w:rsidRPr="00015992">
          <w:rPr>
            <w:rStyle w:val="Hipervnculo"/>
            <w:rFonts w:ascii="Arial" w:hAnsi="Arial" w:cs="Arial"/>
            <w:sz w:val="18"/>
            <w:szCs w:val="18"/>
            <w:lang w:val="es-ES_tradnl"/>
          </w:rPr>
          <w:t xml:space="preserve">http://www.shutterstock.com/es/pic-112395593/stock-vector-a-typical-cell-labeled.html?src=csl_recent_image-1&amp;ws=1  </w:t>
        </w:r>
      </w:hyperlink>
      <w:r w:rsidR="00863938">
        <w:rPr>
          <w:rFonts w:ascii="Arial" w:hAnsi="Arial" w:cs="Arial"/>
          <w:sz w:val="18"/>
          <w:szCs w:val="18"/>
          <w:lang w:val="es-ES_tradnl"/>
        </w:rPr>
        <w:t xml:space="preserve"> (Descripción: imagen de célula eucariota con sus partes)</w:t>
      </w:r>
    </w:p>
    <w:p w:rsidR="002A0C6D" w:rsidRPr="00BE4792" w:rsidRDefault="002A0C6D" w:rsidP="002A0C6D">
      <w:pPr>
        <w:rPr>
          <w:rFonts w:ascii="Arial" w:hAnsi="Arial" w:cs="Arial"/>
          <w:b/>
          <w:color w:val="FF0000"/>
          <w:sz w:val="18"/>
          <w:szCs w:val="18"/>
          <w:lang w:val="es-ES_tradnl"/>
        </w:rPr>
      </w:pPr>
    </w:p>
    <w:p w:rsidR="002A0C6D" w:rsidRPr="00BE4792" w:rsidRDefault="002A0C6D" w:rsidP="002A0C6D">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2A0C6D" w:rsidRPr="00BE4792" w:rsidRDefault="002A0C6D" w:rsidP="002A0C6D">
      <w:pPr>
        <w:rPr>
          <w:rFonts w:ascii="Arial" w:hAnsi="Arial" w:cs="Arial"/>
          <w:sz w:val="18"/>
          <w:szCs w:val="18"/>
          <w:lang w:val="es-ES_tradnl"/>
        </w:rPr>
      </w:pPr>
    </w:p>
    <w:p w:rsidR="002A0C6D" w:rsidRDefault="008A262D" w:rsidP="002A0C6D">
      <w:pPr>
        <w:rPr>
          <w:rFonts w:ascii="Arial" w:hAnsi="Arial" w:cs="Arial"/>
          <w:sz w:val="18"/>
          <w:szCs w:val="18"/>
          <w:lang w:val="es-ES_tradnl"/>
        </w:rPr>
      </w:pPr>
      <w:r>
        <w:rPr>
          <w:rFonts w:ascii="Arial" w:hAnsi="Arial" w:cs="Arial"/>
          <w:sz w:val="18"/>
          <w:szCs w:val="18"/>
          <w:lang w:val="es-ES_tradnl"/>
        </w:rPr>
        <w:t>CN_06_02_REC7</w:t>
      </w:r>
      <w:r w:rsidR="00E52703">
        <w:rPr>
          <w:rFonts w:ascii="Arial" w:hAnsi="Arial" w:cs="Arial"/>
          <w:sz w:val="18"/>
          <w:szCs w:val="18"/>
          <w:lang w:val="es-ES_tradnl"/>
        </w:rPr>
        <w:t>0_F3</w:t>
      </w:r>
    </w:p>
    <w:p w:rsidR="002A0C6D" w:rsidRPr="00BE4792" w:rsidRDefault="002A0C6D" w:rsidP="002A0C6D">
      <w:pPr>
        <w:rPr>
          <w:rFonts w:ascii="Arial" w:hAnsi="Arial" w:cs="Arial"/>
          <w:sz w:val="18"/>
          <w:szCs w:val="18"/>
          <w:lang w:val="es-ES_tradnl"/>
        </w:rPr>
      </w:pPr>
    </w:p>
    <w:tbl>
      <w:tblPr>
        <w:tblStyle w:val="Tablaconcuadrcula"/>
        <w:tblW w:w="0" w:type="auto"/>
        <w:tblLook w:val="04A0"/>
      </w:tblPr>
      <w:tblGrid>
        <w:gridCol w:w="1129"/>
        <w:gridCol w:w="5670"/>
        <w:gridCol w:w="2823"/>
      </w:tblGrid>
      <w:tr w:rsidR="002A0C6D" w:rsidRPr="00BE4792" w:rsidTr="00DB54DB">
        <w:tc>
          <w:tcPr>
            <w:tcW w:w="9622" w:type="dxa"/>
            <w:gridSpan w:val="3"/>
          </w:tcPr>
          <w:p w:rsidR="002A0C6D" w:rsidRPr="00BE4792" w:rsidRDefault="002A0C6D"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2A0C6D" w:rsidRPr="00BE4792" w:rsidTr="00DB54DB">
        <w:tc>
          <w:tcPr>
            <w:tcW w:w="1129"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w:t>
            </w:r>
            <w:proofErr w:type="spellStart"/>
            <w:r w:rsidRPr="00BE4792">
              <w:rPr>
                <w:rFonts w:ascii="Arial" w:hAnsi="Arial" w:cs="Arial"/>
                <w:i/>
                <w:sz w:val="18"/>
                <w:szCs w:val="18"/>
                <w:lang w:val="es-ES_tradnl"/>
              </w:rPr>
              <w:t>max</w:t>
            </w:r>
            <w:proofErr w:type="spellEnd"/>
            <w:r w:rsidRPr="00BE4792">
              <w:rPr>
                <w:rFonts w:ascii="Arial" w:hAnsi="Arial" w:cs="Arial"/>
                <w:i/>
                <w:sz w:val="18"/>
                <w:szCs w:val="18"/>
                <w:lang w:val="es-ES_tradnl"/>
              </w:rPr>
              <w:t>. 30 caracteres)</w:t>
            </w:r>
          </w:p>
        </w:tc>
        <w:tc>
          <w:tcPr>
            <w:tcW w:w="2823" w:type="dxa"/>
          </w:tcPr>
          <w:p w:rsidR="002A0C6D" w:rsidRPr="00BE4792" w:rsidRDefault="002A0C6D"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2A0C6D" w:rsidRPr="00BE4792" w:rsidRDefault="002A0C6D" w:rsidP="00863938">
            <w:pPr>
              <w:rPr>
                <w:rFonts w:ascii="Arial" w:hAnsi="Arial" w:cs="Arial"/>
                <w:sz w:val="18"/>
                <w:szCs w:val="18"/>
                <w:lang w:val="es-ES_tradnl"/>
              </w:rPr>
            </w:pPr>
            <w:r>
              <w:rPr>
                <w:rFonts w:ascii="Arial" w:hAnsi="Arial" w:cs="Arial"/>
                <w:sz w:val="18"/>
                <w:szCs w:val="18"/>
                <w:lang w:val="es-ES_tradnl"/>
              </w:rPr>
              <w:t xml:space="preserve">Célula </w:t>
            </w:r>
            <w:r w:rsidR="00863938">
              <w:rPr>
                <w:rFonts w:ascii="Arial" w:hAnsi="Arial" w:cs="Arial"/>
                <w:sz w:val="18"/>
                <w:szCs w:val="18"/>
                <w:lang w:val="es-ES_tradnl"/>
              </w:rPr>
              <w:t>Eucariota</w:t>
            </w:r>
          </w:p>
        </w:tc>
        <w:sdt>
          <w:sdtPr>
            <w:rPr>
              <w:rFonts w:ascii="Arial" w:hAnsi="Arial" w:cs="Arial"/>
              <w:sz w:val="18"/>
              <w:szCs w:val="18"/>
              <w:lang w:val="es-ES_tradnl"/>
            </w:rPr>
            <w:id w:val="-93890283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2A0C6D"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2A0C6D" w:rsidRPr="00BE4792" w:rsidRDefault="00863938" w:rsidP="00DB54DB">
            <w:pPr>
              <w:rPr>
                <w:rFonts w:ascii="Arial" w:hAnsi="Arial" w:cs="Arial"/>
                <w:sz w:val="18"/>
                <w:szCs w:val="18"/>
                <w:lang w:val="es-ES_tradnl"/>
              </w:rPr>
            </w:pPr>
            <w:r>
              <w:rPr>
                <w:rFonts w:ascii="Arial" w:hAnsi="Arial" w:cs="Arial"/>
                <w:sz w:val="18"/>
                <w:szCs w:val="18"/>
                <w:lang w:val="es-ES_tradnl"/>
              </w:rPr>
              <w:t>P</w:t>
            </w:r>
            <w:r w:rsidR="002A0C6D">
              <w:rPr>
                <w:rFonts w:ascii="Arial" w:hAnsi="Arial" w:cs="Arial"/>
                <w:sz w:val="18"/>
                <w:szCs w:val="18"/>
                <w:lang w:val="es-ES_tradnl"/>
              </w:rPr>
              <w:t xml:space="preserve">resenta núcleo definido </w:t>
            </w:r>
          </w:p>
        </w:tc>
        <w:sdt>
          <w:sdtPr>
            <w:rPr>
              <w:rFonts w:ascii="Arial" w:hAnsi="Arial" w:cs="Arial"/>
              <w:sz w:val="18"/>
              <w:szCs w:val="18"/>
              <w:lang w:val="es-ES_tradnl"/>
            </w:rPr>
            <w:id w:val="-97136392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2A0C6D" w:rsidRPr="00BE4792" w:rsidTr="00DB54DB">
        <w:tc>
          <w:tcPr>
            <w:tcW w:w="1129" w:type="dxa"/>
          </w:tcPr>
          <w:p w:rsidR="002A0C6D" w:rsidRPr="00BE4792" w:rsidRDefault="002A0C6D"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2A0C6D" w:rsidRPr="00BE4792" w:rsidRDefault="002A0C6D" w:rsidP="00863938">
            <w:pPr>
              <w:rPr>
                <w:rFonts w:ascii="Arial" w:hAnsi="Arial" w:cs="Arial"/>
                <w:sz w:val="18"/>
                <w:szCs w:val="18"/>
                <w:lang w:val="es-ES_tradnl"/>
              </w:rPr>
            </w:pPr>
            <w:r>
              <w:rPr>
                <w:rFonts w:ascii="Arial" w:hAnsi="Arial" w:cs="Arial"/>
                <w:sz w:val="18"/>
                <w:szCs w:val="18"/>
                <w:lang w:val="es-ES_tradnl"/>
              </w:rPr>
              <w:t xml:space="preserve">Característica de </w:t>
            </w:r>
            <w:r w:rsidR="00863938">
              <w:rPr>
                <w:rFonts w:ascii="Arial" w:hAnsi="Arial" w:cs="Arial"/>
                <w:sz w:val="18"/>
                <w:szCs w:val="18"/>
                <w:lang w:val="es-ES_tradnl"/>
              </w:rPr>
              <w:t>protozoos, algas, hongos, plantas y animales</w:t>
            </w:r>
          </w:p>
        </w:tc>
        <w:sdt>
          <w:sdtPr>
            <w:rPr>
              <w:rFonts w:ascii="Arial" w:hAnsi="Arial" w:cs="Arial"/>
              <w:sz w:val="18"/>
              <w:szCs w:val="18"/>
              <w:lang w:val="es-ES_tradnl"/>
            </w:rPr>
            <w:id w:val="126379576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2A0C6D"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2A0C6D" w:rsidRPr="004B7AFD" w:rsidTr="00DB54DB">
        <w:tc>
          <w:tcPr>
            <w:tcW w:w="9622" w:type="dxa"/>
            <w:gridSpan w:val="3"/>
          </w:tcPr>
          <w:p w:rsidR="002A0C6D" w:rsidRPr="00BE4792" w:rsidRDefault="002A0C6D"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2A0C6D" w:rsidRPr="00BE4792" w:rsidRDefault="002A0C6D" w:rsidP="00DB54DB">
            <w:pPr>
              <w:rPr>
                <w:rFonts w:ascii="Arial" w:hAnsi="Arial" w:cs="Arial"/>
                <w:sz w:val="18"/>
                <w:szCs w:val="18"/>
                <w:lang w:val="es-ES_tradnl"/>
              </w:rPr>
            </w:pPr>
          </w:p>
          <w:p w:rsidR="002A0C6D" w:rsidRPr="00BE4792" w:rsidRDefault="00524CFA" w:rsidP="00DB54DB">
            <w:pPr>
              <w:rPr>
                <w:rFonts w:ascii="Arial" w:hAnsi="Arial" w:cs="Arial"/>
                <w:sz w:val="18"/>
                <w:szCs w:val="18"/>
                <w:lang w:val="es-ES_tradnl"/>
              </w:rPr>
            </w:pPr>
            <w:r>
              <w:rPr>
                <w:rFonts w:ascii="Arial" w:hAnsi="Arial" w:cs="Arial"/>
                <w:noProof/>
                <w:sz w:val="18"/>
                <w:szCs w:val="18"/>
                <w:lang w:val="es-CO" w:eastAsia="es-CO"/>
              </w:rPr>
              <w:pict>
                <v:group id="_x0000_s1048" style="position:absolute;margin-left:63.15pt;margin-top:1.1pt;width:351.75pt;height:103.2pt;z-index:2516623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HC8MA&#10;AADbAAAADwAAAGRycy9kb3ducmV2LnhtbESPzWrDMBCE74W8g9hCb43cFEpwI5s2aX6uTULOW2tj&#10;m1grW1Jj++2rQCHHYeabYRb5YBpxJedrywpepgkI4sLqmksFx8P6eQ7CB2SNjWVSMJKHPJs8LDDV&#10;tudvuu5DKWIJ+xQVVCG0qZS+qMign9qWOHpn6wyGKF0ptcM+lptGzpLkTRqsOS5U2NKyouKy/zUK&#10;ZmtXH74+O79cjR39bMdT1883Sj09Dh/vIAIN4R7+p3c6cq9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eHC8MAAADbAAAADwAAAAAAAAAAAAAAAACYAgAAZHJzL2Rv&#10;d25yZXYueG1sUEsFBgAAAAAEAAQA9QAAAIgDAAAAAA==&#10;" fillcolor="window" strokecolor="#4a7ebb"/>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A0C6D" w:rsidRPr="00F11289" w:rsidRDefault="002A0C6D" w:rsidP="002A0C6D">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A0C6D" w:rsidRPr="00F11289" w:rsidRDefault="002A0C6D" w:rsidP="002A0C6D">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A0C6D" w:rsidRPr="00F11289" w:rsidRDefault="002A0C6D" w:rsidP="002A0C6D">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A0C6D" w:rsidRPr="00F11289" w:rsidRDefault="002A0C6D" w:rsidP="002A0C6D">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A0C6D" w:rsidRPr="00F11289" w:rsidRDefault="002A0C6D" w:rsidP="002A0C6D">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A0C6D" w:rsidRPr="00F11289" w:rsidRDefault="002A0C6D" w:rsidP="002A0C6D">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A0C6D" w:rsidRPr="00F11289" w:rsidRDefault="002A0C6D" w:rsidP="002A0C6D">
                          <w:pPr>
                            <w:jc w:val="center"/>
                            <w:rPr>
                              <w:sz w:val="18"/>
                              <w:szCs w:val="18"/>
                              <w:lang w:val="es-ES"/>
                            </w:rPr>
                          </w:pPr>
                          <w:proofErr w:type="spellStart"/>
                          <w:r>
                            <w:rPr>
                              <w:sz w:val="18"/>
                              <w:szCs w:val="18"/>
                            </w:rPr>
                            <w:t>RightBottom</w:t>
                          </w:r>
                          <w:proofErr w:type="spellEnd"/>
                        </w:p>
                      </w:txbxContent>
                    </v:textbox>
                  </v:shape>
                  <w10:wrap type="square"/>
                </v:group>
              </w:pict>
            </w: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p w:rsidR="002A0C6D" w:rsidRPr="00BE4792" w:rsidRDefault="002A0C6D" w:rsidP="00DB54DB">
            <w:pPr>
              <w:rPr>
                <w:rFonts w:ascii="Arial" w:hAnsi="Arial" w:cs="Arial"/>
                <w:sz w:val="18"/>
                <w:szCs w:val="18"/>
                <w:lang w:val="es-ES_tradnl"/>
              </w:rPr>
            </w:pPr>
          </w:p>
        </w:tc>
      </w:tr>
    </w:tbl>
    <w:p w:rsidR="00BE4792" w:rsidRPr="002A0C6D" w:rsidRDefault="00BE4792" w:rsidP="00BE4792">
      <w:pPr>
        <w:rPr>
          <w:rFonts w:ascii="Arial" w:hAnsi="Arial" w:cs="Arial"/>
          <w:sz w:val="18"/>
          <w:szCs w:val="18"/>
          <w:lang w:val="es-CO"/>
        </w:rPr>
      </w:pPr>
    </w:p>
    <w:p w:rsidR="00863938" w:rsidRPr="00BE4792" w:rsidRDefault="00863938" w:rsidP="00863938">
      <w:pPr>
        <w:rPr>
          <w:rFonts w:ascii="Arial" w:hAnsi="Arial" w:cs="Arial"/>
          <w:sz w:val="18"/>
          <w:szCs w:val="18"/>
          <w:lang w:val="es-ES_tradnl"/>
        </w:rPr>
      </w:pPr>
    </w:p>
    <w:p w:rsidR="00863938" w:rsidRPr="00BE4792" w:rsidRDefault="00863938" w:rsidP="00863938">
      <w:pPr>
        <w:shd w:val="clear" w:color="auto" w:fill="E0E0E0"/>
        <w:jc w:val="center"/>
        <w:rPr>
          <w:rFonts w:ascii="Arial" w:hAnsi="Arial" w:cs="Arial"/>
          <w:b/>
          <w:sz w:val="18"/>
          <w:szCs w:val="18"/>
          <w:lang w:val="es-ES_tradnl"/>
        </w:rPr>
      </w:pPr>
      <w:r w:rsidRPr="00BE4792">
        <w:rPr>
          <w:rFonts w:ascii="Arial" w:hAnsi="Arial" w:cs="Arial"/>
          <w:b/>
          <w:sz w:val="18"/>
          <w:szCs w:val="18"/>
          <w:lang w:val="es-ES_tradnl"/>
        </w:rPr>
        <w:t xml:space="preserve">DIAPOSITIVA </w:t>
      </w:r>
      <w:r>
        <w:rPr>
          <w:rFonts w:ascii="Arial" w:hAnsi="Arial" w:cs="Arial"/>
          <w:b/>
          <w:sz w:val="18"/>
          <w:szCs w:val="18"/>
          <w:lang w:val="es-ES_tradnl"/>
        </w:rPr>
        <w:t>4</w:t>
      </w:r>
    </w:p>
    <w:p w:rsidR="00863938" w:rsidRPr="00BE4792" w:rsidRDefault="00863938" w:rsidP="00863938">
      <w:pPr>
        <w:rPr>
          <w:rFonts w:ascii="Arial" w:hAnsi="Arial" w:cs="Arial"/>
          <w:b/>
          <w:color w:val="FF0000"/>
          <w:sz w:val="18"/>
          <w:szCs w:val="18"/>
          <w:lang w:val="es-ES_tradnl"/>
        </w:rPr>
      </w:pPr>
      <w:r w:rsidRPr="00BE4792">
        <w:rPr>
          <w:rFonts w:ascii="Arial" w:hAnsi="Arial" w:cs="Arial"/>
          <w:color w:val="0000FF"/>
          <w:sz w:val="18"/>
          <w:szCs w:val="18"/>
          <w:lang w:val="es-ES_tradnl"/>
        </w:rPr>
        <w:t>PARA CADA DIAPOSITIVA DUPLIQUE ESTE BLOQUE</w:t>
      </w:r>
    </w:p>
    <w:p w:rsidR="00863938" w:rsidRPr="00BE4792" w:rsidRDefault="00863938" w:rsidP="00863938">
      <w:pPr>
        <w:rPr>
          <w:rFonts w:ascii="Arial" w:hAnsi="Arial" w:cs="Arial"/>
          <w:b/>
          <w:color w:val="FF0000"/>
          <w:sz w:val="18"/>
          <w:szCs w:val="18"/>
          <w:lang w:val="es-ES_tradnl"/>
        </w:rPr>
      </w:pPr>
    </w:p>
    <w:p w:rsidR="00863938" w:rsidRPr="00BE4792" w:rsidRDefault="00863938" w:rsidP="00863938">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 xml:space="preserve">Nombre de archivo </w:t>
      </w:r>
      <w:proofErr w:type="spellStart"/>
      <w:r w:rsidRPr="00BE4792">
        <w:rPr>
          <w:rFonts w:ascii="Arial" w:hAnsi="Arial" w:cs="Arial"/>
          <w:sz w:val="18"/>
          <w:szCs w:val="18"/>
          <w:highlight w:val="yellow"/>
          <w:lang w:val="es-ES_tradnl"/>
        </w:rPr>
        <w:t>Shutterstock</w:t>
      </w:r>
      <w:proofErr w:type="spellEnd"/>
      <w:r w:rsidRPr="00BE4792">
        <w:rPr>
          <w:rFonts w:ascii="Arial" w:hAnsi="Arial" w:cs="Arial"/>
          <w:sz w:val="18"/>
          <w:szCs w:val="18"/>
          <w:highlight w:val="yellow"/>
          <w:lang w:val="es-ES_tradnl"/>
        </w:rPr>
        <w:t xml:space="preserve"> o descripción de ilustración a crear</w:t>
      </w:r>
    </w:p>
    <w:p w:rsidR="00863938" w:rsidRDefault="00524CFA" w:rsidP="00863938">
      <w:pPr>
        <w:rPr>
          <w:rFonts w:ascii="Arial" w:hAnsi="Arial" w:cs="Arial"/>
          <w:sz w:val="18"/>
          <w:szCs w:val="18"/>
          <w:lang w:val="es-ES_tradnl"/>
        </w:rPr>
      </w:pPr>
      <w:hyperlink r:id="rId8" w:history="1">
        <w:r w:rsidR="00863938" w:rsidRPr="00015992">
          <w:rPr>
            <w:rStyle w:val="Hipervnculo"/>
            <w:rFonts w:ascii="Arial" w:hAnsi="Arial" w:cs="Arial"/>
            <w:sz w:val="18"/>
            <w:szCs w:val="18"/>
            <w:lang w:val="es-ES_tradnl"/>
          </w:rPr>
          <w:t>http://www.shutterstock.com/es/pic-142194052/stock-vector-easy-to-edit-vector-illustration-of-plant-cell-diagram.html?src=csl_recent_image-1&amp;ws=1</w:t>
        </w:r>
      </w:hyperlink>
      <w:r w:rsidR="00863938">
        <w:rPr>
          <w:rFonts w:ascii="Arial" w:hAnsi="Arial" w:cs="Arial"/>
          <w:sz w:val="18"/>
          <w:szCs w:val="18"/>
          <w:lang w:val="es-ES_tradnl"/>
        </w:rPr>
        <w:t xml:space="preserve"> (Descripción: imagen</w:t>
      </w:r>
      <w:r w:rsidR="00EE654E">
        <w:rPr>
          <w:rFonts w:ascii="Arial" w:hAnsi="Arial" w:cs="Arial"/>
          <w:sz w:val="18"/>
          <w:szCs w:val="18"/>
          <w:lang w:val="es-ES_tradnl"/>
        </w:rPr>
        <w:t xml:space="preserve"> de </w:t>
      </w:r>
      <w:r w:rsidR="00863938">
        <w:rPr>
          <w:rFonts w:ascii="Arial" w:hAnsi="Arial" w:cs="Arial"/>
          <w:sz w:val="18"/>
          <w:szCs w:val="18"/>
          <w:lang w:val="es-ES_tradnl"/>
        </w:rPr>
        <w:t>célula vegetal)</w:t>
      </w:r>
    </w:p>
    <w:p w:rsidR="00863938" w:rsidRDefault="00863938" w:rsidP="00863938">
      <w:pPr>
        <w:rPr>
          <w:rFonts w:ascii="Arial" w:hAnsi="Arial" w:cs="Arial"/>
          <w:sz w:val="18"/>
          <w:szCs w:val="18"/>
          <w:lang w:val="es-ES_tradnl"/>
        </w:rPr>
      </w:pPr>
    </w:p>
    <w:p w:rsidR="00863938" w:rsidRDefault="00524CFA" w:rsidP="00863938">
      <w:pPr>
        <w:rPr>
          <w:rFonts w:ascii="Arial" w:hAnsi="Arial" w:cs="Arial"/>
          <w:sz w:val="18"/>
          <w:szCs w:val="18"/>
          <w:lang w:val="es-ES_tradnl"/>
        </w:rPr>
      </w:pPr>
      <w:hyperlink r:id="rId9" w:history="1">
        <w:r w:rsidR="00863938" w:rsidRPr="00015992">
          <w:rPr>
            <w:rStyle w:val="Hipervnculo"/>
            <w:rFonts w:ascii="Arial" w:hAnsi="Arial" w:cs="Arial"/>
            <w:sz w:val="18"/>
            <w:szCs w:val="18"/>
            <w:lang w:val="es-ES_tradnl"/>
          </w:rPr>
          <w:t>http://www.shutterstock.com/es/pic-141162034/stock-vector-illustration-of-the-anatomy-of-an-animal-cell.html?src=csl_recent_image-2&amp;ws=1</w:t>
        </w:r>
      </w:hyperlink>
      <w:r w:rsidR="00863938">
        <w:rPr>
          <w:rFonts w:ascii="Arial" w:hAnsi="Arial" w:cs="Arial"/>
          <w:sz w:val="18"/>
          <w:szCs w:val="18"/>
          <w:lang w:val="es-ES_tradnl"/>
        </w:rPr>
        <w:t xml:space="preserve"> (Descripción: imagen</w:t>
      </w:r>
      <w:r w:rsidR="00EE654E">
        <w:rPr>
          <w:rFonts w:ascii="Arial" w:hAnsi="Arial" w:cs="Arial"/>
          <w:sz w:val="18"/>
          <w:szCs w:val="18"/>
          <w:lang w:val="es-ES_tradnl"/>
        </w:rPr>
        <w:t xml:space="preserve"> de</w:t>
      </w:r>
      <w:r w:rsidR="00863938">
        <w:rPr>
          <w:rFonts w:ascii="Arial" w:hAnsi="Arial" w:cs="Arial"/>
          <w:sz w:val="18"/>
          <w:szCs w:val="18"/>
          <w:lang w:val="es-ES_tradnl"/>
        </w:rPr>
        <w:t xml:space="preserve"> célula animal)</w:t>
      </w:r>
    </w:p>
    <w:p w:rsidR="00863938" w:rsidRPr="00BE4792" w:rsidRDefault="00863938" w:rsidP="00863938">
      <w:pPr>
        <w:rPr>
          <w:rFonts w:ascii="Arial" w:hAnsi="Arial" w:cs="Arial"/>
          <w:b/>
          <w:color w:val="FF0000"/>
          <w:sz w:val="18"/>
          <w:szCs w:val="18"/>
          <w:lang w:val="es-ES_tradnl"/>
        </w:rPr>
      </w:pPr>
    </w:p>
    <w:p w:rsidR="00863938" w:rsidRPr="00BE4792" w:rsidRDefault="00863938" w:rsidP="00863938">
      <w:pPr>
        <w:rPr>
          <w:rFonts w:ascii="Arial" w:hAnsi="Arial" w:cs="Arial"/>
          <w:sz w:val="18"/>
          <w:szCs w:val="18"/>
          <w:lang w:val="es-ES_tradnl"/>
        </w:rPr>
      </w:pPr>
      <w:r w:rsidRPr="00BE4792">
        <w:rPr>
          <w:rFonts w:ascii="Arial" w:hAnsi="Arial" w:cs="Arial"/>
          <w:b/>
          <w:color w:val="FF0000"/>
          <w:sz w:val="18"/>
          <w:szCs w:val="18"/>
          <w:lang w:val="es-ES_tradnl"/>
        </w:rPr>
        <w:t>*</w:t>
      </w:r>
      <w:r w:rsidRPr="00BE4792">
        <w:rPr>
          <w:rFonts w:ascii="Arial" w:hAnsi="Arial" w:cs="Arial"/>
          <w:sz w:val="18"/>
          <w:szCs w:val="18"/>
          <w:lang w:val="es-ES_tradnl"/>
        </w:rPr>
        <w:t xml:space="preserve"> </w:t>
      </w:r>
      <w:r w:rsidRPr="00BE4792">
        <w:rPr>
          <w:rFonts w:ascii="Arial" w:hAnsi="Arial" w:cs="Arial"/>
          <w:sz w:val="18"/>
          <w:szCs w:val="18"/>
          <w:highlight w:val="yellow"/>
          <w:lang w:val="es-ES_tradnl"/>
        </w:rPr>
        <w:t>Nombre de archivo codificado (ejemplo, CI_S3_G1_REC10_F1)</w:t>
      </w:r>
    </w:p>
    <w:p w:rsidR="00863938" w:rsidRPr="00BE4792" w:rsidRDefault="00863938" w:rsidP="00863938">
      <w:pPr>
        <w:rPr>
          <w:rFonts w:ascii="Arial" w:hAnsi="Arial" w:cs="Arial"/>
          <w:sz w:val="18"/>
          <w:szCs w:val="18"/>
          <w:lang w:val="es-ES_tradnl"/>
        </w:rPr>
      </w:pPr>
    </w:p>
    <w:p w:rsidR="00863938" w:rsidRDefault="00E52703" w:rsidP="00863938">
      <w:pPr>
        <w:rPr>
          <w:rFonts w:ascii="Arial" w:hAnsi="Arial" w:cs="Arial"/>
          <w:sz w:val="18"/>
          <w:szCs w:val="18"/>
          <w:lang w:val="es-ES_tradnl"/>
        </w:rPr>
      </w:pPr>
      <w:r>
        <w:rPr>
          <w:rFonts w:ascii="Arial" w:hAnsi="Arial" w:cs="Arial"/>
          <w:sz w:val="18"/>
          <w:szCs w:val="18"/>
          <w:lang w:val="es-ES_tradnl"/>
        </w:rPr>
        <w:t>CN_06_02_REC70_F4</w:t>
      </w:r>
    </w:p>
    <w:p w:rsidR="00863938" w:rsidRPr="00BE4792" w:rsidRDefault="00863938" w:rsidP="00863938">
      <w:pPr>
        <w:rPr>
          <w:rFonts w:ascii="Arial" w:hAnsi="Arial" w:cs="Arial"/>
          <w:sz w:val="18"/>
          <w:szCs w:val="18"/>
          <w:lang w:val="es-ES_tradnl"/>
        </w:rPr>
      </w:pPr>
    </w:p>
    <w:tbl>
      <w:tblPr>
        <w:tblStyle w:val="Tablaconcuadrcula"/>
        <w:tblW w:w="0" w:type="auto"/>
        <w:tblLook w:val="04A0"/>
      </w:tblPr>
      <w:tblGrid>
        <w:gridCol w:w="1129"/>
        <w:gridCol w:w="5670"/>
        <w:gridCol w:w="2823"/>
      </w:tblGrid>
      <w:tr w:rsidR="00863938" w:rsidRPr="00BE4792" w:rsidTr="00DB54DB">
        <w:tc>
          <w:tcPr>
            <w:tcW w:w="9622" w:type="dxa"/>
            <w:gridSpan w:val="3"/>
          </w:tcPr>
          <w:p w:rsidR="00863938" w:rsidRPr="00BE4792" w:rsidRDefault="00863938" w:rsidP="00DB54DB">
            <w:pPr>
              <w:jc w:val="center"/>
              <w:rPr>
                <w:rFonts w:ascii="Arial" w:hAnsi="Arial" w:cs="Arial"/>
                <w:b/>
                <w:sz w:val="18"/>
                <w:szCs w:val="18"/>
                <w:lang w:val="es-ES_tradnl"/>
              </w:rPr>
            </w:pPr>
            <w:r w:rsidRPr="00BE4792">
              <w:rPr>
                <w:rFonts w:ascii="Arial" w:hAnsi="Arial" w:cs="Arial"/>
                <w:b/>
                <w:sz w:val="18"/>
                <w:szCs w:val="18"/>
                <w:lang w:val="es-ES_tradnl"/>
              </w:rPr>
              <w:t>Líneas de texto (opcionales)</w:t>
            </w:r>
          </w:p>
        </w:tc>
      </w:tr>
      <w:tr w:rsidR="00863938" w:rsidRPr="00BE4792" w:rsidTr="00DB54DB">
        <w:tc>
          <w:tcPr>
            <w:tcW w:w="1129"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No. Texto</w:t>
            </w:r>
          </w:p>
        </w:tc>
        <w:tc>
          <w:tcPr>
            <w:tcW w:w="5670"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Contenido del texto (</w:t>
            </w:r>
            <w:proofErr w:type="spellStart"/>
            <w:r w:rsidRPr="00BE4792">
              <w:rPr>
                <w:rFonts w:ascii="Arial" w:hAnsi="Arial" w:cs="Arial"/>
                <w:i/>
                <w:sz w:val="18"/>
                <w:szCs w:val="18"/>
                <w:lang w:val="es-ES_tradnl"/>
              </w:rPr>
              <w:t>max</w:t>
            </w:r>
            <w:proofErr w:type="spellEnd"/>
            <w:r w:rsidRPr="00BE4792">
              <w:rPr>
                <w:rFonts w:ascii="Arial" w:hAnsi="Arial" w:cs="Arial"/>
                <w:i/>
                <w:sz w:val="18"/>
                <w:szCs w:val="18"/>
                <w:lang w:val="es-ES_tradnl"/>
              </w:rPr>
              <w:t>. 30 caracteres)</w:t>
            </w:r>
          </w:p>
        </w:tc>
        <w:tc>
          <w:tcPr>
            <w:tcW w:w="2823" w:type="dxa"/>
          </w:tcPr>
          <w:p w:rsidR="00863938" w:rsidRPr="00BE4792" w:rsidRDefault="00863938" w:rsidP="00DB54DB">
            <w:pPr>
              <w:jc w:val="center"/>
              <w:rPr>
                <w:rFonts w:ascii="Arial" w:hAnsi="Arial" w:cs="Arial"/>
                <w:i/>
                <w:sz w:val="18"/>
                <w:szCs w:val="18"/>
                <w:lang w:val="es-ES_tradnl"/>
              </w:rPr>
            </w:pPr>
            <w:r w:rsidRPr="00BE4792">
              <w:rPr>
                <w:rFonts w:ascii="Arial" w:hAnsi="Arial" w:cs="Arial"/>
                <w:i/>
                <w:sz w:val="18"/>
                <w:szCs w:val="18"/>
                <w:lang w:val="es-ES_tradnl"/>
              </w:rPr>
              <w:t>Ubicación del texto</w:t>
            </w:r>
          </w:p>
        </w:tc>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1</w:t>
            </w:r>
          </w:p>
        </w:tc>
        <w:tc>
          <w:tcPr>
            <w:tcW w:w="5670" w:type="dxa"/>
          </w:tcPr>
          <w:p w:rsidR="00863938" w:rsidRPr="00BE4792" w:rsidRDefault="00863938" w:rsidP="00863938">
            <w:pPr>
              <w:rPr>
                <w:rFonts w:ascii="Arial" w:hAnsi="Arial" w:cs="Arial"/>
                <w:sz w:val="18"/>
                <w:szCs w:val="18"/>
                <w:lang w:val="es-ES_tradnl"/>
              </w:rPr>
            </w:pPr>
            <w:r>
              <w:rPr>
                <w:rFonts w:ascii="Arial" w:hAnsi="Arial" w:cs="Arial"/>
                <w:sz w:val="18"/>
                <w:szCs w:val="18"/>
                <w:lang w:val="es-ES_tradnl"/>
              </w:rPr>
              <w:t>Célula Vegetal y Animal</w:t>
            </w:r>
          </w:p>
        </w:tc>
        <w:sdt>
          <w:sdtPr>
            <w:rPr>
              <w:rFonts w:ascii="Arial" w:hAnsi="Arial" w:cs="Arial"/>
              <w:sz w:val="18"/>
              <w:szCs w:val="18"/>
              <w:lang w:val="es-ES_tradnl"/>
            </w:rPr>
            <w:id w:val="73142823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2</w:t>
            </w:r>
          </w:p>
        </w:tc>
        <w:tc>
          <w:tcPr>
            <w:tcW w:w="5670" w:type="dxa"/>
          </w:tcPr>
          <w:p w:rsidR="00863938" w:rsidRPr="00BE4792" w:rsidRDefault="00863938" w:rsidP="00DB54DB">
            <w:pPr>
              <w:rPr>
                <w:rFonts w:ascii="Arial" w:hAnsi="Arial" w:cs="Arial"/>
                <w:sz w:val="18"/>
                <w:szCs w:val="18"/>
                <w:lang w:val="es-ES_tradnl"/>
              </w:rPr>
            </w:pPr>
          </w:p>
        </w:tc>
        <w:sdt>
          <w:sdtPr>
            <w:rPr>
              <w:rFonts w:ascii="Arial" w:hAnsi="Arial" w:cs="Arial"/>
              <w:sz w:val="18"/>
              <w:szCs w:val="18"/>
              <w:lang w:val="es-ES_tradnl"/>
            </w:rPr>
            <w:id w:val="167545326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LeftCenter</w:t>
                </w:r>
                <w:proofErr w:type="spellEnd"/>
              </w:p>
            </w:tc>
          </w:sdtContent>
        </w:sdt>
      </w:tr>
      <w:tr w:rsidR="00863938" w:rsidRPr="00BE4792" w:rsidTr="00DB54DB">
        <w:tc>
          <w:tcPr>
            <w:tcW w:w="1129" w:type="dxa"/>
          </w:tcPr>
          <w:p w:rsidR="00863938" w:rsidRPr="00BE4792" w:rsidRDefault="00863938" w:rsidP="00DB54DB">
            <w:pPr>
              <w:rPr>
                <w:rFonts w:ascii="Arial" w:hAnsi="Arial" w:cs="Arial"/>
                <w:sz w:val="18"/>
                <w:szCs w:val="18"/>
                <w:lang w:val="es-ES_tradnl"/>
              </w:rPr>
            </w:pPr>
            <w:r w:rsidRPr="00BE4792">
              <w:rPr>
                <w:rFonts w:ascii="Arial" w:hAnsi="Arial" w:cs="Arial"/>
                <w:sz w:val="18"/>
                <w:szCs w:val="18"/>
                <w:lang w:val="es-ES_tradnl"/>
              </w:rPr>
              <w:t>Texto 3</w:t>
            </w:r>
          </w:p>
        </w:tc>
        <w:tc>
          <w:tcPr>
            <w:tcW w:w="5670" w:type="dxa"/>
          </w:tcPr>
          <w:p w:rsidR="00863938" w:rsidRPr="00BE4792" w:rsidRDefault="00863938" w:rsidP="00DB54DB">
            <w:pPr>
              <w:rPr>
                <w:rFonts w:ascii="Arial" w:hAnsi="Arial" w:cs="Arial"/>
                <w:sz w:val="18"/>
                <w:szCs w:val="18"/>
                <w:lang w:val="es-ES_tradnl"/>
              </w:rPr>
            </w:pPr>
          </w:p>
        </w:tc>
        <w:sdt>
          <w:sdtPr>
            <w:rPr>
              <w:rFonts w:ascii="Arial" w:hAnsi="Arial" w:cs="Arial"/>
              <w:sz w:val="18"/>
              <w:szCs w:val="18"/>
              <w:lang w:val="es-ES_tradnl"/>
            </w:rPr>
            <w:id w:val="-115760853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863938" w:rsidRPr="00BE4792" w:rsidRDefault="00863938" w:rsidP="00DB54D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863938" w:rsidRPr="004B7AFD" w:rsidTr="00DB54DB">
        <w:tc>
          <w:tcPr>
            <w:tcW w:w="9622" w:type="dxa"/>
            <w:gridSpan w:val="3"/>
          </w:tcPr>
          <w:p w:rsidR="00863938" w:rsidRPr="00BE4792" w:rsidRDefault="00863938" w:rsidP="00DB54DB">
            <w:pPr>
              <w:rPr>
                <w:rFonts w:ascii="Arial" w:hAnsi="Arial" w:cs="Arial"/>
                <w:i/>
                <w:sz w:val="18"/>
                <w:szCs w:val="18"/>
                <w:lang w:val="es-ES_tradnl"/>
              </w:rPr>
            </w:pPr>
            <w:r w:rsidRPr="00BE4792">
              <w:rPr>
                <w:rFonts w:ascii="Arial" w:hAnsi="Arial" w:cs="Arial"/>
                <w:i/>
                <w:sz w:val="18"/>
                <w:szCs w:val="18"/>
                <w:lang w:val="es-ES_tradnl"/>
              </w:rPr>
              <w:t>Las posibles ubicaciones del texto hacen referencia a:</w:t>
            </w:r>
          </w:p>
          <w:p w:rsidR="00863938" w:rsidRPr="00BE4792" w:rsidRDefault="00863938" w:rsidP="00DB54DB">
            <w:pPr>
              <w:rPr>
                <w:rFonts w:ascii="Arial" w:hAnsi="Arial" w:cs="Arial"/>
                <w:sz w:val="18"/>
                <w:szCs w:val="18"/>
                <w:lang w:val="es-ES_tradnl"/>
              </w:rPr>
            </w:pPr>
          </w:p>
          <w:p w:rsidR="00863938" w:rsidRPr="00BE4792" w:rsidRDefault="00524CFA" w:rsidP="00DB54DB">
            <w:pPr>
              <w:rPr>
                <w:rFonts w:ascii="Arial" w:hAnsi="Arial" w:cs="Arial"/>
                <w:sz w:val="18"/>
                <w:szCs w:val="18"/>
                <w:lang w:val="es-ES_tradnl"/>
              </w:rPr>
            </w:pPr>
            <w:r>
              <w:rPr>
                <w:rFonts w:ascii="Arial" w:hAnsi="Arial" w:cs="Arial"/>
                <w:noProof/>
                <w:sz w:val="18"/>
                <w:szCs w:val="18"/>
                <w:lang w:val="es-CO" w:eastAsia="es-CO"/>
              </w:rPr>
              <w:pict>
                <v:group id="_x0000_s1059" style="position:absolute;margin-left:63.15pt;margin-top:1.1pt;width:351.75pt;height:103.2pt;z-index:25166438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eJosMA&#10;AADbAAAADwAAAGRycy9kb3ducmV2LnhtbESPwW7CMBBE75X4B2uRuBWnFCEUMKhAob0CVc9LvE2i&#10;xuvENiT5+7oSEsfRzLzRLNedqcSNnC8tK3gZJyCIM6tLzhV8nffPcxA+IGusLJOCnjysV4OnJaba&#10;tnyk2ynkIkLYp6igCKFOpfRZQQb92NbE0fuxzmCI0uVSO2wj3FRykiQzabDkuFBgTduCst/T1SiY&#10;7F15ft80frvrG7p89N9NOz8oNRp2bwsQgbrwCN/bn1rB6xT+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eJosMAAADbAAAADwAAAAAAAAAAAAAAAACYAgAAZHJzL2Rv&#10;d25yZXYueG1sUEsFBgAAAAAEAAQA9QAAAIgDAAAAAA==&#10;" fillcolor="window" strokecolor="#4a7ebb"/>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863938" w:rsidRPr="00F11289" w:rsidRDefault="00863938" w:rsidP="0086393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63938" w:rsidRPr="00F11289" w:rsidRDefault="00863938" w:rsidP="0086393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63938" w:rsidRPr="00F11289" w:rsidRDefault="00863938" w:rsidP="00863938">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63938" w:rsidRPr="00F11289" w:rsidRDefault="00863938" w:rsidP="00863938">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63938" w:rsidRPr="00F11289" w:rsidRDefault="00863938" w:rsidP="00863938">
                          <w:pPr>
                            <w:jc w:val="center"/>
                            <w:rPr>
                              <w:sz w:val="18"/>
                              <w:szCs w:val="18"/>
                              <w:lang w:val="es-ES"/>
                            </w:rPr>
                          </w:pPr>
                          <w:proofErr w:type="spellStart"/>
                          <w:r>
                            <w:rPr>
                              <w:sz w:val="18"/>
                              <w:szCs w:val="18"/>
                            </w:rPr>
                            <w:t>RightBottom</w:t>
                          </w:r>
                          <w:proofErr w:type="spellEnd"/>
                        </w:p>
                      </w:txbxContent>
                    </v:textbox>
                  </v:shape>
                  <w10:wrap type="square"/>
                </v:group>
              </w:pict>
            </w: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p w:rsidR="00863938" w:rsidRPr="00BE4792" w:rsidRDefault="00863938" w:rsidP="00DB54DB">
            <w:pPr>
              <w:rPr>
                <w:rFonts w:ascii="Arial" w:hAnsi="Arial" w:cs="Arial"/>
                <w:sz w:val="18"/>
                <w:szCs w:val="18"/>
                <w:lang w:val="es-ES_tradnl"/>
              </w:rPr>
            </w:pPr>
          </w:p>
        </w:tc>
      </w:tr>
    </w:tbl>
    <w:p w:rsidR="00227CA6" w:rsidRPr="00863938" w:rsidRDefault="00681A7D">
      <w:pPr>
        <w:rPr>
          <w:rFonts w:ascii="Arial" w:hAnsi="Arial" w:cs="Arial"/>
          <w:sz w:val="18"/>
          <w:szCs w:val="18"/>
          <w:lang w:val="es-CO"/>
        </w:rPr>
      </w:pPr>
    </w:p>
    <w:sectPr w:rsidR="00227CA6" w:rsidRPr="00863938"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D4E46"/>
    <w:multiLevelType w:val="hybridMultilevel"/>
    <w:tmpl w:val="368024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E4792"/>
    <w:rsid w:val="0005604E"/>
    <w:rsid w:val="00104E9C"/>
    <w:rsid w:val="001567FA"/>
    <w:rsid w:val="00252D35"/>
    <w:rsid w:val="002A0C6D"/>
    <w:rsid w:val="003F0E59"/>
    <w:rsid w:val="00410622"/>
    <w:rsid w:val="004B7AFD"/>
    <w:rsid w:val="00524CFA"/>
    <w:rsid w:val="005A22ED"/>
    <w:rsid w:val="005A3EA3"/>
    <w:rsid w:val="005C163F"/>
    <w:rsid w:val="005D0428"/>
    <w:rsid w:val="0065435F"/>
    <w:rsid w:val="00662B59"/>
    <w:rsid w:val="00681A7D"/>
    <w:rsid w:val="006D2D5A"/>
    <w:rsid w:val="00703904"/>
    <w:rsid w:val="0070777D"/>
    <w:rsid w:val="007458B1"/>
    <w:rsid w:val="008018E0"/>
    <w:rsid w:val="00830B71"/>
    <w:rsid w:val="00832554"/>
    <w:rsid w:val="00863938"/>
    <w:rsid w:val="008A262D"/>
    <w:rsid w:val="00927EE1"/>
    <w:rsid w:val="00934221"/>
    <w:rsid w:val="00A05075"/>
    <w:rsid w:val="00A109B7"/>
    <w:rsid w:val="00A901B5"/>
    <w:rsid w:val="00B27B16"/>
    <w:rsid w:val="00BE4792"/>
    <w:rsid w:val="00D25CCA"/>
    <w:rsid w:val="00D8365F"/>
    <w:rsid w:val="00DA63AA"/>
    <w:rsid w:val="00E52703"/>
    <w:rsid w:val="00E7520E"/>
    <w:rsid w:val="00EE654E"/>
    <w:rsid w:val="00F07769"/>
    <w:rsid w:val="00F12BD6"/>
    <w:rsid w:val="00FC64C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92"/>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479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E4792"/>
    <w:rPr>
      <w:color w:val="808080"/>
    </w:rPr>
  </w:style>
  <w:style w:type="paragraph" w:styleId="Textodeglobo">
    <w:name w:val="Balloon Text"/>
    <w:basedOn w:val="Normal"/>
    <w:link w:val="TextodegloboCar"/>
    <w:uiPriority w:val="99"/>
    <w:semiHidden/>
    <w:unhideWhenUsed/>
    <w:rsid w:val="00BE4792"/>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792"/>
    <w:rPr>
      <w:rFonts w:ascii="Tahoma" w:eastAsiaTheme="minorEastAsia" w:hAnsi="Tahoma" w:cs="Tahoma"/>
      <w:sz w:val="16"/>
      <w:szCs w:val="16"/>
      <w:lang w:val="en-US"/>
    </w:rPr>
  </w:style>
  <w:style w:type="paragraph" w:styleId="Prrafodelista">
    <w:name w:val="List Paragraph"/>
    <w:basedOn w:val="Normal"/>
    <w:uiPriority w:val="34"/>
    <w:qFormat/>
    <w:rsid w:val="00F12BD6"/>
    <w:pPr>
      <w:ind w:left="720"/>
      <w:contextualSpacing/>
    </w:pPr>
  </w:style>
  <w:style w:type="paragraph" w:styleId="NormalWeb">
    <w:name w:val="Normal (Web)"/>
    <w:basedOn w:val="Normal"/>
    <w:uiPriority w:val="99"/>
    <w:semiHidden/>
    <w:unhideWhenUsed/>
    <w:rsid w:val="005A3EA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B27B16"/>
    <w:rPr>
      <w:color w:val="0000FF" w:themeColor="hyperlink"/>
      <w:u w:val="single"/>
    </w:rPr>
  </w:style>
  <w:style w:type="character" w:styleId="Hipervnculovisitado">
    <w:name w:val="FollowedHyperlink"/>
    <w:basedOn w:val="Fuentedeprrafopredeter"/>
    <w:uiPriority w:val="99"/>
    <w:semiHidden/>
    <w:unhideWhenUsed/>
    <w:rsid w:val="007077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92"/>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479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E4792"/>
    <w:rPr>
      <w:color w:val="808080"/>
    </w:rPr>
  </w:style>
  <w:style w:type="paragraph" w:styleId="Textodeglobo">
    <w:name w:val="Balloon Text"/>
    <w:basedOn w:val="Normal"/>
    <w:link w:val="TextodegloboCar"/>
    <w:uiPriority w:val="99"/>
    <w:semiHidden/>
    <w:unhideWhenUsed/>
    <w:rsid w:val="00BE4792"/>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792"/>
    <w:rPr>
      <w:rFonts w:ascii="Tahoma" w:eastAsiaTheme="minorEastAsia" w:hAnsi="Tahoma" w:cs="Tahoma"/>
      <w:sz w:val="16"/>
      <w:szCs w:val="16"/>
      <w:lang w:val="en-US"/>
    </w:rPr>
  </w:style>
  <w:style w:type="paragraph" w:styleId="Prrafodelista">
    <w:name w:val="List Paragraph"/>
    <w:basedOn w:val="Normal"/>
    <w:uiPriority w:val="34"/>
    <w:qFormat/>
    <w:rsid w:val="00F12BD6"/>
    <w:pPr>
      <w:ind w:left="720"/>
      <w:contextualSpacing/>
    </w:pPr>
  </w:style>
  <w:style w:type="paragraph" w:styleId="NormalWeb">
    <w:name w:val="Normal (Web)"/>
    <w:basedOn w:val="Normal"/>
    <w:uiPriority w:val="99"/>
    <w:semiHidden/>
    <w:unhideWhenUsed/>
    <w:rsid w:val="005A3EA3"/>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B27B16"/>
    <w:rPr>
      <w:color w:val="0000FF" w:themeColor="hyperlink"/>
      <w:u w:val="single"/>
    </w:rPr>
  </w:style>
  <w:style w:type="character" w:styleId="Hipervnculovisitado">
    <w:name w:val="FollowedHyperlink"/>
    <w:basedOn w:val="Fuentedeprrafopredeter"/>
    <w:uiPriority w:val="99"/>
    <w:semiHidden/>
    <w:unhideWhenUsed/>
    <w:rsid w:val="007077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es/pic-142194052/stock-vector-easy-to-edit-vector-illustration-of-plant-cell-diagram.html?src=csl_recent_image-1&amp;ws=1"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shutterstock.com/es/pic-112395593/stock-vector-a-typical-cell-labeled.html?src=csl_recent_image-1&amp;ws=1%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es/pic-107374295/stock-vector-structure-of-a-bacterial-cell.html?src=csl_recent_image-1&amp;ws=1" TargetMode="External"/><Relationship Id="rId11" Type="http://schemas.openxmlformats.org/officeDocument/2006/relationships/glossaryDocument" Target="glossary/document.xml"/><Relationship Id="rId5" Type="http://schemas.openxmlformats.org/officeDocument/2006/relationships/hyperlink" Target="http://www.shutterstock.com/es/pic-69633034/stock-vector-plant-animal-and-bacteria-cells-with-organelles-each-cell-on-it-s-own-layer.html?src=csl_recent_image-1&amp;w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utterstock.com/es/pic-141162034/stock-vector-illustration-of-the-anatomy-of-an-animal-cell.html?src=csl_recent_image-2&amp;ws=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04D764AF4C440D988C84EE6E6202C0"/>
        <w:category>
          <w:name w:val="General"/>
          <w:gallery w:val="placeholder"/>
        </w:category>
        <w:types>
          <w:type w:val="bbPlcHdr"/>
        </w:types>
        <w:behaviors>
          <w:behavior w:val="content"/>
        </w:behaviors>
        <w:guid w:val="{2EEF35E5-37E8-4FA7-9751-A24A4BCB9DA9}"/>
      </w:docPartPr>
      <w:docPartBody>
        <w:p w:rsidR="00B963D4" w:rsidRDefault="00481FF5" w:rsidP="00481FF5">
          <w:pPr>
            <w:pStyle w:val="E204D764AF4C440D988C84EE6E6202C0"/>
          </w:pPr>
          <w:r w:rsidRPr="00CB47FA">
            <w:rPr>
              <w:rStyle w:val="Textodelmarcadordeposicin"/>
            </w:rPr>
            <w:t>Elija un elemento.</w:t>
          </w:r>
        </w:p>
      </w:docPartBody>
    </w:docPart>
    <w:docPart>
      <w:docPartPr>
        <w:name w:val="BEDE7C5DFE6042F2A96CF81A93E5D418"/>
        <w:category>
          <w:name w:val="General"/>
          <w:gallery w:val="placeholder"/>
        </w:category>
        <w:types>
          <w:type w:val="bbPlcHdr"/>
        </w:types>
        <w:behaviors>
          <w:behavior w:val="content"/>
        </w:behaviors>
        <w:guid w:val="{F4C45396-3220-4712-A97F-B6F261A8C21C}"/>
      </w:docPartPr>
      <w:docPartBody>
        <w:p w:rsidR="00B963D4" w:rsidRDefault="00481FF5" w:rsidP="00481FF5">
          <w:pPr>
            <w:pStyle w:val="BEDE7C5DFE6042F2A96CF81A93E5D418"/>
          </w:pPr>
          <w:r w:rsidRPr="00CB47FA">
            <w:rPr>
              <w:rStyle w:val="Textodelmarcadordeposicin"/>
            </w:rPr>
            <w:t>Elija un elemento.</w:t>
          </w:r>
        </w:p>
      </w:docPartBody>
    </w:docPart>
    <w:docPart>
      <w:docPartPr>
        <w:name w:val="4C08E8F46D70457EAEA403D1AFDC362F"/>
        <w:category>
          <w:name w:val="General"/>
          <w:gallery w:val="placeholder"/>
        </w:category>
        <w:types>
          <w:type w:val="bbPlcHdr"/>
        </w:types>
        <w:behaviors>
          <w:behavior w:val="content"/>
        </w:behaviors>
        <w:guid w:val="{67348F82-9523-449E-A50A-F4CDDE685BD9}"/>
      </w:docPartPr>
      <w:docPartBody>
        <w:p w:rsidR="00B963D4" w:rsidRDefault="00481FF5" w:rsidP="00481FF5">
          <w:pPr>
            <w:pStyle w:val="4C08E8F46D70457EAEA403D1AFDC362F"/>
          </w:pPr>
          <w:r w:rsidRPr="00CB47FA">
            <w:rPr>
              <w:rStyle w:val="Textodelmarcadordeposicin"/>
            </w:rPr>
            <w:t>Elija un elemento.</w:t>
          </w:r>
        </w:p>
      </w:docPartBody>
    </w:docPart>
    <w:docPart>
      <w:docPartPr>
        <w:name w:val="19F7742AF3AB48B6A3ECD138C752CE93"/>
        <w:category>
          <w:name w:val="General"/>
          <w:gallery w:val="placeholder"/>
        </w:category>
        <w:types>
          <w:type w:val="bbPlcHdr"/>
        </w:types>
        <w:behaviors>
          <w:behavior w:val="content"/>
        </w:behaviors>
        <w:guid w:val="{0DF71907-B003-4F8C-BB71-AB909775E212}"/>
      </w:docPartPr>
      <w:docPartBody>
        <w:p w:rsidR="00B963D4" w:rsidRDefault="00481FF5" w:rsidP="00481FF5">
          <w:pPr>
            <w:pStyle w:val="19F7742AF3AB48B6A3ECD138C752CE93"/>
          </w:pPr>
          <w:r w:rsidRPr="00CB47FA">
            <w:rPr>
              <w:rStyle w:val="Textodelmarcadordeposicin"/>
            </w:rPr>
            <w:t>Elija un elemento.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1FF5"/>
    <w:rsid w:val="00043469"/>
    <w:rsid w:val="000F0EB7"/>
    <w:rsid w:val="00481FF5"/>
    <w:rsid w:val="008B4D93"/>
    <w:rsid w:val="00B7396C"/>
    <w:rsid w:val="00B963D4"/>
    <w:rsid w:val="00BA1CE7"/>
    <w:rsid w:val="00BD529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1FF5"/>
    <w:rPr>
      <w:color w:val="808080"/>
    </w:rPr>
  </w:style>
  <w:style w:type="paragraph" w:customStyle="1" w:styleId="E204D764AF4C440D988C84EE6E6202C0">
    <w:name w:val="E204D764AF4C440D988C84EE6E6202C0"/>
    <w:rsid w:val="00481FF5"/>
  </w:style>
  <w:style w:type="paragraph" w:customStyle="1" w:styleId="BEDE7C5DFE6042F2A96CF81A93E5D418">
    <w:name w:val="BEDE7C5DFE6042F2A96CF81A93E5D418"/>
    <w:rsid w:val="00481FF5"/>
  </w:style>
  <w:style w:type="paragraph" w:customStyle="1" w:styleId="4C08E8F46D70457EAEA403D1AFDC362F">
    <w:name w:val="4C08E8F46D70457EAEA403D1AFDC362F"/>
    <w:rsid w:val="00481FF5"/>
  </w:style>
  <w:style w:type="paragraph" w:customStyle="1" w:styleId="19F7742AF3AB48B6A3ECD138C752CE93">
    <w:name w:val="19F7742AF3AB48B6A3ECD138C752CE93"/>
    <w:rsid w:val="00481FF5"/>
  </w:style>
  <w:style w:type="paragraph" w:customStyle="1" w:styleId="71C9DD12A52E49C099274BCBD010E145">
    <w:name w:val="71C9DD12A52E49C099274BCBD010E145"/>
    <w:rsid w:val="00481FF5"/>
  </w:style>
  <w:style w:type="paragraph" w:customStyle="1" w:styleId="2D21DBC0B2CD410EA8B0BC8961077225">
    <w:name w:val="2D21DBC0B2CD410EA8B0BC8961077225"/>
    <w:rsid w:val="00481FF5"/>
  </w:style>
  <w:style w:type="paragraph" w:customStyle="1" w:styleId="9C3F9EB2AAEF452598E495BBB053EA52">
    <w:name w:val="9C3F9EB2AAEF452598E495BBB053EA52"/>
    <w:rsid w:val="00481FF5"/>
  </w:style>
  <w:style w:type="paragraph" w:customStyle="1" w:styleId="EF7B2ECD1F114197BCE8737B1A2C2939">
    <w:name w:val="EF7B2ECD1F114197BCE8737B1A2C2939"/>
    <w:rsid w:val="00481FF5"/>
  </w:style>
  <w:style w:type="paragraph" w:customStyle="1" w:styleId="89E8EAD376F84B18836F0470EF5EB278">
    <w:name w:val="89E8EAD376F84B18836F0470EF5EB278"/>
    <w:rsid w:val="00481FF5"/>
  </w:style>
  <w:style w:type="paragraph" w:customStyle="1" w:styleId="51E90D180094491FA96F12AFFEE30C31">
    <w:name w:val="51E90D180094491FA96F12AFFEE30C31"/>
    <w:rsid w:val="00481FF5"/>
  </w:style>
  <w:style w:type="paragraph" w:customStyle="1" w:styleId="853A51CEE5F64316A29286D005C668A0">
    <w:name w:val="853A51CEE5F64316A29286D005C668A0"/>
    <w:rsid w:val="00481FF5"/>
  </w:style>
  <w:style w:type="paragraph" w:customStyle="1" w:styleId="7A86222DC9004BF0BEEF38541DBAA9F5">
    <w:name w:val="7A86222DC9004BF0BEEF38541DBAA9F5"/>
    <w:rsid w:val="00481F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1378</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camipama</cp:lastModifiedBy>
  <cp:revision>19</cp:revision>
  <dcterms:created xsi:type="dcterms:W3CDTF">2015-02-17T00:41:00Z</dcterms:created>
  <dcterms:modified xsi:type="dcterms:W3CDTF">2015-02-25T13:16:00Z</dcterms:modified>
</cp:coreProperties>
</file>