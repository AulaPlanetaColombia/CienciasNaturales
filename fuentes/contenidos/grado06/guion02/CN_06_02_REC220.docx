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BA7948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BA7948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BA7948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BA7948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BA7948" w:rsidRDefault="00254FDB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BA7948" w:rsidRDefault="00E61A4B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D7CD9" w:rsidRPr="00BA7948" w:rsidRDefault="006561D0" w:rsidP="00CB02D2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BA7948">
        <w:rPr>
          <w:rFonts w:ascii="Times New Roman" w:hAnsi="Times New Roman" w:cs="Times New Roman"/>
          <w:sz w:val="18"/>
          <w:szCs w:val="18"/>
          <w:lang w:val="es-ES"/>
        </w:rPr>
        <w:t>CN_06_02_REC220</w:t>
      </w:r>
    </w:p>
    <w:p w:rsidR="00B3092E" w:rsidRPr="00BA7948" w:rsidRDefault="00B3092E" w:rsidP="00CB02D2">
      <w:pPr>
        <w:rPr>
          <w:rFonts w:ascii="Times New Roman" w:hAnsi="Times New Roman" w:cs="Times New Roman"/>
          <w:sz w:val="18"/>
          <w:szCs w:val="18"/>
          <w:lang w:val="es-ES"/>
        </w:rPr>
      </w:pPr>
    </w:p>
    <w:p w:rsidR="0063490D" w:rsidRPr="00BA7948" w:rsidRDefault="0045712C" w:rsidP="00CB02D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 xml:space="preserve">DATOS DEL </w:t>
      </w:r>
      <w:r w:rsidR="00340C3A"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RECURSO</w:t>
      </w:r>
    </w:p>
    <w:p w:rsidR="009320AC" w:rsidRPr="00BA7948" w:rsidRDefault="009320AC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C679A1" w:rsidRPr="00BA7948" w:rsidRDefault="00C679A1" w:rsidP="00C679A1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BA7948" w:rsidRDefault="00C679A1" w:rsidP="00C679A1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719EE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Evaluación</w:t>
      </w:r>
      <w:r w:rsidR="00B3092E"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de</w:t>
      </w:r>
      <w:r w:rsidR="00BA7948">
        <w:rPr>
          <w:rFonts w:ascii="Times New Roman" w:hAnsi="Times New Roman" w:cs="Times New Roman"/>
          <w:sz w:val="18"/>
          <w:szCs w:val="18"/>
          <w:lang w:val="es-ES_tradnl"/>
        </w:rPr>
        <w:t xml:space="preserve">l tema La </w:t>
      </w:r>
      <w:r w:rsidR="00B3092E" w:rsidRPr="00BA7948">
        <w:rPr>
          <w:rFonts w:ascii="Times New Roman" w:hAnsi="Times New Roman" w:cs="Times New Roman"/>
          <w:sz w:val="18"/>
          <w:szCs w:val="18"/>
          <w:lang w:val="es-ES_tradnl"/>
        </w:rPr>
        <w:t>célula</w:t>
      </w:r>
    </w:p>
    <w:p w:rsidR="00BD7CD9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63490D" w:rsidRPr="00BA7948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AC7FAC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Descripción del </w:t>
      </w:r>
      <w:r w:rsidR="00340C3A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recurso</w:t>
      </w:r>
    </w:p>
    <w:p w:rsidR="00BD7CD9" w:rsidRPr="00BA7948" w:rsidRDefault="00BD7CD9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D7CD9" w:rsidRPr="00BA7948" w:rsidRDefault="00BD7CD9" w:rsidP="00BD7CD9">
      <w:pPr>
        <w:rPr>
          <w:rFonts w:ascii="Times New Roman" w:hAnsi="Times New Roman" w:cs="Times New Roman"/>
          <w:sz w:val="18"/>
          <w:szCs w:val="18"/>
          <w:lang w:val="es-CO"/>
        </w:rPr>
      </w:pPr>
      <w:r w:rsidRPr="00BA7948">
        <w:rPr>
          <w:rFonts w:ascii="Times New Roman" w:hAnsi="Times New Roman" w:cs="Times New Roman"/>
          <w:sz w:val="18"/>
          <w:szCs w:val="18"/>
          <w:lang w:val="es-CO"/>
        </w:rPr>
        <w:t xml:space="preserve">Preguntas de selección múltiple para evaluar el tema de </w:t>
      </w:r>
      <w:r w:rsidR="00BA7948">
        <w:rPr>
          <w:rFonts w:ascii="Times New Roman" w:hAnsi="Times New Roman" w:cs="Times New Roman"/>
          <w:sz w:val="18"/>
          <w:szCs w:val="18"/>
          <w:lang w:val="es-CO"/>
        </w:rPr>
        <w:t xml:space="preserve">La </w:t>
      </w:r>
      <w:r w:rsidRPr="00BA7948">
        <w:rPr>
          <w:rFonts w:ascii="Times New Roman" w:hAnsi="Times New Roman" w:cs="Times New Roman"/>
          <w:sz w:val="18"/>
          <w:szCs w:val="18"/>
          <w:lang w:val="es-CO"/>
        </w:rPr>
        <w:t>célula</w:t>
      </w:r>
      <w:r w:rsidR="00A17A1A" w:rsidRPr="00BA7948">
        <w:rPr>
          <w:rFonts w:ascii="Times New Roman" w:hAnsi="Times New Roman" w:cs="Times New Roman"/>
          <w:sz w:val="18"/>
          <w:szCs w:val="18"/>
          <w:lang w:val="es-CO"/>
        </w:rPr>
        <w:t>.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D72B3" w:rsidRPr="00BA7948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3D72B3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comas</w:t>
      </w:r>
      <w:r w:rsidR="003D72B3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",")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D7CD9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Célula, 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>orgánulo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celular, tejido, funciones celulares, unicelular, pluricelular, microscopio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D72B3" w:rsidRPr="00BA7948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:rsidR="00BD7CD9" w:rsidRPr="00BA7948" w:rsidRDefault="00BD7CD9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719EE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63490D" w:rsidRPr="00BA7948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="003D72B3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</w:t>
      </w:r>
      <w:r w:rsidR="00611072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</w:t>
      </w:r>
      <w:r w:rsidR="005F4C68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indicar</w:t>
      </w:r>
      <w:r w:rsidR="00C7411E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sólo una</w:t>
      </w:r>
      <w:r w:rsidR="003D72B3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A7948" w:rsidTr="00AC7496">
        <w:tc>
          <w:tcPr>
            <w:tcW w:w="1248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BA7948" w:rsidRDefault="00AC749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C7496" w:rsidRPr="00BA7948" w:rsidTr="00AC7496">
        <w:tc>
          <w:tcPr>
            <w:tcW w:w="1248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A7948" w:rsidRDefault="00BD7CD9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A7948" w:rsidRDefault="005F4C68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D72B3" w:rsidRPr="00BA7948" w:rsidRDefault="00AC7496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A7948" w:rsidTr="00B92165">
        <w:tc>
          <w:tcPr>
            <w:tcW w:w="4536" w:type="dxa"/>
          </w:tcPr>
          <w:p w:rsidR="002E4EE6" w:rsidRPr="00BA7948" w:rsidRDefault="00AC749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</w:t>
            </w:r>
            <w:r w:rsidR="002E4EE6"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BA7948" w:rsidRDefault="00BD1FFA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</w:t>
            </w:r>
            <w:r w:rsidR="002E4EE6"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BD1FFA" w:rsidRPr="00BA7948" w:rsidTr="00B92165">
        <w:tc>
          <w:tcPr>
            <w:tcW w:w="4536" w:type="dxa"/>
          </w:tcPr>
          <w:p w:rsidR="002E4EE6" w:rsidRPr="00BA7948" w:rsidRDefault="00AC749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</w:t>
            </w:r>
            <w:r w:rsidR="002E4EE6"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A7948" w:rsidRDefault="00B3092E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BD1FFA" w:rsidRPr="00BA7948" w:rsidTr="00B92165">
        <w:tc>
          <w:tcPr>
            <w:tcW w:w="4536" w:type="dxa"/>
          </w:tcPr>
          <w:p w:rsidR="002E4EE6" w:rsidRPr="00BA7948" w:rsidRDefault="00AC749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</w:t>
            </w:r>
            <w:r w:rsidR="002E4EE6"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BA7948" w:rsidRDefault="00BD1FFA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</w:t>
            </w:r>
            <w:r w:rsidR="002E4EE6"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BD1FFA" w:rsidRPr="00BA7948" w:rsidTr="00B92165">
        <w:tc>
          <w:tcPr>
            <w:tcW w:w="4536" w:type="dxa"/>
          </w:tcPr>
          <w:p w:rsidR="002E4EE6" w:rsidRPr="00BA7948" w:rsidRDefault="00AC749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</w:t>
            </w:r>
            <w:r w:rsidR="002E4EE6"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A7948" w:rsidRDefault="002E4EE6" w:rsidP="00CB02D2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02F8B" w:rsidRPr="00BA7948" w:rsidRDefault="00502F8B" w:rsidP="00502F8B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BA7948" w:rsidTr="007B5078">
        <w:tc>
          <w:tcPr>
            <w:tcW w:w="2126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502F8B" w:rsidRPr="00BA7948" w:rsidTr="007B5078">
        <w:tc>
          <w:tcPr>
            <w:tcW w:w="2126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BA7948" w:rsidRDefault="00B3092E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502F8B" w:rsidRPr="00BA7948" w:rsidTr="007B5078">
        <w:tc>
          <w:tcPr>
            <w:tcW w:w="2126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BA794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BA7948" w:rsidRDefault="00502F8B" w:rsidP="007B5078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502F8B" w:rsidRPr="00BA7948" w:rsidRDefault="00502F8B" w:rsidP="00502F8B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375B6" w:rsidRPr="00BA7948" w:rsidRDefault="0005228B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="004375B6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-</w:t>
      </w:r>
      <w:r w:rsidR="004375B6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Fácil, 2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-</w:t>
      </w:r>
      <w:r w:rsidR="004375B6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Medio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ó</w:t>
      </w:r>
      <w:r w:rsidR="004375B6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-</w:t>
      </w:r>
      <w:r w:rsidR="004375B6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Difícil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3092E" w:rsidRPr="00BA7948" w:rsidRDefault="00B3092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2-Medio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5712C" w:rsidRPr="00BA7948" w:rsidRDefault="0045712C" w:rsidP="00CB02D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:rsidR="00A925B6" w:rsidRPr="00BA7948" w:rsidRDefault="00A925B6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A925B6" w:rsidRPr="00BA7948" w:rsidRDefault="00125D25" w:rsidP="00125D25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</w:t>
      </w:r>
      <w:r w:rsidR="00A925B6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EL TÍTULO DEL RECURSO </w:t>
      </w:r>
      <w:r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. RECUERDA </w:t>
      </w:r>
      <w:r w:rsidR="00EA3E65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EL TÍTULO</w:t>
      </w:r>
      <w:r w:rsidR="00A925B6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BA7948" w:rsidRDefault="00054002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="006907A4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</w:t>
      </w:r>
      <w:r w:rsidR="00D660AD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)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719EE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Evaluación célula</w:t>
      </w:r>
    </w:p>
    <w:p w:rsidR="00BD7CD9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54002" w:rsidRPr="00BA7948" w:rsidRDefault="00054002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="006907A4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; “P” o “S”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3092E" w:rsidRPr="00BA7948" w:rsidRDefault="00B3092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Secundaria “S”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6907A4" w:rsidRPr="00BA7948" w:rsidRDefault="00C92E0A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="006907A4"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1B3983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Enunciado (</w:t>
      </w:r>
      <w:r w:rsidR="00992AB9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Instrucción </w:t>
      </w:r>
      <w:r w:rsidR="001B3983"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="001B3983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D7CD9" w:rsidRPr="00BA7948" w:rsidRDefault="00BD7CD9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Responde las siguientes preguntas sobre el tema de 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La 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célula</w:t>
      </w:r>
      <w:r w:rsidR="00A17A1A" w:rsidRPr="00BA7948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80068" w:rsidRPr="00BA7948" w:rsidRDefault="006907A4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AF23DF" w:rsidRPr="00BA7948" w:rsidRDefault="001E2043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</w:t>
      </w:r>
      <w:r w:rsidR="00F80068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ventana </w:t>
      </w:r>
      <w:r w:rsidRPr="00BA7948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</w:t>
      </w:r>
      <w:r w:rsidR="002233BF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(S/N)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723BA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:rsidR="000719EE" w:rsidRPr="00BA7948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33E28" w:rsidRPr="00BA7948" w:rsidRDefault="00033E28" w:rsidP="00033E2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):</w:t>
      </w:r>
      <w:proofErr w:type="gramEnd"/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)</w:t>
      </w:r>
    </w:p>
    <w:p w:rsidR="00033E28" w:rsidRPr="00BA7948" w:rsidRDefault="003723BA" w:rsidP="00033E2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:rsidR="00033E28" w:rsidRPr="00BA7948" w:rsidRDefault="00033E28" w:rsidP="00033E2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6907A4" w:rsidRPr="00BA7948" w:rsidRDefault="006907A4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:rsidR="000719EE" w:rsidRPr="00BA7948" w:rsidRDefault="000719EE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9C4689" w:rsidRPr="00BA7948" w:rsidRDefault="003723BA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:rsidR="003723BA" w:rsidRPr="00BA7948" w:rsidRDefault="003723BA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9C4689" w:rsidRPr="00BA7948" w:rsidRDefault="00923C89" w:rsidP="00CB02D2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BA7948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NO</w:t>
      </w:r>
      <w:r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PERMITE SELECCIONAR MÁS DE UNA OPCIÓN</w:t>
      </w:r>
      <w:r w:rsidR="006C5EF2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, </w:t>
      </w:r>
      <w:r w:rsidR="002B2F09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APLICA A TODAS LAS PR</w:t>
      </w:r>
      <w:r w:rsidR="006C5EF2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EGUNTAS DEL </w:t>
      </w:r>
      <w:r w:rsidR="002B2F09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EJERCICIO</w:t>
      </w:r>
      <w:r w:rsidR="009C4689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.</w:t>
      </w:r>
    </w:p>
    <w:p w:rsidR="009C4689" w:rsidRPr="00BA7948" w:rsidRDefault="009C4689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Respuesta única (S/N)</w:t>
      </w:r>
    </w:p>
    <w:p w:rsidR="009C4689" w:rsidRPr="00BA7948" w:rsidRDefault="009C4689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719EE" w:rsidRPr="00BA7948" w:rsidRDefault="003723BA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S</w:t>
      </w:r>
    </w:p>
    <w:p w:rsidR="003723BA" w:rsidRPr="00BA7948" w:rsidRDefault="003723BA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42D83" w:rsidRPr="00BA7948" w:rsidRDefault="004A4A9C" w:rsidP="009C4689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1</w:t>
      </w:r>
      <w:r w:rsidR="004D4405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 </w:t>
      </w:r>
      <w:r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MÁX. 1</w:t>
      </w:r>
      <w:r w:rsidR="009C4689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0</w:t>
      </w:r>
      <w:r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. </w:t>
      </w:r>
      <w:r w:rsidR="009C4689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TEST-TEXTO (OPCIÓN MÚLTIPLE). </w:t>
      </w:r>
      <w:r w:rsidR="00D3600C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ÉSTAS </w:t>
      </w:r>
      <w:r w:rsidR="00D3600C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CON NEGRITA</w:t>
      </w:r>
      <w:r w:rsidR="0036258A" w:rsidRPr="00BA7948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.</w:t>
      </w:r>
    </w:p>
    <w:p w:rsidR="004A4A9C" w:rsidRPr="00BA7948" w:rsidRDefault="004A4A9C" w:rsidP="00742D83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</w:p>
    <w:p w:rsidR="006D02A8" w:rsidRPr="00BA7948" w:rsidRDefault="006D02A8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="00CD0B3B"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</w:t>
      </w:r>
      <w:r w:rsidR="00CD0B3B"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BA7948" w:rsidRDefault="006D02A8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723BA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En un microscopio, ¿cómo se llama el lugar donde se deposita la muestra a observar?</w:t>
      </w:r>
    </w:p>
    <w:p w:rsidR="00CD0B3B" w:rsidRPr="00BA7948" w:rsidRDefault="00CD0B3B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5250C" w:rsidRPr="00BA7948" w:rsidRDefault="00CD0B3B" w:rsidP="00B5250C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BA7948" w:rsidRDefault="00B5250C" w:rsidP="00B52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5250C" w:rsidRPr="00BA7948" w:rsidRDefault="00B5250C" w:rsidP="00B52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5250C" w:rsidRPr="00BA7948" w:rsidRDefault="009E7DAC" w:rsidP="00B52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Respuesta</w:t>
      </w:r>
      <w:r w:rsidR="007D2825"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s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B5250C" w:rsidRPr="00BA7948" w:rsidRDefault="00B5250C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3723BA" w:rsidP="006D02A8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Platina</w:t>
      </w:r>
    </w:p>
    <w:p w:rsidR="003723BA" w:rsidRPr="00BA7948" w:rsidRDefault="003723BA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Foco</w:t>
      </w:r>
    </w:p>
    <w:p w:rsidR="003723BA" w:rsidRPr="00BA7948" w:rsidRDefault="003723BA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Condensador </w:t>
      </w:r>
    </w:p>
    <w:p w:rsidR="007D2825" w:rsidRPr="00BA7948" w:rsidRDefault="007D2825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2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¿Cómo son los seres unicelulares respecto a los pluricelulares?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Mixtos</w:t>
      </w:r>
    </w:p>
    <w:p w:rsidR="003723BA" w:rsidRPr="00BA7948" w:rsidRDefault="003723BA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Más simples</w:t>
      </w:r>
    </w:p>
    <w:p w:rsidR="003723BA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Más complejos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3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¿Cómo se llama la estructura conformada por células especializadas en una misma función?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Sistema </w:t>
      </w:r>
    </w:p>
    <w:p w:rsidR="003723BA" w:rsidRPr="00BA7948" w:rsidRDefault="003723BA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Tejido</w:t>
      </w:r>
    </w:p>
    <w:p w:rsidR="003723BA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Órgano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4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723BA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¿Cuál de los siguientes 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NO forma parte de una célula animal?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723BA" w:rsidP="003723BA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Cloroplasto</w:t>
      </w:r>
    </w:p>
    <w:p w:rsidR="003723BA" w:rsidRPr="00BA7948" w:rsidRDefault="003723BA" w:rsidP="003723BA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Centriolo</w:t>
      </w:r>
    </w:p>
    <w:p w:rsidR="003723BA" w:rsidRPr="00BA7948" w:rsidRDefault="003723BA" w:rsidP="003723BA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Ribosomas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5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723BA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¿Qué nivel de organización presenta un protozoo?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Multicelular</w:t>
      </w:r>
    </w:p>
    <w:p w:rsidR="003E7F2C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Pluricelular</w:t>
      </w:r>
    </w:p>
    <w:p w:rsidR="003E7F2C" w:rsidRPr="00BA7948" w:rsidRDefault="003E7F2C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 xml:space="preserve">Unicelular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6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E7F2C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¿Cómo se llama el 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>orgánulo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celular encargado de realizar el proceso de respiración y almacenamiento de energía en las células eucariotas?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3E7F2C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3E7F2C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Mitocondria</w:t>
      </w:r>
    </w:p>
    <w:p w:rsidR="003E7F2C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Membrana celular</w:t>
      </w:r>
    </w:p>
    <w:p w:rsidR="003E7F2C" w:rsidRPr="00BA7948" w:rsidRDefault="003E7F2C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Núcleo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7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La principal diferencia entre las células procariotas y las eucariotas es que, las procariotas: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Son más complejas</w:t>
      </w:r>
    </w:p>
    <w:p w:rsidR="005B7F36" w:rsidRPr="00BA7948" w:rsidRDefault="005B7F36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No presentan núcleo definido</w:t>
      </w: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No presentan pared celular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8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Las funciones vitales de la célula son nutrición, reproducción y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Mitosis</w:t>
      </w: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Crecimiento</w:t>
      </w:r>
    </w:p>
    <w:p w:rsidR="005B7F36" w:rsidRPr="00BA7948" w:rsidRDefault="005B7F36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Relación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9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El 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>orgánulo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celular que tiene como función realizar el proceso de síntesis de proteínas en todas las células, recibe el nombre de:</w:t>
      </w: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5B7F36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Ribosomas</w:t>
      </w: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Aparato de Golgi</w:t>
      </w: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Lisosoma 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D2825" w:rsidRPr="00BA7948" w:rsidRDefault="007D2825" w:rsidP="007D2825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10 (</w:t>
      </w:r>
      <w:r w:rsidRPr="00BA7948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Una de las funciones </w:t>
      </w:r>
      <w:r w:rsidR="004D4405"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las vacuolas consiste en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B0B2F" w:rsidRPr="00BA7948" w:rsidRDefault="002B0B2F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A7948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BA7948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BA7948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5B7F36" w:rsidRPr="00BA7948" w:rsidRDefault="005B7F36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t>Proteger</w:t>
      </w:r>
      <w:r w:rsidR="00BF7C29" w:rsidRPr="00BA7948">
        <w:rPr>
          <w:rFonts w:ascii="Times New Roman" w:hAnsi="Times New Roman" w:cs="Times New Roman"/>
          <w:sz w:val="18"/>
          <w:szCs w:val="18"/>
          <w:lang w:val="es-ES_tradnl"/>
        </w:rPr>
        <w:t>, recubrir</w:t>
      </w:r>
      <w:r w:rsidRPr="00BA7948">
        <w:rPr>
          <w:rFonts w:ascii="Times New Roman" w:hAnsi="Times New Roman" w:cs="Times New Roman"/>
          <w:sz w:val="18"/>
          <w:szCs w:val="18"/>
          <w:lang w:val="es-ES_tradnl"/>
        </w:rPr>
        <w:t xml:space="preserve"> y definir la célula</w:t>
      </w:r>
    </w:p>
    <w:p w:rsidR="005B7F36" w:rsidRPr="00BA7948" w:rsidRDefault="00BF7C29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>Dirigir todos los procesos celulares</w:t>
      </w:r>
    </w:p>
    <w:p w:rsidR="00BF7C29" w:rsidRPr="00BA7948" w:rsidRDefault="006561D0" w:rsidP="002B0B2F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A7948">
        <w:rPr>
          <w:rFonts w:ascii="Times New Roman" w:hAnsi="Times New Roman" w:cs="Times New Roman"/>
          <w:b/>
          <w:sz w:val="18"/>
          <w:szCs w:val="18"/>
          <w:lang w:val="es-ES_tradnl"/>
        </w:rPr>
        <w:t>Almacenar sustancias y eliminar desechos</w:t>
      </w:r>
    </w:p>
    <w:sectPr w:rsidR="00BF7C29" w:rsidRPr="00BA794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673B2"/>
    <w:rsid w:val="000719EE"/>
    <w:rsid w:val="000B20BA"/>
    <w:rsid w:val="00104E5C"/>
    <w:rsid w:val="00125D25"/>
    <w:rsid w:val="00155061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23BA"/>
    <w:rsid w:val="003A458C"/>
    <w:rsid w:val="003D72B3"/>
    <w:rsid w:val="003E7F2C"/>
    <w:rsid w:val="004024BA"/>
    <w:rsid w:val="00411F22"/>
    <w:rsid w:val="00417B06"/>
    <w:rsid w:val="00435724"/>
    <w:rsid w:val="004375B6"/>
    <w:rsid w:val="0045712C"/>
    <w:rsid w:val="00485C72"/>
    <w:rsid w:val="00495119"/>
    <w:rsid w:val="004A4A9C"/>
    <w:rsid w:val="004D4405"/>
    <w:rsid w:val="00502F8B"/>
    <w:rsid w:val="0052013C"/>
    <w:rsid w:val="00547782"/>
    <w:rsid w:val="005513FA"/>
    <w:rsid w:val="00551D6E"/>
    <w:rsid w:val="00552D7C"/>
    <w:rsid w:val="005B210B"/>
    <w:rsid w:val="005B7F36"/>
    <w:rsid w:val="005C209B"/>
    <w:rsid w:val="005F4C68"/>
    <w:rsid w:val="00611072"/>
    <w:rsid w:val="00616529"/>
    <w:rsid w:val="00630169"/>
    <w:rsid w:val="0063490D"/>
    <w:rsid w:val="00647430"/>
    <w:rsid w:val="006561D0"/>
    <w:rsid w:val="006907A4"/>
    <w:rsid w:val="006A32CE"/>
    <w:rsid w:val="006A3851"/>
    <w:rsid w:val="006B1C75"/>
    <w:rsid w:val="006C4D98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1524"/>
    <w:rsid w:val="008C6F76"/>
    <w:rsid w:val="00906DBF"/>
    <w:rsid w:val="00923C89"/>
    <w:rsid w:val="009320AC"/>
    <w:rsid w:val="009510B5"/>
    <w:rsid w:val="00953886"/>
    <w:rsid w:val="00955B35"/>
    <w:rsid w:val="0099088A"/>
    <w:rsid w:val="00992AB9"/>
    <w:rsid w:val="009C4689"/>
    <w:rsid w:val="009E7DAC"/>
    <w:rsid w:val="009F074B"/>
    <w:rsid w:val="00A17A1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92E"/>
    <w:rsid w:val="00B45ECD"/>
    <w:rsid w:val="00B47628"/>
    <w:rsid w:val="00B51D60"/>
    <w:rsid w:val="00B5250C"/>
    <w:rsid w:val="00B55138"/>
    <w:rsid w:val="00B86F56"/>
    <w:rsid w:val="00B92165"/>
    <w:rsid w:val="00BA7948"/>
    <w:rsid w:val="00BC129D"/>
    <w:rsid w:val="00BC2254"/>
    <w:rsid w:val="00BD1FFA"/>
    <w:rsid w:val="00BD7CD9"/>
    <w:rsid w:val="00BF7C29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088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7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7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2015-03-26T20:45:00Z</dcterms:created>
  <dcterms:modified xsi:type="dcterms:W3CDTF">2015-03-26T20:45:00Z</dcterms:modified>
</cp:coreProperties>
</file>