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930" w:rsidRPr="00632E6C" w:rsidRDefault="00C92930" w:rsidP="00CD794E">
      <w:pPr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 w:rsidRPr="00632E6C">
        <w:rPr>
          <w:rFonts w:ascii="Times New Roman" w:hAnsi="Times New Roman" w:cs="Times New Roman"/>
          <w:b/>
        </w:rPr>
        <w:t>Guía didáctica</w:t>
      </w:r>
      <w:r w:rsidR="00B52B6C" w:rsidRPr="00632E6C">
        <w:rPr>
          <w:rFonts w:ascii="Times New Roman" w:hAnsi="Times New Roman" w:cs="Times New Roman"/>
          <w:b/>
        </w:rPr>
        <w:t xml:space="preserve"> La Célula</w:t>
      </w:r>
    </w:p>
    <w:p w:rsidR="00B52B6C" w:rsidRPr="00632E6C" w:rsidRDefault="00B52B6C" w:rsidP="00CD794E">
      <w:pPr>
        <w:jc w:val="both"/>
        <w:rPr>
          <w:rFonts w:ascii="Times New Roman" w:hAnsi="Times New Roman" w:cs="Times New Roman"/>
          <w:b/>
        </w:rPr>
      </w:pPr>
    </w:p>
    <w:p w:rsidR="00C92930" w:rsidRPr="00632E6C" w:rsidRDefault="00C92930" w:rsidP="00CD794E">
      <w:pPr>
        <w:jc w:val="both"/>
        <w:rPr>
          <w:rFonts w:ascii="Times New Roman" w:hAnsi="Times New Roman" w:cs="Times New Roman"/>
        </w:rPr>
      </w:pPr>
    </w:p>
    <w:p w:rsidR="00B52B6C" w:rsidRPr="00632E6C" w:rsidRDefault="00C92930" w:rsidP="00CD794E">
      <w:pPr>
        <w:jc w:val="both"/>
        <w:rPr>
          <w:rFonts w:ascii="Times New Roman" w:hAnsi="Times New Roman" w:cs="Times New Roman"/>
          <w:b/>
        </w:rPr>
      </w:pPr>
      <w:r w:rsidRPr="00632E6C">
        <w:rPr>
          <w:rFonts w:ascii="Times New Roman" w:hAnsi="Times New Roman" w:cs="Times New Roman"/>
          <w:b/>
        </w:rPr>
        <w:t>Entorno</w:t>
      </w:r>
      <w:r w:rsidR="002D47CD" w:rsidRPr="00632E6C">
        <w:rPr>
          <w:rFonts w:ascii="Times New Roman" w:hAnsi="Times New Roman" w:cs="Times New Roman"/>
          <w:b/>
        </w:rPr>
        <w:t xml:space="preserve"> </w:t>
      </w:r>
      <w:r w:rsidR="00CD5F97" w:rsidRPr="00632E6C">
        <w:rPr>
          <w:rFonts w:ascii="Times New Roman" w:hAnsi="Times New Roman" w:cs="Times New Roman"/>
          <w:b/>
        </w:rPr>
        <w:t>vivo</w:t>
      </w:r>
    </w:p>
    <w:p w:rsidR="00B52B6C" w:rsidRPr="00632E6C" w:rsidRDefault="00B52B6C" w:rsidP="00CD794E">
      <w:pPr>
        <w:jc w:val="both"/>
        <w:rPr>
          <w:rFonts w:ascii="Times New Roman" w:hAnsi="Times New Roman" w:cs="Times New Roman"/>
          <w:b/>
        </w:rPr>
      </w:pPr>
    </w:p>
    <w:p w:rsidR="00C92930" w:rsidRPr="00632E6C" w:rsidRDefault="00CD794E" w:rsidP="00CD794E">
      <w:pPr>
        <w:jc w:val="both"/>
        <w:rPr>
          <w:rFonts w:ascii="Times New Roman" w:hAnsi="Times New Roman" w:cs="Times New Roman"/>
        </w:rPr>
      </w:pPr>
      <w:r w:rsidRPr="00632E6C">
        <w:rPr>
          <w:rFonts w:ascii="Times New Roman" w:hAnsi="Times New Roman" w:cs="Times New Roman"/>
        </w:rPr>
        <w:t>La biología estudia los seres vivos, su funcionamiento y su relación con el entorno</w:t>
      </w:r>
      <w:r w:rsidR="00BC1A4B" w:rsidRPr="00632E6C">
        <w:rPr>
          <w:rFonts w:ascii="Times New Roman" w:hAnsi="Times New Roman" w:cs="Times New Roman"/>
        </w:rPr>
        <w:t>.</w:t>
      </w:r>
      <w:r w:rsidRPr="00632E6C">
        <w:rPr>
          <w:rFonts w:ascii="Times New Roman" w:hAnsi="Times New Roman" w:cs="Times New Roman"/>
        </w:rPr>
        <w:t xml:space="preserve"> </w:t>
      </w:r>
      <w:r w:rsidR="00BC1A4B" w:rsidRPr="00632E6C">
        <w:rPr>
          <w:rFonts w:ascii="Times New Roman" w:hAnsi="Times New Roman" w:cs="Times New Roman"/>
        </w:rPr>
        <w:t>P</w:t>
      </w:r>
      <w:r w:rsidRPr="00632E6C">
        <w:rPr>
          <w:rFonts w:ascii="Times New Roman" w:hAnsi="Times New Roman" w:cs="Times New Roman"/>
        </w:rPr>
        <w:t xml:space="preserve">ara ello es indispensable conocer los aspectos relacionados con la </w:t>
      </w:r>
      <w:r w:rsidRPr="00632E6C">
        <w:rPr>
          <w:rFonts w:ascii="Times New Roman" w:hAnsi="Times New Roman" w:cs="Times New Roman"/>
          <w:b/>
        </w:rPr>
        <w:t>célula</w:t>
      </w:r>
      <w:r w:rsidRPr="00632E6C">
        <w:rPr>
          <w:rFonts w:ascii="Times New Roman" w:hAnsi="Times New Roman" w:cs="Times New Roman"/>
        </w:rPr>
        <w:t>, ya que esta constituye</w:t>
      </w:r>
      <w:r w:rsidR="0033263E" w:rsidRPr="00632E6C">
        <w:rPr>
          <w:rFonts w:ascii="Times New Roman" w:hAnsi="Times New Roman" w:cs="Times New Roman"/>
        </w:rPr>
        <w:t xml:space="preserve"> la mínima unidad estructural de</w:t>
      </w:r>
      <w:r w:rsidR="0050047B" w:rsidRPr="00632E6C">
        <w:rPr>
          <w:rFonts w:ascii="Times New Roman" w:hAnsi="Times New Roman" w:cs="Times New Roman"/>
        </w:rPr>
        <w:t xml:space="preserve"> </w:t>
      </w:r>
      <w:r w:rsidRPr="00632E6C">
        <w:rPr>
          <w:rFonts w:ascii="Times New Roman" w:hAnsi="Times New Roman" w:cs="Times New Roman"/>
        </w:rPr>
        <w:t>los seres vivos y les permite cumplir todas sus funciones.</w:t>
      </w:r>
    </w:p>
    <w:p w:rsidR="00C03EE0" w:rsidRPr="00632E6C" w:rsidRDefault="00C03EE0" w:rsidP="00C03EE0">
      <w:pPr>
        <w:jc w:val="both"/>
        <w:rPr>
          <w:rFonts w:ascii="Times New Roman" w:hAnsi="Times New Roman" w:cs="Times New Roman"/>
          <w:b/>
        </w:rPr>
      </w:pPr>
    </w:p>
    <w:p w:rsidR="00C03EE0" w:rsidRPr="00632E6C" w:rsidRDefault="00C03EE0" w:rsidP="00C03EE0">
      <w:pPr>
        <w:jc w:val="both"/>
        <w:rPr>
          <w:rFonts w:ascii="Times New Roman" w:hAnsi="Times New Roman" w:cs="Times New Roman"/>
          <w:b/>
        </w:rPr>
      </w:pPr>
      <w:r w:rsidRPr="00632E6C">
        <w:rPr>
          <w:rFonts w:ascii="Times New Roman" w:hAnsi="Times New Roman" w:cs="Times New Roman"/>
          <w:b/>
        </w:rPr>
        <w:t>Estándar</w:t>
      </w:r>
    </w:p>
    <w:p w:rsidR="00C03EE0" w:rsidRPr="00632E6C" w:rsidRDefault="00C03EE0" w:rsidP="00C03EE0">
      <w:pPr>
        <w:jc w:val="both"/>
        <w:rPr>
          <w:rFonts w:ascii="Times New Roman" w:hAnsi="Times New Roman" w:cs="Times New Roman"/>
          <w:b/>
        </w:rPr>
      </w:pPr>
    </w:p>
    <w:p w:rsidR="00C03EE0" w:rsidRPr="00632E6C" w:rsidRDefault="00C03EE0" w:rsidP="00C03EE0">
      <w:pPr>
        <w:jc w:val="both"/>
        <w:rPr>
          <w:rFonts w:ascii="Times New Roman" w:hAnsi="Times New Roman" w:cs="Times New Roman"/>
        </w:rPr>
      </w:pPr>
      <w:r w:rsidRPr="00632E6C">
        <w:rPr>
          <w:rFonts w:ascii="Times New Roman" w:hAnsi="Times New Roman" w:cs="Times New Roman"/>
        </w:rPr>
        <w:t>Identifico condiciones de cambio y de equilibrio en los seres vivos y en los ecosistemas.</w:t>
      </w:r>
    </w:p>
    <w:p w:rsidR="00C03EE0" w:rsidRPr="00632E6C" w:rsidRDefault="00C03EE0" w:rsidP="00C03EE0">
      <w:pPr>
        <w:jc w:val="both"/>
        <w:rPr>
          <w:rFonts w:ascii="Times New Roman" w:hAnsi="Times New Roman" w:cs="Times New Roman"/>
          <w:b/>
        </w:rPr>
      </w:pPr>
    </w:p>
    <w:p w:rsidR="004E2E15" w:rsidRPr="00632E6C" w:rsidRDefault="004E2E15" w:rsidP="00CD794E">
      <w:pPr>
        <w:jc w:val="both"/>
        <w:rPr>
          <w:rFonts w:ascii="Times New Roman" w:hAnsi="Times New Roman" w:cs="Times New Roman"/>
        </w:rPr>
      </w:pPr>
    </w:p>
    <w:p w:rsidR="00C92930" w:rsidRPr="00632E6C" w:rsidRDefault="00C92930" w:rsidP="00CD794E">
      <w:pPr>
        <w:jc w:val="both"/>
        <w:rPr>
          <w:rFonts w:ascii="Times New Roman" w:hAnsi="Times New Roman" w:cs="Times New Roman"/>
          <w:b/>
        </w:rPr>
      </w:pPr>
      <w:r w:rsidRPr="00632E6C">
        <w:rPr>
          <w:rFonts w:ascii="Times New Roman" w:hAnsi="Times New Roman" w:cs="Times New Roman"/>
          <w:b/>
        </w:rPr>
        <w:t>Competencias</w:t>
      </w:r>
    </w:p>
    <w:p w:rsidR="00B52B6C" w:rsidRPr="00632E6C" w:rsidRDefault="00B52B6C" w:rsidP="00CD794E">
      <w:pPr>
        <w:jc w:val="both"/>
        <w:rPr>
          <w:rFonts w:ascii="Times New Roman" w:hAnsi="Times New Roman" w:cs="Times New Roman"/>
          <w:b/>
        </w:rPr>
      </w:pPr>
    </w:p>
    <w:p w:rsidR="002D47CD" w:rsidRPr="00632E6C" w:rsidRDefault="00AF0485" w:rsidP="00CD79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2E6C">
        <w:rPr>
          <w:rFonts w:ascii="Times New Roman" w:hAnsi="Times New Roman" w:cs="Times New Roman"/>
        </w:rPr>
        <w:t>Explicar</w:t>
      </w:r>
      <w:r w:rsidR="002D47CD" w:rsidRPr="00632E6C">
        <w:rPr>
          <w:rFonts w:ascii="Times New Roman" w:hAnsi="Times New Roman" w:cs="Times New Roman"/>
        </w:rPr>
        <w:t xml:space="preserve"> la estructura de la célula y las funciones básicas de sus componentes.</w:t>
      </w:r>
    </w:p>
    <w:p w:rsidR="002D47CD" w:rsidRPr="00632E6C" w:rsidRDefault="00AF0485" w:rsidP="00CD79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2E6C">
        <w:rPr>
          <w:rFonts w:ascii="Times New Roman" w:hAnsi="Times New Roman" w:cs="Times New Roman"/>
        </w:rPr>
        <w:t>Clasificar</w:t>
      </w:r>
      <w:r w:rsidR="002D47CD" w:rsidRPr="00632E6C">
        <w:rPr>
          <w:rFonts w:ascii="Times New Roman" w:hAnsi="Times New Roman" w:cs="Times New Roman"/>
        </w:rPr>
        <w:t xml:space="preserve"> organismos en grupos taxonómicos de acuerdo con las características de sus células.</w:t>
      </w:r>
    </w:p>
    <w:p w:rsidR="002D47CD" w:rsidRPr="00632E6C" w:rsidRDefault="00AF0485" w:rsidP="00CD79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2E6C">
        <w:rPr>
          <w:rFonts w:ascii="Times New Roman" w:hAnsi="Times New Roman" w:cs="Times New Roman"/>
        </w:rPr>
        <w:t>Reconocer</w:t>
      </w:r>
      <w:r w:rsidR="002D47CD" w:rsidRPr="00632E6C">
        <w:rPr>
          <w:rFonts w:ascii="Times New Roman" w:hAnsi="Times New Roman" w:cs="Times New Roman"/>
        </w:rPr>
        <w:t xml:space="preserve"> las diferencias entre los principales tipos celulares</w:t>
      </w:r>
      <w:r w:rsidR="004E2E15" w:rsidRPr="00632E6C">
        <w:rPr>
          <w:rFonts w:ascii="Times New Roman" w:hAnsi="Times New Roman" w:cs="Times New Roman"/>
        </w:rPr>
        <w:t>.</w:t>
      </w:r>
    </w:p>
    <w:p w:rsidR="004E2E15" w:rsidRPr="00632E6C" w:rsidRDefault="00AF0485" w:rsidP="00CD794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32E6C">
        <w:rPr>
          <w:rFonts w:ascii="Times New Roman" w:hAnsi="Times New Roman" w:cs="Times New Roman"/>
        </w:rPr>
        <w:t>Describir</w:t>
      </w:r>
      <w:r w:rsidR="004E2E15" w:rsidRPr="00632E6C">
        <w:rPr>
          <w:rFonts w:ascii="Times New Roman" w:hAnsi="Times New Roman" w:cs="Times New Roman"/>
        </w:rPr>
        <w:t xml:space="preserve"> los niveles de organización de los seres vivos.</w:t>
      </w:r>
    </w:p>
    <w:p w:rsidR="00C92930" w:rsidRPr="00632E6C" w:rsidRDefault="00C92930" w:rsidP="00CD794E">
      <w:pPr>
        <w:jc w:val="both"/>
        <w:rPr>
          <w:rFonts w:ascii="Times New Roman" w:hAnsi="Times New Roman" w:cs="Times New Roman"/>
        </w:rPr>
      </w:pPr>
    </w:p>
    <w:p w:rsidR="00C92930" w:rsidRPr="00632E6C" w:rsidRDefault="00C92930" w:rsidP="00CD794E">
      <w:pPr>
        <w:jc w:val="both"/>
        <w:rPr>
          <w:rFonts w:ascii="Times New Roman" w:hAnsi="Times New Roman" w:cs="Times New Roman"/>
          <w:b/>
        </w:rPr>
      </w:pPr>
      <w:r w:rsidRPr="00632E6C">
        <w:rPr>
          <w:rFonts w:ascii="Times New Roman" w:hAnsi="Times New Roman" w:cs="Times New Roman"/>
          <w:b/>
        </w:rPr>
        <w:t>Estrategia didáctica</w:t>
      </w:r>
    </w:p>
    <w:p w:rsidR="00C92930" w:rsidRPr="00632E6C" w:rsidRDefault="00C92930" w:rsidP="00CD794E">
      <w:pPr>
        <w:jc w:val="both"/>
        <w:rPr>
          <w:rFonts w:ascii="Times New Roman" w:hAnsi="Times New Roman" w:cs="Times New Roman"/>
        </w:rPr>
      </w:pPr>
    </w:p>
    <w:p w:rsidR="00B52B6C" w:rsidRPr="00632E6C" w:rsidRDefault="0033263E" w:rsidP="00CD794E">
      <w:pPr>
        <w:jc w:val="both"/>
        <w:rPr>
          <w:rFonts w:ascii="Times New Roman" w:hAnsi="Times New Roman" w:cs="Times New Roman"/>
        </w:rPr>
      </w:pPr>
      <w:r w:rsidRPr="00632E6C">
        <w:rPr>
          <w:rFonts w:ascii="Times New Roman" w:hAnsi="Times New Roman" w:cs="Times New Roman"/>
        </w:rPr>
        <w:t>La célula es</w:t>
      </w:r>
      <w:r w:rsidR="00B52B6C" w:rsidRPr="00632E6C">
        <w:rPr>
          <w:rFonts w:ascii="Times New Roman" w:hAnsi="Times New Roman" w:cs="Times New Roman"/>
        </w:rPr>
        <w:t xml:space="preserve"> la unidad funcional y estructural del ser vivo</w:t>
      </w:r>
      <w:r w:rsidR="002D47CD" w:rsidRPr="00632E6C">
        <w:rPr>
          <w:rFonts w:ascii="Times New Roman" w:hAnsi="Times New Roman" w:cs="Times New Roman"/>
        </w:rPr>
        <w:t>,</w:t>
      </w:r>
      <w:r w:rsidRPr="00632E6C">
        <w:rPr>
          <w:rFonts w:ascii="Times New Roman" w:hAnsi="Times New Roman" w:cs="Times New Roman"/>
        </w:rPr>
        <w:t xml:space="preserve"> por esto </w:t>
      </w:r>
      <w:r w:rsidR="002D47CD" w:rsidRPr="00632E6C">
        <w:rPr>
          <w:rFonts w:ascii="Times New Roman" w:hAnsi="Times New Roman" w:cs="Times New Roman"/>
        </w:rPr>
        <w:t xml:space="preserve">es importante que el estudiante comprenda los conceptos básicos </w:t>
      </w:r>
      <w:r w:rsidR="00F407A4" w:rsidRPr="00632E6C">
        <w:rPr>
          <w:rFonts w:ascii="Times New Roman" w:hAnsi="Times New Roman" w:cs="Times New Roman"/>
        </w:rPr>
        <w:t xml:space="preserve">de este tema como </w:t>
      </w:r>
      <w:r w:rsidR="004E2E15" w:rsidRPr="00632E6C">
        <w:rPr>
          <w:rFonts w:ascii="Times New Roman" w:hAnsi="Times New Roman" w:cs="Times New Roman"/>
        </w:rPr>
        <w:t>su definición</w:t>
      </w:r>
      <w:r w:rsidR="00F407A4" w:rsidRPr="00632E6C">
        <w:rPr>
          <w:rFonts w:ascii="Times New Roman" w:hAnsi="Times New Roman" w:cs="Times New Roman"/>
        </w:rPr>
        <w:t>, los tipos de célula que existen, la estructura celular</w:t>
      </w:r>
      <w:r w:rsidR="004E2E15" w:rsidRPr="00632E6C">
        <w:rPr>
          <w:rFonts w:ascii="Times New Roman" w:hAnsi="Times New Roman" w:cs="Times New Roman"/>
        </w:rPr>
        <w:t>,</w:t>
      </w:r>
      <w:r w:rsidR="007E660D" w:rsidRPr="00632E6C">
        <w:rPr>
          <w:rFonts w:ascii="Times New Roman" w:hAnsi="Times New Roman" w:cs="Times New Roman"/>
        </w:rPr>
        <w:t xml:space="preserve"> los</w:t>
      </w:r>
      <w:r w:rsidR="0050047B" w:rsidRPr="00632E6C">
        <w:rPr>
          <w:rFonts w:ascii="Times New Roman" w:hAnsi="Times New Roman" w:cs="Times New Roman"/>
        </w:rPr>
        <w:t xml:space="preserve"> </w:t>
      </w:r>
      <w:r w:rsidR="0091151E" w:rsidRPr="00632E6C">
        <w:rPr>
          <w:rFonts w:ascii="Times New Roman" w:hAnsi="Times New Roman" w:cs="Times New Roman"/>
        </w:rPr>
        <w:t xml:space="preserve">orgánulos </w:t>
      </w:r>
      <w:r w:rsidR="004E2E15" w:rsidRPr="00632E6C">
        <w:rPr>
          <w:rFonts w:ascii="Times New Roman" w:hAnsi="Times New Roman" w:cs="Times New Roman"/>
        </w:rPr>
        <w:t xml:space="preserve">celulares y </w:t>
      </w:r>
      <w:r w:rsidR="007E660D" w:rsidRPr="00632E6C">
        <w:rPr>
          <w:rFonts w:ascii="Times New Roman" w:hAnsi="Times New Roman" w:cs="Times New Roman"/>
        </w:rPr>
        <w:t xml:space="preserve">sus </w:t>
      </w:r>
      <w:r w:rsidR="004E2E15" w:rsidRPr="00632E6C">
        <w:rPr>
          <w:rFonts w:ascii="Times New Roman" w:hAnsi="Times New Roman" w:cs="Times New Roman"/>
        </w:rPr>
        <w:t xml:space="preserve">funciones, </w:t>
      </w:r>
      <w:r w:rsidR="007E660D" w:rsidRPr="00632E6C">
        <w:rPr>
          <w:rFonts w:ascii="Times New Roman" w:hAnsi="Times New Roman" w:cs="Times New Roman"/>
        </w:rPr>
        <w:t xml:space="preserve">los </w:t>
      </w:r>
      <w:r w:rsidR="004E2E15" w:rsidRPr="00632E6C">
        <w:rPr>
          <w:rFonts w:ascii="Times New Roman" w:hAnsi="Times New Roman" w:cs="Times New Roman"/>
        </w:rPr>
        <w:t>niveles de organización de los seres vivos y el funcionamiento del microscopio. Para cumplir con las competencias propuestas se sugiere la siguiente estrategia didáctica.</w:t>
      </w:r>
    </w:p>
    <w:p w:rsidR="004E2E15" w:rsidRPr="00632E6C" w:rsidRDefault="004E2E15" w:rsidP="00CD794E">
      <w:pPr>
        <w:jc w:val="both"/>
        <w:rPr>
          <w:rFonts w:ascii="Times New Roman" w:hAnsi="Times New Roman" w:cs="Times New Roman"/>
        </w:rPr>
      </w:pPr>
    </w:p>
    <w:p w:rsidR="004E2E15" w:rsidRPr="00632E6C" w:rsidRDefault="007A0CAD" w:rsidP="00DA0BD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32E6C">
        <w:rPr>
          <w:rFonts w:ascii="Times New Roman" w:hAnsi="Times New Roman" w:cs="Times New Roman"/>
        </w:rPr>
        <w:t>Muestre</w:t>
      </w:r>
      <w:r w:rsidR="000C59D5" w:rsidRPr="00632E6C">
        <w:rPr>
          <w:rFonts w:ascii="Times New Roman" w:hAnsi="Times New Roman" w:cs="Times New Roman"/>
        </w:rPr>
        <w:t xml:space="preserve"> a los estudiantes el c</w:t>
      </w:r>
      <w:r w:rsidRPr="00632E6C">
        <w:rPr>
          <w:rFonts w:ascii="Times New Roman" w:hAnsi="Times New Roman" w:cs="Times New Roman"/>
        </w:rPr>
        <w:t>ollage de seres vivos y explique</w:t>
      </w:r>
      <w:r w:rsidR="000C59D5" w:rsidRPr="00632E6C">
        <w:rPr>
          <w:rFonts w:ascii="Times New Roman" w:hAnsi="Times New Roman" w:cs="Times New Roman"/>
        </w:rPr>
        <w:t xml:space="preserve"> que todos están constituidos por células</w:t>
      </w:r>
      <w:r w:rsidR="0050047B" w:rsidRPr="00632E6C">
        <w:rPr>
          <w:rFonts w:ascii="Times New Roman" w:hAnsi="Times New Roman" w:cs="Times New Roman"/>
        </w:rPr>
        <w:t>.</w:t>
      </w:r>
      <w:r w:rsidR="00BC1A4B" w:rsidRPr="00632E6C">
        <w:rPr>
          <w:rFonts w:ascii="Times New Roman" w:hAnsi="Times New Roman" w:cs="Times New Roman"/>
        </w:rPr>
        <w:t xml:space="preserve"> </w:t>
      </w:r>
      <w:r w:rsidR="007E660D" w:rsidRPr="00632E6C">
        <w:rPr>
          <w:rFonts w:ascii="Times New Roman" w:hAnsi="Times New Roman" w:cs="Times New Roman"/>
        </w:rPr>
        <w:t>Introduzca el concepto de célula</w:t>
      </w:r>
      <w:r w:rsidR="0050047B" w:rsidRPr="00632E6C">
        <w:rPr>
          <w:rFonts w:ascii="Times New Roman" w:hAnsi="Times New Roman" w:cs="Times New Roman"/>
        </w:rPr>
        <w:t xml:space="preserve"> </w:t>
      </w:r>
      <w:r w:rsidR="00DA0BD2" w:rsidRPr="00632E6C">
        <w:rPr>
          <w:rFonts w:ascii="Times New Roman" w:hAnsi="Times New Roman" w:cs="Times New Roman"/>
        </w:rPr>
        <w:t>a los estudiantes.</w:t>
      </w:r>
    </w:p>
    <w:p w:rsidR="00C92930" w:rsidRPr="00632E6C" w:rsidRDefault="007A0CAD" w:rsidP="00CD794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32E6C">
        <w:rPr>
          <w:rFonts w:ascii="Times New Roman" w:hAnsi="Times New Roman" w:cs="Times New Roman"/>
        </w:rPr>
        <w:t>Revise</w:t>
      </w:r>
      <w:r w:rsidR="00CD0CE4" w:rsidRPr="00632E6C">
        <w:rPr>
          <w:rFonts w:ascii="Times New Roman" w:hAnsi="Times New Roman" w:cs="Times New Roman"/>
        </w:rPr>
        <w:t xml:space="preserve"> la información</w:t>
      </w:r>
      <w:r w:rsidRPr="00632E6C">
        <w:rPr>
          <w:rFonts w:ascii="Times New Roman" w:hAnsi="Times New Roman" w:cs="Times New Roman"/>
        </w:rPr>
        <w:t xml:space="preserve"> sobre teoría celular y realice</w:t>
      </w:r>
      <w:r w:rsidR="00150FD2" w:rsidRPr="00632E6C">
        <w:rPr>
          <w:rFonts w:ascii="Times New Roman" w:hAnsi="Times New Roman" w:cs="Times New Roman"/>
        </w:rPr>
        <w:t xml:space="preserve"> una línea del tiempo con los estudiantes que explique los principales aspectos relacionados con la formulación de dicha teoría y los postulados que se proponen.</w:t>
      </w:r>
    </w:p>
    <w:p w:rsidR="000C59D5" w:rsidRPr="00632E6C" w:rsidRDefault="007A0CAD" w:rsidP="00CD794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32E6C">
        <w:rPr>
          <w:rFonts w:ascii="Times New Roman" w:hAnsi="Times New Roman" w:cs="Times New Roman"/>
        </w:rPr>
        <w:t>Utilice</w:t>
      </w:r>
      <w:r w:rsidR="000C59D5" w:rsidRPr="00632E6C">
        <w:rPr>
          <w:rFonts w:ascii="Times New Roman" w:hAnsi="Times New Roman" w:cs="Times New Roman"/>
        </w:rPr>
        <w:t xml:space="preserve"> el </w:t>
      </w:r>
      <w:r w:rsidR="00F03825" w:rsidRPr="00632E6C">
        <w:rPr>
          <w:rFonts w:ascii="Times New Roman" w:hAnsi="Times New Roman" w:cs="Times New Roman"/>
        </w:rPr>
        <w:t xml:space="preserve">esquema </w:t>
      </w:r>
      <w:r w:rsidR="000C59D5" w:rsidRPr="00632E6C">
        <w:rPr>
          <w:rFonts w:ascii="Times New Roman" w:hAnsi="Times New Roman" w:cs="Times New Roman"/>
        </w:rPr>
        <w:t xml:space="preserve">(VER) </w:t>
      </w:r>
      <w:r w:rsidR="00B8599E" w:rsidRPr="00632E6C">
        <w:rPr>
          <w:rFonts w:ascii="Times New Roman" w:hAnsi="Times New Roman" w:cs="Times New Roman"/>
        </w:rPr>
        <w:t xml:space="preserve">propuesto para </w:t>
      </w:r>
      <w:r w:rsidR="00BC1A4B" w:rsidRPr="00632E6C">
        <w:rPr>
          <w:rFonts w:ascii="Times New Roman" w:hAnsi="Times New Roman" w:cs="Times New Roman"/>
        </w:rPr>
        <w:t xml:space="preserve">exponer las </w:t>
      </w:r>
      <w:r w:rsidR="00B8599E" w:rsidRPr="00632E6C">
        <w:rPr>
          <w:rFonts w:ascii="Times New Roman" w:hAnsi="Times New Roman" w:cs="Times New Roman"/>
        </w:rPr>
        <w:t>funciones de la célula y</w:t>
      </w:r>
      <w:r w:rsidRPr="00632E6C">
        <w:rPr>
          <w:rFonts w:ascii="Times New Roman" w:hAnsi="Times New Roman" w:cs="Times New Roman"/>
        </w:rPr>
        <w:t xml:space="preserve"> resalte</w:t>
      </w:r>
      <w:r w:rsidR="000C59D5" w:rsidRPr="00632E6C">
        <w:rPr>
          <w:rFonts w:ascii="Times New Roman" w:hAnsi="Times New Roman" w:cs="Times New Roman"/>
        </w:rPr>
        <w:t xml:space="preserve"> la importancia de cada una para el funcionamiento de los seres vivos en general.</w:t>
      </w:r>
    </w:p>
    <w:p w:rsidR="00150FD2" w:rsidRPr="00632E6C" w:rsidRDefault="007A0CAD" w:rsidP="00CD794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32E6C">
        <w:rPr>
          <w:rFonts w:ascii="Times New Roman" w:hAnsi="Times New Roman" w:cs="Times New Roman"/>
        </w:rPr>
        <w:t>Observe</w:t>
      </w:r>
      <w:r w:rsidR="00150FD2" w:rsidRPr="00632E6C">
        <w:rPr>
          <w:rFonts w:ascii="Times New Roman" w:hAnsi="Times New Roman" w:cs="Times New Roman"/>
        </w:rPr>
        <w:t xml:space="preserve"> el video</w:t>
      </w:r>
      <w:r w:rsidRPr="00632E6C">
        <w:rPr>
          <w:rFonts w:ascii="Times New Roman" w:hAnsi="Times New Roman" w:cs="Times New Roman"/>
        </w:rPr>
        <w:t xml:space="preserve"> sobre tipos de célula y repase</w:t>
      </w:r>
      <w:r w:rsidR="00150FD2" w:rsidRPr="00632E6C">
        <w:rPr>
          <w:rFonts w:ascii="Times New Roman" w:hAnsi="Times New Roman" w:cs="Times New Roman"/>
        </w:rPr>
        <w:t xml:space="preserve"> </w:t>
      </w:r>
      <w:r w:rsidR="00BB46C6" w:rsidRPr="00632E6C">
        <w:rPr>
          <w:rFonts w:ascii="Times New Roman" w:hAnsi="Times New Roman" w:cs="Times New Roman"/>
        </w:rPr>
        <w:t xml:space="preserve">con los estudiantes </w:t>
      </w:r>
      <w:r w:rsidR="00150FD2" w:rsidRPr="00632E6C">
        <w:rPr>
          <w:rFonts w:ascii="Times New Roman" w:hAnsi="Times New Roman" w:cs="Times New Roman"/>
        </w:rPr>
        <w:t>las principales diferencias entre célula procariota y eucariota</w:t>
      </w:r>
      <w:r w:rsidR="00B8599E" w:rsidRPr="00632E6C">
        <w:rPr>
          <w:rFonts w:ascii="Times New Roman" w:hAnsi="Times New Roman" w:cs="Times New Roman"/>
        </w:rPr>
        <w:t>.</w:t>
      </w:r>
    </w:p>
    <w:p w:rsidR="00B8599E" w:rsidRPr="00632E6C" w:rsidRDefault="00BB46C6" w:rsidP="00CD794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32E6C">
        <w:rPr>
          <w:rFonts w:ascii="Times New Roman" w:hAnsi="Times New Roman" w:cs="Times New Roman"/>
        </w:rPr>
        <w:t xml:space="preserve">Empleando el material interactivo, explique a los estudiantes los tipos de organismos que se presentan en la naturaleza de acuerdo con la cantidad de células que </w:t>
      </w:r>
      <w:r w:rsidR="006528F0">
        <w:rPr>
          <w:rFonts w:ascii="Times New Roman" w:hAnsi="Times New Roman" w:cs="Times New Roman"/>
        </w:rPr>
        <w:t xml:space="preserve">los </w:t>
      </w:r>
      <w:r w:rsidR="00F03825" w:rsidRPr="00632E6C">
        <w:rPr>
          <w:rFonts w:ascii="Times New Roman" w:hAnsi="Times New Roman" w:cs="Times New Roman"/>
        </w:rPr>
        <w:t>componen.</w:t>
      </w:r>
    </w:p>
    <w:p w:rsidR="00BB46C6" w:rsidRPr="00632E6C" w:rsidRDefault="00BB46C6" w:rsidP="00CD794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32E6C">
        <w:rPr>
          <w:rFonts w:ascii="Times New Roman" w:hAnsi="Times New Roman" w:cs="Times New Roman"/>
        </w:rPr>
        <w:t>Utilice la secuencia de imágenes para enseñar a los estudiantes los niveles de organización de los seres vivos.</w:t>
      </w:r>
    </w:p>
    <w:p w:rsidR="00BB46C6" w:rsidRPr="00632E6C" w:rsidRDefault="00FD0830" w:rsidP="00CD794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32E6C">
        <w:rPr>
          <w:rFonts w:ascii="Times New Roman" w:hAnsi="Times New Roman" w:cs="Times New Roman"/>
        </w:rPr>
        <w:t>Enseñe a los estudiantes el funcionamiento básico del microscopio con la secuencia de imágenes propuesta y los recursos sugeridos.</w:t>
      </w:r>
    </w:p>
    <w:p w:rsidR="00BB46C6" w:rsidRPr="00632E6C" w:rsidRDefault="00BB46C6" w:rsidP="00CD794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32E6C">
        <w:rPr>
          <w:rFonts w:ascii="Times New Roman" w:hAnsi="Times New Roman" w:cs="Times New Roman"/>
        </w:rPr>
        <w:t xml:space="preserve">Realice pequeñas prácticas de laboratorio para </w:t>
      </w:r>
      <w:r w:rsidR="0091151E" w:rsidRPr="00632E6C">
        <w:rPr>
          <w:rFonts w:ascii="Times New Roman" w:hAnsi="Times New Roman" w:cs="Times New Roman"/>
        </w:rPr>
        <w:t xml:space="preserve">observar </w:t>
      </w:r>
      <w:r w:rsidRPr="00632E6C">
        <w:rPr>
          <w:rFonts w:ascii="Times New Roman" w:hAnsi="Times New Roman" w:cs="Times New Roman"/>
        </w:rPr>
        <w:t>algunas células de animales o de plantas</w:t>
      </w:r>
      <w:r w:rsidR="0091151E" w:rsidRPr="00632E6C">
        <w:rPr>
          <w:rFonts w:ascii="Times New Roman" w:hAnsi="Times New Roman" w:cs="Times New Roman"/>
        </w:rPr>
        <w:t>, identificar sus diferencias</w:t>
      </w:r>
      <w:r w:rsidRPr="00632E6C">
        <w:rPr>
          <w:rFonts w:ascii="Times New Roman" w:hAnsi="Times New Roman" w:cs="Times New Roman"/>
        </w:rPr>
        <w:t xml:space="preserve"> y </w:t>
      </w:r>
      <w:r w:rsidR="0091151E" w:rsidRPr="00632E6C">
        <w:rPr>
          <w:rFonts w:ascii="Times New Roman" w:hAnsi="Times New Roman" w:cs="Times New Roman"/>
        </w:rPr>
        <w:t xml:space="preserve">practicar </w:t>
      </w:r>
      <w:r w:rsidRPr="00632E6C">
        <w:rPr>
          <w:rFonts w:ascii="Times New Roman" w:hAnsi="Times New Roman" w:cs="Times New Roman"/>
        </w:rPr>
        <w:t>el funcionamiento del microscopio.</w:t>
      </w:r>
    </w:p>
    <w:p w:rsidR="00227CA6" w:rsidRPr="00632E6C" w:rsidRDefault="00B8599E" w:rsidP="00CD794E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32E6C">
        <w:rPr>
          <w:rFonts w:ascii="Times New Roman" w:hAnsi="Times New Roman" w:cs="Times New Roman"/>
        </w:rPr>
        <w:lastRenderedPageBreak/>
        <w:t>Utilice todas las actividades de ejercitación propuestas</w:t>
      </w:r>
      <w:r w:rsidR="0050047B" w:rsidRPr="00632E6C">
        <w:rPr>
          <w:rFonts w:ascii="Times New Roman" w:hAnsi="Times New Roman" w:cs="Times New Roman"/>
        </w:rPr>
        <w:t>,</w:t>
      </w:r>
      <w:r w:rsidRPr="00632E6C">
        <w:rPr>
          <w:rFonts w:ascii="Times New Roman" w:hAnsi="Times New Roman" w:cs="Times New Roman"/>
        </w:rPr>
        <w:t xml:space="preserve"> tanto en los subtemas como en las consolidaciones</w:t>
      </w:r>
      <w:r w:rsidR="0050047B" w:rsidRPr="00632E6C">
        <w:rPr>
          <w:rFonts w:ascii="Times New Roman" w:hAnsi="Times New Roman" w:cs="Times New Roman"/>
        </w:rPr>
        <w:t>,</w:t>
      </w:r>
      <w:r w:rsidRPr="00632E6C">
        <w:rPr>
          <w:rFonts w:ascii="Times New Roman" w:hAnsi="Times New Roman" w:cs="Times New Roman"/>
        </w:rPr>
        <w:t xml:space="preserve"> con el fin de reforzar y evaluar los aprendizajes de los estudiantes</w:t>
      </w:r>
      <w:r w:rsidR="00532721" w:rsidRPr="00632E6C">
        <w:rPr>
          <w:rFonts w:ascii="Times New Roman" w:hAnsi="Times New Roman" w:cs="Times New Roman"/>
        </w:rPr>
        <w:t>.</w:t>
      </w:r>
    </w:p>
    <w:sectPr w:rsidR="00227CA6" w:rsidRPr="00632E6C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21F0A"/>
    <w:multiLevelType w:val="hybridMultilevel"/>
    <w:tmpl w:val="6F5236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0429FB"/>
    <w:multiLevelType w:val="hybridMultilevel"/>
    <w:tmpl w:val="7324AB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25F07EF"/>
    <w:multiLevelType w:val="hybridMultilevel"/>
    <w:tmpl w:val="0814283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930"/>
    <w:rsid w:val="000C59D5"/>
    <w:rsid w:val="000F76AA"/>
    <w:rsid w:val="00104E9C"/>
    <w:rsid w:val="00105C17"/>
    <w:rsid w:val="00150FD2"/>
    <w:rsid w:val="00252D35"/>
    <w:rsid w:val="00267CEF"/>
    <w:rsid w:val="002D47CD"/>
    <w:rsid w:val="002F19F4"/>
    <w:rsid w:val="0033263E"/>
    <w:rsid w:val="003F0E59"/>
    <w:rsid w:val="004851CC"/>
    <w:rsid w:val="004E2E15"/>
    <w:rsid w:val="0050047B"/>
    <w:rsid w:val="00532721"/>
    <w:rsid w:val="005A22ED"/>
    <w:rsid w:val="00632E6C"/>
    <w:rsid w:val="0065270B"/>
    <w:rsid w:val="006528F0"/>
    <w:rsid w:val="006D2D5A"/>
    <w:rsid w:val="007458B1"/>
    <w:rsid w:val="007A0CAD"/>
    <w:rsid w:val="007E660D"/>
    <w:rsid w:val="008A4169"/>
    <w:rsid w:val="0091151E"/>
    <w:rsid w:val="00927EE1"/>
    <w:rsid w:val="00937297"/>
    <w:rsid w:val="00AF0485"/>
    <w:rsid w:val="00B52B6C"/>
    <w:rsid w:val="00B8599E"/>
    <w:rsid w:val="00BB46C6"/>
    <w:rsid w:val="00BC1A4B"/>
    <w:rsid w:val="00BC53DB"/>
    <w:rsid w:val="00C03EE0"/>
    <w:rsid w:val="00C92930"/>
    <w:rsid w:val="00CD0CE4"/>
    <w:rsid w:val="00CD5F97"/>
    <w:rsid w:val="00CD794E"/>
    <w:rsid w:val="00D27880"/>
    <w:rsid w:val="00D96DAD"/>
    <w:rsid w:val="00DA0BD2"/>
    <w:rsid w:val="00DA63AA"/>
    <w:rsid w:val="00DC5FD3"/>
    <w:rsid w:val="00F03825"/>
    <w:rsid w:val="00F407A4"/>
    <w:rsid w:val="00FD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93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7C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04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047B"/>
    <w:rPr>
      <w:rFonts w:ascii="Tahoma" w:eastAsiaTheme="minorEastAsia" w:hAnsi="Tahoma" w:cs="Tahoma"/>
      <w:sz w:val="16"/>
      <w:szCs w:val="16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326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263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263E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26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263E"/>
    <w:rPr>
      <w:rFonts w:eastAsiaTheme="minorEastAsia"/>
      <w:b/>
      <w:bCs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930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47C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04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047B"/>
    <w:rPr>
      <w:rFonts w:ascii="Tahoma" w:eastAsiaTheme="minorEastAsia" w:hAnsi="Tahoma" w:cs="Tahoma"/>
      <w:sz w:val="16"/>
      <w:szCs w:val="16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3326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3263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3263E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26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263E"/>
    <w:rPr>
      <w:rFonts w:eastAsiaTheme="minorEastAsia"/>
      <w:b/>
      <w:bCs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USER</cp:lastModifiedBy>
  <cp:revision>2</cp:revision>
  <dcterms:created xsi:type="dcterms:W3CDTF">2015-03-26T20:47:00Z</dcterms:created>
  <dcterms:modified xsi:type="dcterms:W3CDTF">2015-03-26T20:47:00Z</dcterms:modified>
</cp:coreProperties>
</file>